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D0B" w:rsidRPr="00834904" w:rsidRDefault="00912D0B" w:rsidP="00834904">
      <w:pPr>
        <w:jc w:val="center"/>
        <w:rPr>
          <w:b/>
          <w:bCs/>
          <w:sz w:val="24"/>
          <w:lang w:val="uk-UA"/>
        </w:rPr>
      </w:pPr>
      <w:r w:rsidRPr="00834904">
        <w:rPr>
          <w:b/>
          <w:bCs/>
          <w:sz w:val="24"/>
          <w:szCs w:val="22"/>
          <w:lang w:val="uk-UA"/>
        </w:rPr>
        <w:t xml:space="preserve"> </w:t>
      </w:r>
      <w:bookmarkStart w:id="0" w:name="_Toc92901886"/>
      <w:bookmarkStart w:id="1" w:name="_Toc92901957"/>
      <w:bookmarkStart w:id="2" w:name="_Toc92902091"/>
      <w:bookmarkStart w:id="3" w:name="_Toc92902384"/>
      <w:bookmarkStart w:id="4" w:name="_Toc92902896"/>
      <w:bookmarkStart w:id="5" w:name="_Toc92903400"/>
      <w:bookmarkStart w:id="6" w:name="_Toc92905014"/>
      <w:bookmarkStart w:id="7" w:name="_Toc92905124"/>
      <w:bookmarkStart w:id="8" w:name="_Toc92907949"/>
      <w:bookmarkStart w:id="9" w:name="_Toc92908050"/>
      <w:r w:rsidRPr="00834904">
        <w:rPr>
          <w:b/>
          <w:bCs/>
          <w:sz w:val="24"/>
          <w:lang w:val="uk-UA"/>
        </w:rPr>
        <w:t>МІНІСТЕРСТВО ОСВІТИ І НАУКИ УКРАЇНИ</w:t>
      </w:r>
      <w:bookmarkEnd w:id="0"/>
      <w:bookmarkEnd w:id="1"/>
      <w:bookmarkEnd w:id="2"/>
      <w:bookmarkEnd w:id="3"/>
      <w:bookmarkEnd w:id="4"/>
      <w:bookmarkEnd w:id="5"/>
      <w:bookmarkEnd w:id="6"/>
      <w:bookmarkEnd w:id="7"/>
      <w:bookmarkEnd w:id="8"/>
      <w:bookmarkEnd w:id="9"/>
    </w:p>
    <w:p w:rsidR="00912D0B" w:rsidRPr="00834904" w:rsidRDefault="00877E44" w:rsidP="00834904">
      <w:pPr>
        <w:jc w:val="center"/>
        <w:rPr>
          <w:b/>
          <w:bCs/>
          <w:sz w:val="24"/>
          <w:szCs w:val="24"/>
          <w:lang w:val="uk-UA"/>
        </w:rPr>
      </w:pPr>
      <w:bookmarkStart w:id="10" w:name="_Toc92901887"/>
      <w:bookmarkStart w:id="11" w:name="_Toc92901958"/>
      <w:bookmarkStart w:id="12" w:name="_Toc92902092"/>
      <w:bookmarkStart w:id="13" w:name="_Toc92902385"/>
      <w:bookmarkStart w:id="14" w:name="_Toc92902897"/>
      <w:bookmarkStart w:id="15" w:name="_Toc92903401"/>
      <w:bookmarkStart w:id="16" w:name="_Toc92905015"/>
      <w:bookmarkStart w:id="17" w:name="_Toc92905125"/>
      <w:bookmarkStart w:id="18" w:name="_Toc92907950"/>
      <w:bookmarkStart w:id="19" w:name="_Toc92908051"/>
      <w:bookmarkStart w:id="20" w:name="_Toc92908495"/>
      <w:r>
        <w:rPr>
          <w:b/>
          <w:bCs/>
          <w:sz w:val="24"/>
          <w:szCs w:val="24"/>
          <w:lang w:val="uk-UA"/>
        </w:rPr>
        <w:t>Н</w:t>
      </w:r>
      <w:r w:rsidR="00912D0B" w:rsidRPr="00834904">
        <w:rPr>
          <w:b/>
          <w:bCs/>
          <w:sz w:val="24"/>
          <w:szCs w:val="24"/>
          <w:lang w:val="uk-UA"/>
        </w:rPr>
        <w:t>аціональний університет</w:t>
      </w:r>
      <w:bookmarkEnd w:id="10"/>
      <w:bookmarkEnd w:id="11"/>
      <w:bookmarkEnd w:id="12"/>
      <w:bookmarkEnd w:id="13"/>
      <w:bookmarkEnd w:id="14"/>
      <w:bookmarkEnd w:id="15"/>
      <w:bookmarkEnd w:id="16"/>
      <w:bookmarkEnd w:id="17"/>
      <w:bookmarkEnd w:id="18"/>
      <w:bookmarkEnd w:id="19"/>
      <w:bookmarkEnd w:id="20"/>
      <w:r>
        <w:rPr>
          <w:b/>
          <w:bCs/>
          <w:sz w:val="24"/>
          <w:szCs w:val="24"/>
          <w:lang w:val="uk-UA"/>
        </w:rPr>
        <w:t xml:space="preserve"> «Запорізька політехніка»</w:t>
      </w:r>
    </w:p>
    <w:p w:rsidR="00912D0B" w:rsidRDefault="00912D0B">
      <w:pPr>
        <w:jc w:val="center"/>
        <w:rPr>
          <w:szCs w:val="24"/>
          <w:lang w:val="uk-UA"/>
        </w:rPr>
      </w:pPr>
    </w:p>
    <w:p w:rsidR="00912D0B" w:rsidRDefault="00912D0B">
      <w:pPr>
        <w:jc w:val="center"/>
        <w:rPr>
          <w:lang w:val="uk-UA"/>
        </w:rPr>
      </w:pPr>
    </w:p>
    <w:p w:rsidR="00912D0B" w:rsidRDefault="00912D0B">
      <w:pPr>
        <w:jc w:val="center"/>
        <w:rPr>
          <w:lang w:val="uk-UA"/>
        </w:rPr>
      </w:pPr>
    </w:p>
    <w:p w:rsidR="00912D0B" w:rsidRDefault="00912D0B">
      <w:pPr>
        <w:jc w:val="center"/>
        <w:rPr>
          <w:lang w:val="uk-UA"/>
        </w:rPr>
      </w:pPr>
    </w:p>
    <w:p w:rsidR="00834904" w:rsidRDefault="00834904">
      <w:pPr>
        <w:jc w:val="center"/>
        <w:rPr>
          <w:lang w:val="uk-UA"/>
        </w:rPr>
      </w:pPr>
    </w:p>
    <w:p w:rsidR="00834904" w:rsidRDefault="00834904">
      <w:pPr>
        <w:jc w:val="center"/>
        <w:rPr>
          <w:lang w:val="uk-UA"/>
        </w:rPr>
      </w:pPr>
    </w:p>
    <w:p w:rsidR="00834904" w:rsidRDefault="00834904">
      <w:pPr>
        <w:jc w:val="center"/>
        <w:rPr>
          <w:lang w:val="uk-UA"/>
        </w:rPr>
      </w:pPr>
    </w:p>
    <w:p w:rsidR="00912D0B" w:rsidRDefault="00912D0B">
      <w:pPr>
        <w:jc w:val="center"/>
        <w:rPr>
          <w:lang w:val="uk-UA"/>
        </w:rPr>
      </w:pPr>
    </w:p>
    <w:p w:rsidR="00912D0B" w:rsidRDefault="00912D0B">
      <w:pPr>
        <w:jc w:val="center"/>
        <w:rPr>
          <w:lang w:val="uk-UA"/>
        </w:rPr>
      </w:pPr>
    </w:p>
    <w:p w:rsidR="00834904" w:rsidRPr="00834904" w:rsidRDefault="00834904" w:rsidP="00834904">
      <w:pPr>
        <w:jc w:val="center"/>
        <w:rPr>
          <w:b/>
          <w:bCs/>
          <w:sz w:val="24"/>
          <w:szCs w:val="24"/>
          <w:lang w:val="uk-UA"/>
        </w:rPr>
      </w:pPr>
    </w:p>
    <w:p w:rsidR="00912D0B" w:rsidRDefault="00912D0B" w:rsidP="00834904">
      <w:pPr>
        <w:jc w:val="center"/>
        <w:rPr>
          <w:b/>
          <w:bCs/>
          <w:sz w:val="24"/>
          <w:szCs w:val="24"/>
          <w:lang w:val="uk-UA"/>
        </w:rPr>
      </w:pPr>
      <w:bookmarkStart w:id="21" w:name="_Toc92901888"/>
      <w:bookmarkStart w:id="22" w:name="_Toc92901959"/>
      <w:bookmarkStart w:id="23" w:name="_Toc92902093"/>
      <w:bookmarkStart w:id="24" w:name="_Toc92902386"/>
      <w:bookmarkStart w:id="25" w:name="_Toc92902898"/>
      <w:bookmarkStart w:id="26" w:name="_Toc92903402"/>
      <w:bookmarkStart w:id="27" w:name="_Toc92905016"/>
      <w:bookmarkStart w:id="28" w:name="_Toc92905126"/>
      <w:bookmarkStart w:id="29" w:name="_Toc92907951"/>
      <w:bookmarkStart w:id="30" w:name="_Toc92908052"/>
      <w:bookmarkStart w:id="31" w:name="_Toc92908496"/>
      <w:r w:rsidRPr="00834904">
        <w:rPr>
          <w:b/>
          <w:bCs/>
          <w:sz w:val="24"/>
          <w:szCs w:val="24"/>
          <w:lang w:val="uk-UA"/>
        </w:rPr>
        <w:t>МЕТОДИЧНІ ВКАЗІВКИ</w:t>
      </w:r>
      <w:bookmarkEnd w:id="21"/>
      <w:bookmarkEnd w:id="22"/>
      <w:bookmarkEnd w:id="23"/>
      <w:bookmarkEnd w:id="24"/>
      <w:bookmarkEnd w:id="25"/>
      <w:bookmarkEnd w:id="26"/>
      <w:bookmarkEnd w:id="27"/>
      <w:bookmarkEnd w:id="28"/>
      <w:bookmarkEnd w:id="29"/>
      <w:bookmarkEnd w:id="30"/>
      <w:bookmarkEnd w:id="31"/>
    </w:p>
    <w:p w:rsidR="00135287" w:rsidRPr="00834904" w:rsidRDefault="00135287" w:rsidP="00834904">
      <w:pPr>
        <w:jc w:val="center"/>
        <w:rPr>
          <w:b/>
          <w:bCs/>
          <w:sz w:val="24"/>
          <w:szCs w:val="24"/>
          <w:lang w:val="uk-UA"/>
        </w:rPr>
      </w:pPr>
    </w:p>
    <w:p w:rsidR="00912D0B" w:rsidRPr="00135287" w:rsidRDefault="00912D0B" w:rsidP="00135287">
      <w:pPr>
        <w:jc w:val="center"/>
        <w:rPr>
          <w:sz w:val="22"/>
          <w:szCs w:val="22"/>
          <w:lang w:val="uk-UA"/>
        </w:rPr>
      </w:pPr>
      <w:bookmarkStart w:id="32" w:name="_Toc92901889"/>
      <w:bookmarkStart w:id="33" w:name="_Toc92901960"/>
      <w:bookmarkStart w:id="34" w:name="_Toc92902094"/>
      <w:bookmarkStart w:id="35" w:name="_Toc92902387"/>
      <w:bookmarkStart w:id="36" w:name="_Toc92902899"/>
      <w:bookmarkStart w:id="37" w:name="_Toc92903403"/>
      <w:bookmarkStart w:id="38" w:name="_Toc92905017"/>
      <w:bookmarkStart w:id="39" w:name="_Toc92905127"/>
      <w:bookmarkStart w:id="40" w:name="_Toc92907952"/>
      <w:bookmarkStart w:id="41" w:name="_Toc92908053"/>
      <w:bookmarkStart w:id="42" w:name="_Toc92908497"/>
      <w:r w:rsidRPr="00135287">
        <w:rPr>
          <w:sz w:val="22"/>
          <w:szCs w:val="22"/>
          <w:lang w:val="uk-UA"/>
        </w:rPr>
        <w:t>до лабораторних робіт з дисципліни</w:t>
      </w:r>
      <w:bookmarkEnd w:id="32"/>
      <w:bookmarkEnd w:id="33"/>
      <w:bookmarkEnd w:id="34"/>
      <w:bookmarkEnd w:id="35"/>
      <w:bookmarkEnd w:id="36"/>
      <w:bookmarkEnd w:id="37"/>
      <w:bookmarkEnd w:id="38"/>
      <w:bookmarkEnd w:id="39"/>
      <w:bookmarkEnd w:id="40"/>
      <w:bookmarkEnd w:id="41"/>
      <w:bookmarkEnd w:id="42"/>
    </w:p>
    <w:p w:rsidR="00912D0B" w:rsidRPr="00135287" w:rsidRDefault="00877E44" w:rsidP="00135287">
      <w:pPr>
        <w:jc w:val="center"/>
        <w:rPr>
          <w:sz w:val="22"/>
          <w:szCs w:val="22"/>
          <w:lang w:val="uk-UA" w:eastAsia="uk-UA"/>
        </w:rPr>
      </w:pPr>
      <w:bookmarkStart w:id="43" w:name="_Toc92901892"/>
      <w:bookmarkStart w:id="44" w:name="_Toc92901963"/>
      <w:bookmarkStart w:id="45" w:name="_Toc92902097"/>
      <w:bookmarkStart w:id="46" w:name="_Toc92902390"/>
      <w:bookmarkStart w:id="47" w:name="_Toc92902902"/>
      <w:bookmarkStart w:id="48" w:name="_Toc92903406"/>
      <w:bookmarkStart w:id="49" w:name="_Toc92905020"/>
      <w:bookmarkStart w:id="50" w:name="_Toc92905130"/>
      <w:bookmarkStart w:id="51" w:name="_Toc92907955"/>
      <w:bookmarkStart w:id="52" w:name="_Toc92908056"/>
      <w:bookmarkStart w:id="53" w:name="_Toc92908500"/>
      <w:r>
        <w:rPr>
          <w:sz w:val="22"/>
          <w:szCs w:val="22"/>
          <w:lang w:val="uk-UA" w:eastAsia="uk-UA"/>
        </w:rPr>
        <w:t>«М</w:t>
      </w:r>
      <w:r w:rsidR="00912D0B" w:rsidRPr="00135287">
        <w:rPr>
          <w:sz w:val="22"/>
          <w:szCs w:val="22"/>
          <w:lang w:val="uk-UA" w:eastAsia="uk-UA"/>
        </w:rPr>
        <w:t>етоди оптимізації та дослідження операцій»</w:t>
      </w:r>
    </w:p>
    <w:p w:rsidR="00912D0B" w:rsidRPr="00E65E1C" w:rsidRDefault="00912D0B" w:rsidP="00135287">
      <w:pPr>
        <w:jc w:val="center"/>
        <w:rPr>
          <w:sz w:val="22"/>
          <w:szCs w:val="22"/>
        </w:rPr>
      </w:pPr>
      <w:r w:rsidRPr="00135287">
        <w:rPr>
          <w:sz w:val="22"/>
          <w:szCs w:val="22"/>
          <w:lang w:val="uk-UA" w:eastAsia="uk-UA"/>
        </w:rPr>
        <w:t xml:space="preserve">для студентів </w:t>
      </w:r>
    </w:p>
    <w:p w:rsidR="00877E44" w:rsidRDefault="0029325D" w:rsidP="00877E44">
      <w:pPr>
        <w:jc w:val="center"/>
        <w:rPr>
          <w:sz w:val="22"/>
          <w:szCs w:val="22"/>
          <w:lang w:val="uk-UA"/>
        </w:rPr>
      </w:pPr>
      <w:r>
        <w:rPr>
          <w:sz w:val="22"/>
          <w:szCs w:val="22"/>
          <w:lang w:val="uk-UA"/>
        </w:rPr>
        <w:t>спеціальност</w:t>
      </w:r>
      <w:r w:rsidR="00877E44">
        <w:rPr>
          <w:sz w:val="22"/>
          <w:szCs w:val="22"/>
          <w:lang w:val="uk-UA"/>
        </w:rPr>
        <w:t>ей</w:t>
      </w:r>
      <w:r>
        <w:rPr>
          <w:sz w:val="22"/>
          <w:szCs w:val="22"/>
          <w:lang w:val="uk-UA"/>
        </w:rPr>
        <w:t xml:space="preserve"> 121</w:t>
      </w:r>
      <w:r w:rsidR="002600F7" w:rsidRPr="002600F7">
        <w:rPr>
          <w:sz w:val="22"/>
          <w:szCs w:val="22"/>
        </w:rPr>
        <w:t xml:space="preserve"> </w:t>
      </w:r>
      <w:r w:rsidR="002600F7" w:rsidRPr="00EC7A4B">
        <w:rPr>
          <w:sz w:val="22"/>
          <w:szCs w:val="22"/>
        </w:rPr>
        <w:t>“</w:t>
      </w:r>
      <w:r>
        <w:rPr>
          <w:sz w:val="22"/>
          <w:szCs w:val="22"/>
          <w:lang w:val="uk-UA"/>
        </w:rPr>
        <w:t>І</w:t>
      </w:r>
      <w:proofErr w:type="spellStart"/>
      <w:r w:rsidR="002600F7" w:rsidRPr="002600F7">
        <w:rPr>
          <w:sz w:val="22"/>
          <w:szCs w:val="22"/>
        </w:rPr>
        <w:t>нженерія</w:t>
      </w:r>
      <w:proofErr w:type="spellEnd"/>
      <w:r>
        <w:rPr>
          <w:sz w:val="22"/>
          <w:szCs w:val="22"/>
          <w:lang w:val="uk-UA"/>
        </w:rPr>
        <w:t xml:space="preserve"> програмного забезпечення</w:t>
      </w:r>
      <w:r w:rsidR="002600F7" w:rsidRPr="002600F7">
        <w:rPr>
          <w:sz w:val="22"/>
          <w:szCs w:val="22"/>
        </w:rPr>
        <w:t>”</w:t>
      </w:r>
      <w:r w:rsidR="00877E44" w:rsidRPr="00877E44">
        <w:rPr>
          <w:sz w:val="22"/>
          <w:szCs w:val="22"/>
          <w:lang w:val="uk-UA"/>
        </w:rPr>
        <w:t xml:space="preserve"> </w:t>
      </w:r>
    </w:p>
    <w:p w:rsidR="00877E44" w:rsidRPr="00EC7A4B" w:rsidRDefault="00877E44" w:rsidP="00877E44">
      <w:pPr>
        <w:jc w:val="center"/>
        <w:rPr>
          <w:sz w:val="22"/>
          <w:szCs w:val="22"/>
          <w:lang w:eastAsia="uk-UA"/>
        </w:rPr>
      </w:pPr>
      <w:r>
        <w:rPr>
          <w:sz w:val="22"/>
          <w:szCs w:val="22"/>
          <w:lang w:val="uk-UA"/>
        </w:rPr>
        <w:t>та 122</w:t>
      </w:r>
      <w:r w:rsidRPr="002600F7">
        <w:rPr>
          <w:sz w:val="22"/>
          <w:szCs w:val="22"/>
        </w:rPr>
        <w:t xml:space="preserve"> </w:t>
      </w:r>
      <w:r w:rsidRPr="00EC7A4B">
        <w:rPr>
          <w:sz w:val="22"/>
          <w:szCs w:val="22"/>
        </w:rPr>
        <w:t>“</w:t>
      </w:r>
      <w:r>
        <w:rPr>
          <w:sz w:val="22"/>
          <w:szCs w:val="22"/>
          <w:lang w:val="uk-UA"/>
        </w:rPr>
        <w:t>Комп’ютерні науки</w:t>
      </w:r>
      <w:r w:rsidRPr="002600F7">
        <w:rPr>
          <w:sz w:val="22"/>
          <w:szCs w:val="22"/>
        </w:rPr>
        <w:t>”</w:t>
      </w:r>
    </w:p>
    <w:p w:rsidR="00BF6254" w:rsidRPr="00EC7A4B" w:rsidRDefault="00BF6254" w:rsidP="00135287">
      <w:pPr>
        <w:jc w:val="center"/>
        <w:rPr>
          <w:sz w:val="22"/>
          <w:szCs w:val="22"/>
          <w:lang w:eastAsia="uk-UA"/>
        </w:rPr>
      </w:pPr>
    </w:p>
    <w:p w:rsidR="00912D0B" w:rsidRPr="00135287" w:rsidRDefault="00912D0B" w:rsidP="00135287">
      <w:pPr>
        <w:jc w:val="center"/>
        <w:rPr>
          <w:sz w:val="22"/>
          <w:szCs w:val="22"/>
          <w:lang w:val="uk-UA"/>
        </w:rPr>
      </w:pPr>
      <w:r w:rsidRPr="00135287">
        <w:rPr>
          <w:sz w:val="22"/>
          <w:szCs w:val="22"/>
          <w:lang w:val="uk-UA"/>
        </w:rPr>
        <w:t>денної форми  навчання</w:t>
      </w:r>
      <w:bookmarkEnd w:id="43"/>
      <w:bookmarkEnd w:id="44"/>
      <w:bookmarkEnd w:id="45"/>
      <w:bookmarkEnd w:id="46"/>
      <w:bookmarkEnd w:id="47"/>
      <w:bookmarkEnd w:id="48"/>
      <w:bookmarkEnd w:id="49"/>
      <w:bookmarkEnd w:id="50"/>
      <w:bookmarkEnd w:id="51"/>
      <w:bookmarkEnd w:id="52"/>
      <w:bookmarkEnd w:id="53"/>
    </w:p>
    <w:p w:rsidR="00912D0B" w:rsidRPr="00135287" w:rsidRDefault="00912D0B" w:rsidP="00135287">
      <w:pPr>
        <w:jc w:val="center"/>
        <w:rPr>
          <w:sz w:val="22"/>
          <w:szCs w:val="22"/>
          <w:lang w:val="uk-UA"/>
        </w:rPr>
      </w:pPr>
    </w:p>
    <w:p w:rsidR="00912D0B" w:rsidRDefault="00912D0B">
      <w:pPr>
        <w:pStyle w:val="a4"/>
        <w:tabs>
          <w:tab w:val="clear" w:pos="4153"/>
          <w:tab w:val="clear" w:pos="8306"/>
        </w:tabs>
        <w:jc w:val="center"/>
        <w:rPr>
          <w:sz w:val="24"/>
          <w:szCs w:val="24"/>
          <w:lang w:val="uk-UA"/>
        </w:rPr>
      </w:pPr>
    </w:p>
    <w:p w:rsidR="00912D0B" w:rsidRDefault="00912D0B">
      <w:pPr>
        <w:jc w:val="center"/>
        <w:rPr>
          <w:szCs w:val="24"/>
          <w:lang w:val="uk-UA"/>
        </w:rPr>
      </w:pPr>
    </w:p>
    <w:p w:rsidR="00912D0B" w:rsidRDefault="00912D0B">
      <w:pPr>
        <w:jc w:val="center"/>
        <w:rPr>
          <w:szCs w:val="24"/>
          <w:lang w:val="uk-UA"/>
        </w:rPr>
      </w:pPr>
    </w:p>
    <w:p w:rsidR="00912D0B" w:rsidRDefault="00912D0B">
      <w:pPr>
        <w:jc w:val="center"/>
        <w:rPr>
          <w:szCs w:val="24"/>
          <w:lang w:val="uk-UA"/>
        </w:rPr>
      </w:pPr>
    </w:p>
    <w:p w:rsidR="00912D0B" w:rsidRDefault="00912D0B">
      <w:pPr>
        <w:jc w:val="center"/>
        <w:rPr>
          <w:szCs w:val="24"/>
          <w:lang w:val="uk-UA"/>
        </w:rPr>
      </w:pPr>
    </w:p>
    <w:p w:rsidR="00912D0B" w:rsidRDefault="00912D0B">
      <w:pPr>
        <w:jc w:val="center"/>
        <w:rPr>
          <w:szCs w:val="24"/>
          <w:lang w:val="uk-UA"/>
        </w:rPr>
      </w:pPr>
    </w:p>
    <w:p w:rsidR="00912D0B" w:rsidRDefault="00912D0B">
      <w:pPr>
        <w:jc w:val="center"/>
        <w:rPr>
          <w:szCs w:val="24"/>
          <w:lang w:val="uk-UA"/>
        </w:rPr>
      </w:pPr>
    </w:p>
    <w:p w:rsidR="00912D0B" w:rsidRDefault="00912D0B">
      <w:pPr>
        <w:jc w:val="center"/>
        <w:rPr>
          <w:szCs w:val="24"/>
          <w:lang w:val="uk-UA"/>
        </w:rPr>
      </w:pPr>
    </w:p>
    <w:p w:rsidR="00912D0B" w:rsidRDefault="00912D0B">
      <w:pPr>
        <w:jc w:val="center"/>
        <w:rPr>
          <w:szCs w:val="24"/>
          <w:lang w:val="uk-UA"/>
        </w:rPr>
      </w:pPr>
    </w:p>
    <w:p w:rsidR="00230ABC" w:rsidRDefault="00230ABC">
      <w:pPr>
        <w:jc w:val="center"/>
        <w:rPr>
          <w:szCs w:val="24"/>
          <w:lang w:val="uk-UA"/>
        </w:rPr>
      </w:pPr>
    </w:p>
    <w:p w:rsidR="00912D0B" w:rsidRDefault="00912D0B">
      <w:pPr>
        <w:jc w:val="center"/>
        <w:rPr>
          <w:szCs w:val="24"/>
          <w:lang w:val="uk-UA"/>
        </w:rPr>
      </w:pPr>
    </w:p>
    <w:p w:rsidR="00912D0B" w:rsidRDefault="00912D0B">
      <w:pPr>
        <w:jc w:val="center"/>
        <w:rPr>
          <w:szCs w:val="24"/>
          <w:lang w:val="uk-UA"/>
        </w:rPr>
      </w:pPr>
    </w:p>
    <w:p w:rsidR="00912D0B" w:rsidRDefault="00912D0B">
      <w:pPr>
        <w:jc w:val="center"/>
        <w:rPr>
          <w:szCs w:val="24"/>
          <w:lang w:val="uk-UA"/>
        </w:rPr>
      </w:pPr>
    </w:p>
    <w:p w:rsidR="00912D0B" w:rsidRPr="0029325D" w:rsidRDefault="00912D0B" w:rsidP="000E0344">
      <w:pPr>
        <w:jc w:val="center"/>
        <w:rPr>
          <w:b/>
          <w:sz w:val="22"/>
          <w:szCs w:val="22"/>
          <w:lang w:val="uk-UA"/>
        </w:rPr>
      </w:pPr>
      <w:bookmarkStart w:id="54" w:name="_Toc92901893"/>
      <w:bookmarkStart w:id="55" w:name="_Toc92901964"/>
      <w:bookmarkStart w:id="56" w:name="_Toc92902098"/>
      <w:bookmarkStart w:id="57" w:name="_Toc92902391"/>
      <w:bookmarkStart w:id="58" w:name="_Toc92902903"/>
      <w:bookmarkStart w:id="59" w:name="_Toc92903407"/>
      <w:bookmarkStart w:id="60" w:name="_Toc92905021"/>
      <w:bookmarkStart w:id="61" w:name="_Toc92905131"/>
      <w:bookmarkStart w:id="62" w:name="_Toc92907956"/>
      <w:bookmarkStart w:id="63" w:name="_Toc92908057"/>
      <w:bookmarkStart w:id="64" w:name="_Toc92908501"/>
      <w:r w:rsidRPr="000E0344">
        <w:rPr>
          <w:b/>
          <w:sz w:val="22"/>
          <w:szCs w:val="22"/>
          <w:lang w:val="uk-UA"/>
        </w:rPr>
        <w:t>20</w:t>
      </w:r>
      <w:bookmarkEnd w:id="54"/>
      <w:bookmarkEnd w:id="55"/>
      <w:bookmarkEnd w:id="56"/>
      <w:bookmarkEnd w:id="57"/>
      <w:bookmarkEnd w:id="58"/>
      <w:bookmarkEnd w:id="59"/>
      <w:bookmarkEnd w:id="60"/>
      <w:bookmarkEnd w:id="61"/>
      <w:bookmarkEnd w:id="62"/>
      <w:bookmarkEnd w:id="63"/>
      <w:bookmarkEnd w:id="64"/>
      <w:r w:rsidR="00877E44">
        <w:rPr>
          <w:b/>
          <w:sz w:val="22"/>
          <w:szCs w:val="22"/>
          <w:lang w:val="uk-UA"/>
        </w:rPr>
        <w:t>2</w:t>
      </w:r>
      <w:r w:rsidR="00AB0A33">
        <w:rPr>
          <w:b/>
          <w:sz w:val="22"/>
          <w:szCs w:val="22"/>
          <w:lang w:val="uk-UA"/>
        </w:rPr>
        <w:t>4</w:t>
      </w:r>
    </w:p>
    <w:p w:rsidR="00912D0B" w:rsidRDefault="00912D0B">
      <w:pPr>
        <w:pStyle w:val="a5"/>
        <w:ind w:left="0" w:firstLine="567"/>
        <w:rPr>
          <w:lang w:val="uk-UA"/>
        </w:rPr>
      </w:pPr>
      <w:bookmarkStart w:id="65" w:name="_GoBack"/>
      <w:bookmarkEnd w:id="65"/>
      <w:r>
        <w:rPr>
          <w:sz w:val="24"/>
          <w:szCs w:val="24"/>
          <w:lang w:val="uk-UA"/>
        </w:rPr>
        <w:br w:type="page"/>
      </w:r>
    </w:p>
    <w:p w:rsidR="00912D0B" w:rsidRPr="0058541F" w:rsidRDefault="00912D0B" w:rsidP="002600F7">
      <w:pPr>
        <w:ind w:firstLine="567"/>
        <w:jc w:val="both"/>
        <w:rPr>
          <w:sz w:val="22"/>
          <w:szCs w:val="22"/>
          <w:lang w:val="uk-UA"/>
        </w:rPr>
      </w:pPr>
      <w:r w:rsidRPr="00230ABC">
        <w:rPr>
          <w:sz w:val="22"/>
          <w:szCs w:val="22"/>
          <w:lang w:val="uk-UA"/>
        </w:rPr>
        <w:lastRenderedPageBreak/>
        <w:t xml:space="preserve">Методичні вказівки до лабораторних робіт з дисципліни «Методи оптимізації та дослідження операцій» для студентів </w:t>
      </w:r>
      <w:r w:rsidR="00877E44">
        <w:rPr>
          <w:sz w:val="22"/>
          <w:szCs w:val="22"/>
          <w:lang w:val="uk-UA"/>
        </w:rPr>
        <w:t>спеціальностей</w:t>
      </w:r>
      <w:r w:rsidR="0029325D">
        <w:rPr>
          <w:sz w:val="22"/>
          <w:szCs w:val="22"/>
          <w:lang w:val="uk-UA"/>
        </w:rPr>
        <w:t xml:space="preserve"> 121</w:t>
      </w:r>
      <w:r w:rsidR="0029325D" w:rsidRPr="0029325D">
        <w:rPr>
          <w:sz w:val="22"/>
          <w:szCs w:val="22"/>
          <w:lang w:val="uk-UA"/>
        </w:rPr>
        <w:t xml:space="preserve"> “</w:t>
      </w:r>
      <w:r w:rsidR="0029325D">
        <w:rPr>
          <w:sz w:val="22"/>
          <w:szCs w:val="22"/>
          <w:lang w:val="uk-UA"/>
        </w:rPr>
        <w:t>І</w:t>
      </w:r>
      <w:r w:rsidR="0029325D" w:rsidRPr="0029325D">
        <w:rPr>
          <w:sz w:val="22"/>
          <w:szCs w:val="22"/>
          <w:lang w:val="uk-UA"/>
        </w:rPr>
        <w:t>нженерія</w:t>
      </w:r>
      <w:r w:rsidR="0029325D">
        <w:rPr>
          <w:sz w:val="22"/>
          <w:szCs w:val="22"/>
          <w:lang w:val="uk-UA"/>
        </w:rPr>
        <w:t xml:space="preserve"> програмного забезпечення</w:t>
      </w:r>
      <w:r w:rsidR="0029325D" w:rsidRPr="0029325D">
        <w:rPr>
          <w:sz w:val="22"/>
          <w:szCs w:val="22"/>
          <w:lang w:val="uk-UA"/>
        </w:rPr>
        <w:t>”</w:t>
      </w:r>
      <w:r w:rsidR="0029325D">
        <w:rPr>
          <w:sz w:val="22"/>
          <w:szCs w:val="22"/>
          <w:lang w:val="uk-UA"/>
        </w:rPr>
        <w:t xml:space="preserve"> </w:t>
      </w:r>
      <w:r w:rsidR="00877E44">
        <w:rPr>
          <w:sz w:val="22"/>
          <w:szCs w:val="22"/>
          <w:lang w:val="uk-UA"/>
        </w:rPr>
        <w:t>та 122 «Комп</w:t>
      </w:r>
      <w:r w:rsidR="00877E44" w:rsidRPr="00EC7A4B">
        <w:rPr>
          <w:sz w:val="22"/>
          <w:szCs w:val="22"/>
          <w:lang w:val="uk-UA"/>
        </w:rPr>
        <w:t>’</w:t>
      </w:r>
      <w:r w:rsidR="00877E44">
        <w:rPr>
          <w:sz w:val="22"/>
          <w:szCs w:val="22"/>
          <w:lang w:val="uk-UA"/>
        </w:rPr>
        <w:t xml:space="preserve">ютерні науки» </w:t>
      </w:r>
      <w:r w:rsidRPr="00230ABC">
        <w:rPr>
          <w:sz w:val="22"/>
          <w:szCs w:val="22"/>
          <w:lang w:val="uk-UA"/>
        </w:rPr>
        <w:t xml:space="preserve">денної форми  навчання / Укладачі: В.І. Дубровін,  Л.Ю. Дейнега. – Запоріжжя: </w:t>
      </w:r>
      <w:r w:rsidR="00C474D3" w:rsidRPr="00C474D3">
        <w:rPr>
          <w:sz w:val="22"/>
          <w:szCs w:val="22"/>
          <w:lang w:val="uk-UA"/>
        </w:rPr>
        <w:t>НУ «Запорізька політехніка»</w:t>
      </w:r>
      <w:r w:rsidRPr="00230ABC">
        <w:rPr>
          <w:sz w:val="22"/>
          <w:szCs w:val="22"/>
          <w:lang w:val="uk-UA"/>
        </w:rPr>
        <w:t>, 20</w:t>
      </w:r>
      <w:r w:rsidR="00877E44">
        <w:rPr>
          <w:sz w:val="22"/>
          <w:szCs w:val="22"/>
          <w:lang w:val="uk-UA"/>
        </w:rPr>
        <w:t>2</w:t>
      </w:r>
      <w:r w:rsidR="00AB0A33">
        <w:rPr>
          <w:sz w:val="22"/>
          <w:szCs w:val="22"/>
          <w:lang w:val="uk-UA"/>
        </w:rPr>
        <w:t>4</w:t>
      </w:r>
      <w:r w:rsidRPr="00230ABC">
        <w:rPr>
          <w:sz w:val="22"/>
          <w:szCs w:val="22"/>
          <w:lang w:val="uk-UA"/>
        </w:rPr>
        <w:t xml:space="preserve">. – </w:t>
      </w:r>
      <w:r w:rsidR="005A40B8" w:rsidRPr="005A40B8">
        <w:rPr>
          <w:sz w:val="22"/>
          <w:szCs w:val="22"/>
          <w:lang w:val="uk-UA"/>
        </w:rPr>
        <w:t>5</w:t>
      </w:r>
      <w:r w:rsidR="00C429DC">
        <w:rPr>
          <w:sz w:val="22"/>
          <w:szCs w:val="22"/>
          <w:lang w:val="uk-UA"/>
        </w:rPr>
        <w:t>4</w:t>
      </w:r>
      <w:r w:rsidR="0058541F" w:rsidRPr="005A40B8">
        <w:rPr>
          <w:sz w:val="22"/>
          <w:szCs w:val="22"/>
          <w:lang w:val="uk-UA"/>
        </w:rPr>
        <w:t xml:space="preserve"> </w:t>
      </w:r>
      <w:r w:rsidRPr="005A40B8">
        <w:rPr>
          <w:sz w:val="22"/>
          <w:szCs w:val="22"/>
          <w:lang w:val="uk-UA"/>
        </w:rPr>
        <w:t>с.</w:t>
      </w:r>
    </w:p>
    <w:p w:rsidR="00912D0B" w:rsidRPr="00230ABC" w:rsidRDefault="00912D0B">
      <w:pPr>
        <w:pStyle w:val="a5"/>
        <w:ind w:left="0" w:firstLine="567"/>
        <w:rPr>
          <w:sz w:val="22"/>
          <w:szCs w:val="22"/>
          <w:lang w:val="uk-UA"/>
        </w:rPr>
      </w:pPr>
    </w:p>
    <w:p w:rsidR="00912D0B" w:rsidRPr="00230ABC" w:rsidRDefault="00912D0B">
      <w:pPr>
        <w:pStyle w:val="a5"/>
        <w:ind w:left="567" w:firstLine="567"/>
        <w:rPr>
          <w:sz w:val="22"/>
          <w:szCs w:val="22"/>
          <w:lang w:val="uk-UA"/>
        </w:rPr>
      </w:pPr>
    </w:p>
    <w:p w:rsidR="00912D0B" w:rsidRPr="00230ABC" w:rsidRDefault="00912D0B">
      <w:pPr>
        <w:pStyle w:val="a5"/>
        <w:ind w:left="567" w:firstLine="567"/>
        <w:rPr>
          <w:sz w:val="22"/>
          <w:szCs w:val="22"/>
          <w:lang w:val="uk-UA"/>
        </w:rPr>
      </w:pPr>
    </w:p>
    <w:p w:rsidR="00912D0B" w:rsidRPr="00230ABC" w:rsidRDefault="00912D0B">
      <w:pPr>
        <w:pStyle w:val="a5"/>
        <w:ind w:left="567" w:firstLine="567"/>
        <w:rPr>
          <w:sz w:val="22"/>
          <w:szCs w:val="22"/>
          <w:lang w:val="uk-UA"/>
        </w:rPr>
      </w:pPr>
    </w:p>
    <w:p w:rsidR="00912D0B" w:rsidRPr="00230ABC" w:rsidRDefault="00912D0B">
      <w:pPr>
        <w:pStyle w:val="a5"/>
        <w:ind w:left="567" w:firstLine="567"/>
        <w:rPr>
          <w:sz w:val="22"/>
          <w:szCs w:val="22"/>
          <w:lang w:val="uk-UA"/>
        </w:rPr>
      </w:pPr>
    </w:p>
    <w:p w:rsidR="00912D0B" w:rsidRPr="00230ABC" w:rsidRDefault="00912D0B">
      <w:pPr>
        <w:pStyle w:val="a5"/>
        <w:ind w:left="0" w:firstLine="567"/>
        <w:rPr>
          <w:sz w:val="22"/>
          <w:szCs w:val="22"/>
          <w:lang w:val="uk-UA"/>
        </w:rPr>
      </w:pPr>
    </w:p>
    <w:p w:rsidR="00912D0B" w:rsidRPr="00230ABC" w:rsidRDefault="00912D0B">
      <w:pPr>
        <w:pStyle w:val="a5"/>
        <w:ind w:left="0" w:firstLine="567"/>
        <w:rPr>
          <w:sz w:val="22"/>
          <w:szCs w:val="22"/>
          <w:lang w:val="uk-UA"/>
        </w:rPr>
      </w:pPr>
      <w:r w:rsidRPr="00230ABC">
        <w:rPr>
          <w:sz w:val="22"/>
          <w:szCs w:val="22"/>
          <w:lang w:val="uk-UA"/>
        </w:rPr>
        <w:t xml:space="preserve">Укладачі:  </w:t>
      </w:r>
      <w:r w:rsidRPr="00230ABC">
        <w:rPr>
          <w:sz w:val="22"/>
          <w:szCs w:val="22"/>
          <w:lang w:val="uk-UA"/>
        </w:rPr>
        <w:tab/>
        <w:t xml:space="preserve">В.І. Дубровін, </w:t>
      </w:r>
      <w:r w:rsidRPr="00230ABC">
        <w:rPr>
          <w:sz w:val="22"/>
          <w:szCs w:val="22"/>
          <w:lang w:val="uk-UA"/>
        </w:rPr>
        <w:tab/>
      </w:r>
      <w:r w:rsidRPr="00230ABC">
        <w:rPr>
          <w:sz w:val="22"/>
          <w:szCs w:val="22"/>
          <w:lang w:val="uk-UA"/>
        </w:rPr>
        <w:tab/>
      </w:r>
      <w:r w:rsidRPr="00230ABC">
        <w:rPr>
          <w:sz w:val="22"/>
          <w:szCs w:val="22"/>
          <w:lang w:val="uk-UA"/>
        </w:rPr>
        <w:tab/>
      </w:r>
      <w:r w:rsidRPr="00230ABC">
        <w:rPr>
          <w:sz w:val="22"/>
          <w:szCs w:val="22"/>
          <w:lang w:val="uk-UA"/>
        </w:rPr>
        <w:tab/>
      </w:r>
      <w:r w:rsidRPr="00230ABC">
        <w:rPr>
          <w:sz w:val="22"/>
          <w:szCs w:val="22"/>
          <w:lang w:val="uk-UA"/>
        </w:rPr>
        <w:tab/>
      </w:r>
      <w:r w:rsidRPr="00230ABC">
        <w:rPr>
          <w:sz w:val="22"/>
          <w:szCs w:val="22"/>
          <w:lang w:val="uk-UA"/>
        </w:rPr>
        <w:tab/>
      </w:r>
      <w:r w:rsidRPr="00230ABC">
        <w:rPr>
          <w:sz w:val="22"/>
          <w:szCs w:val="22"/>
          <w:lang w:val="uk-UA"/>
        </w:rPr>
        <w:tab/>
      </w:r>
      <w:r w:rsidRPr="00230ABC">
        <w:rPr>
          <w:sz w:val="22"/>
          <w:szCs w:val="22"/>
          <w:lang w:val="uk-UA"/>
        </w:rPr>
        <w:tab/>
      </w:r>
      <w:r w:rsidRPr="00230ABC">
        <w:rPr>
          <w:sz w:val="22"/>
          <w:szCs w:val="22"/>
          <w:lang w:val="uk-UA"/>
        </w:rPr>
        <w:tab/>
        <w:t>Л. Ю. Дейнега</w:t>
      </w:r>
    </w:p>
    <w:p w:rsidR="00912D0B" w:rsidRPr="00230ABC" w:rsidRDefault="00912D0B">
      <w:pPr>
        <w:pStyle w:val="a5"/>
        <w:ind w:left="0" w:firstLine="567"/>
        <w:rPr>
          <w:sz w:val="22"/>
          <w:szCs w:val="22"/>
          <w:lang w:val="uk-UA"/>
        </w:rPr>
      </w:pPr>
      <w:r w:rsidRPr="00230ABC">
        <w:rPr>
          <w:sz w:val="22"/>
          <w:szCs w:val="22"/>
          <w:lang w:val="uk-UA"/>
        </w:rPr>
        <w:tab/>
      </w:r>
      <w:r w:rsidRPr="00230ABC">
        <w:rPr>
          <w:sz w:val="22"/>
          <w:szCs w:val="22"/>
          <w:lang w:val="uk-UA"/>
        </w:rPr>
        <w:tab/>
      </w:r>
    </w:p>
    <w:p w:rsidR="00912D0B" w:rsidRPr="00230ABC" w:rsidRDefault="00912D0B">
      <w:pPr>
        <w:pStyle w:val="a5"/>
        <w:ind w:left="0" w:firstLine="567"/>
        <w:rPr>
          <w:sz w:val="22"/>
          <w:szCs w:val="22"/>
          <w:lang w:val="uk-UA"/>
        </w:rPr>
      </w:pPr>
      <w:r w:rsidRPr="00230ABC">
        <w:rPr>
          <w:sz w:val="22"/>
          <w:szCs w:val="22"/>
          <w:lang w:val="uk-UA"/>
        </w:rPr>
        <w:t xml:space="preserve">Рецензент:  </w:t>
      </w:r>
      <w:r w:rsidRPr="00230ABC">
        <w:rPr>
          <w:sz w:val="22"/>
          <w:szCs w:val="22"/>
          <w:lang w:val="uk-UA"/>
        </w:rPr>
        <w:tab/>
      </w:r>
      <w:r w:rsidR="0029325D">
        <w:rPr>
          <w:sz w:val="22"/>
          <w:szCs w:val="22"/>
          <w:lang w:val="uk-UA"/>
        </w:rPr>
        <w:t>О.О. Степаненко</w:t>
      </w:r>
    </w:p>
    <w:p w:rsidR="00912D0B" w:rsidRPr="00230ABC" w:rsidRDefault="00912D0B">
      <w:pPr>
        <w:pStyle w:val="a5"/>
        <w:ind w:left="0" w:firstLine="567"/>
        <w:rPr>
          <w:sz w:val="22"/>
          <w:szCs w:val="22"/>
          <w:lang w:val="uk-UA"/>
        </w:rPr>
      </w:pPr>
    </w:p>
    <w:p w:rsidR="00912D0B" w:rsidRPr="00230ABC" w:rsidRDefault="00912D0B">
      <w:pPr>
        <w:pStyle w:val="a5"/>
        <w:ind w:left="0" w:firstLine="567"/>
        <w:rPr>
          <w:sz w:val="22"/>
          <w:szCs w:val="22"/>
          <w:lang w:val="uk-UA"/>
        </w:rPr>
      </w:pPr>
      <w:r w:rsidRPr="00230ABC">
        <w:rPr>
          <w:sz w:val="22"/>
          <w:szCs w:val="22"/>
          <w:lang w:val="uk-UA"/>
        </w:rPr>
        <w:t>Відповідальний за випуск: В.І. Дубровін</w:t>
      </w:r>
    </w:p>
    <w:p w:rsidR="00912D0B" w:rsidRPr="00230ABC" w:rsidRDefault="00912D0B">
      <w:pPr>
        <w:pStyle w:val="a5"/>
        <w:ind w:left="567" w:firstLine="567"/>
        <w:rPr>
          <w:sz w:val="22"/>
          <w:szCs w:val="22"/>
          <w:lang w:val="uk-UA"/>
        </w:rPr>
      </w:pPr>
    </w:p>
    <w:p w:rsidR="00912D0B" w:rsidRPr="00230ABC" w:rsidRDefault="00912D0B">
      <w:pPr>
        <w:pStyle w:val="a5"/>
        <w:ind w:left="567" w:firstLine="567"/>
        <w:rPr>
          <w:sz w:val="22"/>
          <w:szCs w:val="22"/>
          <w:lang w:val="uk-UA"/>
        </w:rPr>
      </w:pPr>
    </w:p>
    <w:p w:rsidR="00912D0B" w:rsidRPr="00230ABC" w:rsidRDefault="00912D0B">
      <w:pPr>
        <w:pStyle w:val="a5"/>
        <w:ind w:left="567" w:firstLine="567"/>
        <w:rPr>
          <w:sz w:val="22"/>
          <w:szCs w:val="22"/>
          <w:lang w:val="uk-UA"/>
        </w:rPr>
      </w:pPr>
    </w:p>
    <w:p w:rsidR="00912D0B" w:rsidRPr="00230ABC" w:rsidRDefault="00912D0B">
      <w:pPr>
        <w:pStyle w:val="a5"/>
        <w:ind w:left="567" w:firstLine="567"/>
        <w:rPr>
          <w:sz w:val="22"/>
          <w:szCs w:val="22"/>
          <w:lang w:val="uk-UA"/>
        </w:rPr>
      </w:pPr>
    </w:p>
    <w:p w:rsidR="00912D0B" w:rsidRPr="00230ABC" w:rsidRDefault="00912D0B">
      <w:pPr>
        <w:pStyle w:val="a5"/>
        <w:ind w:left="567" w:firstLine="567"/>
        <w:rPr>
          <w:sz w:val="22"/>
          <w:szCs w:val="22"/>
          <w:lang w:val="uk-UA"/>
        </w:rPr>
      </w:pPr>
    </w:p>
    <w:p w:rsidR="00912D0B" w:rsidRPr="00230ABC" w:rsidRDefault="00912D0B">
      <w:pPr>
        <w:pStyle w:val="a5"/>
        <w:ind w:left="567" w:firstLine="567"/>
        <w:rPr>
          <w:sz w:val="22"/>
          <w:szCs w:val="22"/>
          <w:lang w:val="uk-UA"/>
        </w:rPr>
      </w:pPr>
    </w:p>
    <w:p w:rsidR="00912D0B" w:rsidRPr="00230ABC" w:rsidRDefault="00912D0B" w:rsidP="009810B8">
      <w:pPr>
        <w:ind w:left="3402"/>
        <w:jc w:val="both"/>
        <w:rPr>
          <w:sz w:val="22"/>
          <w:szCs w:val="22"/>
          <w:lang w:val="uk-UA"/>
        </w:rPr>
      </w:pPr>
      <w:r w:rsidRPr="00230ABC">
        <w:rPr>
          <w:sz w:val="22"/>
          <w:szCs w:val="22"/>
          <w:lang w:val="uk-UA"/>
        </w:rPr>
        <w:t>Затверджено</w:t>
      </w:r>
    </w:p>
    <w:p w:rsidR="00912D0B" w:rsidRPr="00230ABC" w:rsidRDefault="00912D0B" w:rsidP="009810B8">
      <w:pPr>
        <w:ind w:left="3402"/>
        <w:jc w:val="both"/>
        <w:rPr>
          <w:sz w:val="22"/>
          <w:szCs w:val="22"/>
          <w:lang w:val="uk-UA"/>
        </w:rPr>
      </w:pPr>
      <w:r w:rsidRPr="00230ABC">
        <w:rPr>
          <w:sz w:val="22"/>
          <w:szCs w:val="22"/>
          <w:lang w:val="uk-UA"/>
        </w:rPr>
        <w:t xml:space="preserve">на засіданні кафедри </w:t>
      </w:r>
      <w:r w:rsidR="00194CF2">
        <w:rPr>
          <w:sz w:val="22"/>
          <w:szCs w:val="22"/>
          <w:lang w:val="uk-UA"/>
        </w:rPr>
        <w:t>п</w:t>
      </w:r>
      <w:r w:rsidRPr="00230ABC">
        <w:rPr>
          <w:sz w:val="22"/>
          <w:szCs w:val="22"/>
          <w:lang w:val="uk-UA"/>
        </w:rPr>
        <w:t>рограмн</w:t>
      </w:r>
      <w:r w:rsidR="002600F7">
        <w:rPr>
          <w:sz w:val="22"/>
          <w:szCs w:val="22"/>
          <w:lang w:val="uk-UA"/>
        </w:rPr>
        <w:t>их засобів</w:t>
      </w:r>
    </w:p>
    <w:p w:rsidR="009810B8" w:rsidRPr="009810B8" w:rsidRDefault="00912D0B" w:rsidP="009810B8">
      <w:pPr>
        <w:ind w:left="3402"/>
        <w:rPr>
          <w:sz w:val="22"/>
          <w:szCs w:val="22"/>
          <w:lang w:val="uk-UA"/>
        </w:rPr>
      </w:pPr>
      <w:r w:rsidRPr="009810B8">
        <w:rPr>
          <w:sz w:val="22"/>
          <w:szCs w:val="22"/>
          <w:lang w:val="uk-UA"/>
        </w:rPr>
        <w:t xml:space="preserve">Протокол </w:t>
      </w:r>
      <w:r w:rsidR="0029325D">
        <w:rPr>
          <w:sz w:val="22"/>
          <w:szCs w:val="22"/>
          <w:lang w:val="uk-UA"/>
        </w:rPr>
        <w:t>№</w:t>
      </w:r>
      <w:r w:rsidR="009810B8" w:rsidRPr="009810B8">
        <w:rPr>
          <w:sz w:val="22"/>
          <w:szCs w:val="22"/>
          <w:lang w:val="uk-UA"/>
        </w:rPr>
        <w:t xml:space="preserve"> </w:t>
      </w:r>
      <w:r w:rsidR="0047337D">
        <w:rPr>
          <w:sz w:val="22"/>
          <w:szCs w:val="22"/>
          <w:lang w:val="uk-UA"/>
        </w:rPr>
        <w:t>7</w:t>
      </w:r>
      <w:r w:rsidR="00AB0A33">
        <w:rPr>
          <w:sz w:val="22"/>
          <w:szCs w:val="22"/>
          <w:lang w:val="uk-UA"/>
        </w:rPr>
        <w:t xml:space="preserve"> </w:t>
      </w:r>
      <w:r w:rsidR="009810B8">
        <w:rPr>
          <w:sz w:val="22"/>
          <w:szCs w:val="22"/>
          <w:lang w:val="uk-UA"/>
        </w:rPr>
        <w:t xml:space="preserve">від </w:t>
      </w:r>
      <w:r w:rsidR="00AB0A33">
        <w:rPr>
          <w:sz w:val="22"/>
          <w:szCs w:val="22"/>
          <w:lang w:val="uk-UA"/>
        </w:rPr>
        <w:t>30.01</w:t>
      </w:r>
      <w:r w:rsidR="009810B8" w:rsidRPr="009810B8">
        <w:rPr>
          <w:sz w:val="22"/>
          <w:szCs w:val="22"/>
          <w:lang w:val="uk-UA"/>
        </w:rPr>
        <w:t>.</w:t>
      </w:r>
      <w:r w:rsidR="00877E44">
        <w:rPr>
          <w:sz w:val="22"/>
          <w:szCs w:val="22"/>
          <w:lang w:val="uk-UA"/>
        </w:rPr>
        <w:t>2</w:t>
      </w:r>
      <w:r w:rsidR="00AB0A33">
        <w:rPr>
          <w:sz w:val="22"/>
          <w:szCs w:val="22"/>
          <w:lang w:val="uk-UA"/>
        </w:rPr>
        <w:t>4</w:t>
      </w:r>
      <w:r w:rsidR="009810B8">
        <w:rPr>
          <w:sz w:val="22"/>
          <w:szCs w:val="22"/>
          <w:lang w:val="uk-UA"/>
        </w:rPr>
        <w:t xml:space="preserve"> р.</w:t>
      </w:r>
    </w:p>
    <w:p w:rsidR="00912D0B" w:rsidRPr="00230ABC" w:rsidRDefault="00912D0B" w:rsidP="009810B8">
      <w:pPr>
        <w:ind w:left="3402"/>
        <w:jc w:val="both"/>
        <w:rPr>
          <w:lang w:val="uk-UA"/>
        </w:rPr>
      </w:pPr>
    </w:p>
    <w:p w:rsidR="00912D0B" w:rsidRDefault="00912D0B">
      <w:pPr>
        <w:pStyle w:val="a6"/>
        <w:ind w:left="567" w:firstLine="567"/>
        <w:rPr>
          <w:lang w:val="uk-UA"/>
        </w:rPr>
      </w:pPr>
    </w:p>
    <w:p w:rsidR="00912D0B" w:rsidRDefault="00912D0B">
      <w:pPr>
        <w:pStyle w:val="a6"/>
        <w:ind w:left="567" w:firstLine="567"/>
        <w:rPr>
          <w:lang w:val="uk-UA"/>
        </w:rPr>
      </w:pPr>
    </w:p>
    <w:p w:rsidR="00912D0B" w:rsidRPr="005A40B8" w:rsidRDefault="00912D0B" w:rsidP="000E0344">
      <w:pPr>
        <w:jc w:val="center"/>
        <w:rPr>
          <w:rStyle w:val="main"/>
          <w:lang w:val="uk-UA"/>
        </w:rPr>
      </w:pPr>
      <w:r>
        <w:rPr>
          <w:lang w:val="uk-UA"/>
        </w:rPr>
        <w:br w:type="page"/>
      </w:r>
      <w:r w:rsidRPr="005A40B8">
        <w:rPr>
          <w:rStyle w:val="main"/>
          <w:lang w:val="uk-UA"/>
        </w:rPr>
        <w:lastRenderedPageBreak/>
        <w:t>ЗМІСТ</w:t>
      </w:r>
    </w:p>
    <w:p w:rsidR="00912D0B" w:rsidRPr="0029325D" w:rsidRDefault="00912D0B">
      <w:pPr>
        <w:jc w:val="center"/>
        <w:rPr>
          <w:highlight w:val="red"/>
          <w:lang w:val="uk-UA"/>
        </w:rPr>
      </w:pPr>
    </w:p>
    <w:p w:rsidR="00AB0A33" w:rsidRPr="003D3830" w:rsidRDefault="00986507">
      <w:pPr>
        <w:pStyle w:val="12"/>
        <w:tabs>
          <w:tab w:val="right" w:leader="dot" w:pos="6680"/>
        </w:tabs>
        <w:rPr>
          <w:rFonts w:asciiTheme="minorHAnsi" w:eastAsiaTheme="minorEastAsia" w:hAnsiTheme="minorHAnsi" w:cstheme="minorBidi"/>
          <w:b w:val="0"/>
          <w:bCs w:val="0"/>
          <w:caps w:val="0"/>
          <w:noProof/>
          <w:szCs w:val="22"/>
          <w:lang w:val="uk-UA" w:eastAsia="uk-UA"/>
        </w:rPr>
      </w:pPr>
      <w:r w:rsidRPr="00AB0A33">
        <w:rPr>
          <w:caps w:val="0"/>
          <w:highlight w:val="red"/>
          <w:lang w:val="uk-UA"/>
        </w:rPr>
        <w:fldChar w:fldCharType="begin"/>
      </w:r>
      <w:r w:rsidRPr="00AB0A33">
        <w:rPr>
          <w:caps w:val="0"/>
          <w:highlight w:val="red"/>
          <w:lang w:val="uk-UA"/>
        </w:rPr>
        <w:instrText xml:space="preserve"> TOC \o "1-3" \h \z \u </w:instrText>
      </w:r>
      <w:r w:rsidRPr="00AB0A33">
        <w:rPr>
          <w:caps w:val="0"/>
          <w:highlight w:val="red"/>
          <w:lang w:val="uk-UA"/>
        </w:rPr>
        <w:fldChar w:fldCharType="separate"/>
      </w:r>
      <w:hyperlink w:anchor="_Toc157537646" w:history="1">
        <w:r w:rsidR="00AB0A33" w:rsidRPr="003D3830">
          <w:rPr>
            <w:rStyle w:val="ab"/>
            <w:b w:val="0"/>
            <w:caps w:val="0"/>
            <w:noProof/>
            <w:spacing w:val="20"/>
            <w:lang w:val="uk-UA"/>
          </w:rPr>
          <w:t>ВСТУП</w:t>
        </w:r>
        <w:r w:rsidR="00AB0A33" w:rsidRPr="003D3830">
          <w:rPr>
            <w:b w:val="0"/>
            <w:caps w:val="0"/>
            <w:noProof/>
            <w:webHidden/>
          </w:rPr>
          <w:tab/>
        </w:r>
        <w:r w:rsidR="00AB0A33" w:rsidRPr="003D3830">
          <w:rPr>
            <w:b w:val="0"/>
            <w:caps w:val="0"/>
            <w:noProof/>
            <w:webHidden/>
          </w:rPr>
          <w:fldChar w:fldCharType="begin"/>
        </w:r>
        <w:r w:rsidR="00AB0A33" w:rsidRPr="003D3830">
          <w:rPr>
            <w:b w:val="0"/>
            <w:caps w:val="0"/>
            <w:noProof/>
            <w:webHidden/>
          </w:rPr>
          <w:instrText xml:space="preserve"> PAGEREF _Toc157537646 \h </w:instrText>
        </w:r>
        <w:r w:rsidR="00AB0A33" w:rsidRPr="003D3830">
          <w:rPr>
            <w:b w:val="0"/>
            <w:caps w:val="0"/>
            <w:noProof/>
            <w:webHidden/>
          </w:rPr>
        </w:r>
        <w:r w:rsidR="00AB0A33" w:rsidRPr="003D3830">
          <w:rPr>
            <w:b w:val="0"/>
            <w:caps w:val="0"/>
            <w:noProof/>
            <w:webHidden/>
          </w:rPr>
          <w:fldChar w:fldCharType="separate"/>
        </w:r>
        <w:r w:rsidR="00AB0A33" w:rsidRPr="003D3830">
          <w:rPr>
            <w:b w:val="0"/>
            <w:caps w:val="0"/>
            <w:noProof/>
            <w:webHidden/>
          </w:rPr>
          <w:t>5</w:t>
        </w:r>
        <w:r w:rsidR="00AB0A33" w:rsidRPr="003D3830">
          <w:rPr>
            <w:b w:val="0"/>
            <w:caps w:val="0"/>
            <w:noProof/>
            <w:webHidden/>
          </w:rPr>
          <w:fldChar w:fldCharType="end"/>
        </w:r>
      </w:hyperlink>
    </w:p>
    <w:p w:rsidR="00AB0A33" w:rsidRPr="003D3830" w:rsidRDefault="00AB0A33">
      <w:pPr>
        <w:pStyle w:val="12"/>
        <w:tabs>
          <w:tab w:val="right" w:leader="dot" w:pos="6680"/>
        </w:tabs>
        <w:rPr>
          <w:rFonts w:asciiTheme="minorHAnsi" w:eastAsiaTheme="minorEastAsia" w:hAnsiTheme="minorHAnsi" w:cstheme="minorBidi"/>
          <w:b w:val="0"/>
          <w:bCs w:val="0"/>
          <w:caps w:val="0"/>
          <w:noProof/>
          <w:szCs w:val="22"/>
          <w:lang w:val="uk-UA" w:eastAsia="uk-UA"/>
        </w:rPr>
      </w:pPr>
      <w:hyperlink w:anchor="_Toc157537647" w:history="1">
        <w:r w:rsidRPr="003D3830">
          <w:rPr>
            <w:rStyle w:val="ab"/>
            <w:b w:val="0"/>
            <w:caps w:val="0"/>
            <w:noProof/>
            <w:spacing w:val="20"/>
          </w:rPr>
          <w:t>1 Лабораторна робота  № 1 Вирішення задачі лінійного програмування на основі її геометричної інтерпретації</w:t>
        </w:r>
        <w:r w:rsidRPr="003D3830">
          <w:rPr>
            <w:b w:val="0"/>
            <w:caps w:val="0"/>
            <w:noProof/>
            <w:webHidden/>
          </w:rPr>
          <w:tab/>
        </w:r>
        <w:r w:rsidRPr="003D3830">
          <w:rPr>
            <w:b w:val="0"/>
            <w:caps w:val="0"/>
            <w:noProof/>
            <w:webHidden/>
          </w:rPr>
          <w:fldChar w:fldCharType="begin"/>
        </w:r>
        <w:r w:rsidRPr="003D3830">
          <w:rPr>
            <w:b w:val="0"/>
            <w:caps w:val="0"/>
            <w:noProof/>
            <w:webHidden/>
          </w:rPr>
          <w:instrText xml:space="preserve"> PAGEREF _Toc157537647 \h </w:instrText>
        </w:r>
        <w:r w:rsidRPr="003D3830">
          <w:rPr>
            <w:b w:val="0"/>
            <w:caps w:val="0"/>
            <w:noProof/>
            <w:webHidden/>
          </w:rPr>
        </w:r>
        <w:r w:rsidRPr="003D3830">
          <w:rPr>
            <w:b w:val="0"/>
            <w:caps w:val="0"/>
            <w:noProof/>
            <w:webHidden/>
          </w:rPr>
          <w:fldChar w:fldCharType="separate"/>
        </w:r>
        <w:r w:rsidRPr="003D3830">
          <w:rPr>
            <w:b w:val="0"/>
            <w:caps w:val="0"/>
            <w:noProof/>
            <w:webHidden/>
          </w:rPr>
          <w:t>6</w:t>
        </w:r>
        <w:r w:rsidRPr="003D3830">
          <w:rPr>
            <w:b w:val="0"/>
            <w:caps w:val="0"/>
            <w:noProof/>
            <w:webHidden/>
          </w:rPr>
          <w:fldChar w:fldCharType="end"/>
        </w:r>
      </w:hyperlink>
    </w:p>
    <w:p w:rsidR="00AB0A33" w:rsidRPr="003D3830" w:rsidRDefault="00AB0A33">
      <w:pPr>
        <w:pStyle w:val="24"/>
        <w:tabs>
          <w:tab w:val="right" w:leader="dot" w:pos="6680"/>
        </w:tabs>
        <w:rPr>
          <w:rFonts w:asciiTheme="minorHAnsi" w:eastAsiaTheme="minorEastAsia" w:hAnsiTheme="minorHAnsi" w:cstheme="minorBidi"/>
          <w:smallCaps w:val="0"/>
          <w:noProof/>
          <w:sz w:val="22"/>
          <w:szCs w:val="22"/>
          <w:lang w:val="uk-UA" w:eastAsia="uk-UA"/>
        </w:rPr>
      </w:pPr>
      <w:hyperlink w:anchor="_Toc157537648" w:history="1">
        <w:r w:rsidRPr="003D3830">
          <w:rPr>
            <w:rStyle w:val="ab"/>
            <w:smallCaps w:val="0"/>
            <w:noProof/>
          </w:rPr>
          <w:t>1.1 Короткі теоретичні відомості</w:t>
        </w:r>
        <w:r w:rsidRPr="003D3830">
          <w:rPr>
            <w:smallCaps w:val="0"/>
            <w:noProof/>
            <w:webHidden/>
          </w:rPr>
          <w:tab/>
        </w:r>
        <w:r w:rsidRPr="003D3830">
          <w:rPr>
            <w:smallCaps w:val="0"/>
            <w:noProof/>
            <w:webHidden/>
          </w:rPr>
          <w:fldChar w:fldCharType="begin"/>
        </w:r>
        <w:r w:rsidRPr="003D3830">
          <w:rPr>
            <w:smallCaps w:val="0"/>
            <w:noProof/>
            <w:webHidden/>
          </w:rPr>
          <w:instrText xml:space="preserve"> PAGEREF _Toc157537648 \h </w:instrText>
        </w:r>
        <w:r w:rsidRPr="003D3830">
          <w:rPr>
            <w:smallCaps w:val="0"/>
            <w:noProof/>
            <w:webHidden/>
          </w:rPr>
        </w:r>
        <w:r w:rsidRPr="003D3830">
          <w:rPr>
            <w:smallCaps w:val="0"/>
            <w:noProof/>
            <w:webHidden/>
          </w:rPr>
          <w:fldChar w:fldCharType="separate"/>
        </w:r>
        <w:r w:rsidRPr="003D3830">
          <w:rPr>
            <w:smallCaps w:val="0"/>
            <w:noProof/>
            <w:webHidden/>
          </w:rPr>
          <w:t>6</w:t>
        </w:r>
        <w:r w:rsidRPr="003D3830">
          <w:rPr>
            <w:smallCaps w:val="0"/>
            <w:noProof/>
            <w:webHidden/>
          </w:rPr>
          <w:fldChar w:fldCharType="end"/>
        </w:r>
      </w:hyperlink>
    </w:p>
    <w:p w:rsidR="00AB0A33" w:rsidRPr="003D3830" w:rsidRDefault="00AB0A33">
      <w:pPr>
        <w:pStyle w:val="24"/>
        <w:tabs>
          <w:tab w:val="right" w:leader="dot" w:pos="6680"/>
        </w:tabs>
        <w:rPr>
          <w:rFonts w:asciiTheme="minorHAnsi" w:eastAsiaTheme="minorEastAsia" w:hAnsiTheme="minorHAnsi" w:cstheme="minorBidi"/>
          <w:smallCaps w:val="0"/>
          <w:noProof/>
          <w:sz w:val="22"/>
          <w:szCs w:val="22"/>
          <w:lang w:val="uk-UA" w:eastAsia="uk-UA"/>
        </w:rPr>
      </w:pPr>
      <w:hyperlink w:anchor="_Toc157537649" w:history="1">
        <w:r w:rsidRPr="003D3830">
          <w:rPr>
            <w:rStyle w:val="ab"/>
            <w:smallCaps w:val="0"/>
            <w:noProof/>
          </w:rPr>
          <w:t>1.2 Завдання до лабораторної роботи</w:t>
        </w:r>
        <w:r w:rsidRPr="003D3830">
          <w:rPr>
            <w:smallCaps w:val="0"/>
            <w:noProof/>
            <w:webHidden/>
          </w:rPr>
          <w:tab/>
        </w:r>
        <w:r w:rsidRPr="003D3830">
          <w:rPr>
            <w:smallCaps w:val="0"/>
            <w:noProof/>
            <w:webHidden/>
          </w:rPr>
          <w:fldChar w:fldCharType="begin"/>
        </w:r>
        <w:r w:rsidRPr="003D3830">
          <w:rPr>
            <w:smallCaps w:val="0"/>
            <w:noProof/>
            <w:webHidden/>
          </w:rPr>
          <w:instrText xml:space="preserve"> PAGEREF _Toc157537649 \h </w:instrText>
        </w:r>
        <w:r w:rsidRPr="003D3830">
          <w:rPr>
            <w:smallCaps w:val="0"/>
            <w:noProof/>
            <w:webHidden/>
          </w:rPr>
        </w:r>
        <w:r w:rsidRPr="003D3830">
          <w:rPr>
            <w:smallCaps w:val="0"/>
            <w:noProof/>
            <w:webHidden/>
          </w:rPr>
          <w:fldChar w:fldCharType="separate"/>
        </w:r>
        <w:r w:rsidRPr="003D3830">
          <w:rPr>
            <w:smallCaps w:val="0"/>
            <w:noProof/>
            <w:webHidden/>
          </w:rPr>
          <w:t>23</w:t>
        </w:r>
        <w:r w:rsidRPr="003D3830">
          <w:rPr>
            <w:smallCaps w:val="0"/>
            <w:noProof/>
            <w:webHidden/>
          </w:rPr>
          <w:fldChar w:fldCharType="end"/>
        </w:r>
      </w:hyperlink>
    </w:p>
    <w:p w:rsidR="00AB0A33" w:rsidRPr="003D3830" w:rsidRDefault="00AB0A33">
      <w:pPr>
        <w:pStyle w:val="24"/>
        <w:tabs>
          <w:tab w:val="right" w:leader="dot" w:pos="6680"/>
        </w:tabs>
        <w:rPr>
          <w:rFonts w:asciiTheme="minorHAnsi" w:eastAsiaTheme="minorEastAsia" w:hAnsiTheme="minorHAnsi" w:cstheme="minorBidi"/>
          <w:smallCaps w:val="0"/>
          <w:noProof/>
          <w:sz w:val="22"/>
          <w:szCs w:val="22"/>
          <w:lang w:val="uk-UA" w:eastAsia="uk-UA"/>
        </w:rPr>
      </w:pPr>
      <w:hyperlink w:anchor="_Toc157537650" w:history="1">
        <w:r w:rsidRPr="003D3830">
          <w:rPr>
            <w:rStyle w:val="ab"/>
            <w:smallCaps w:val="0"/>
            <w:noProof/>
          </w:rPr>
          <w:t>1.3 Зміст звіту</w:t>
        </w:r>
        <w:r w:rsidRPr="003D3830">
          <w:rPr>
            <w:smallCaps w:val="0"/>
            <w:noProof/>
            <w:webHidden/>
          </w:rPr>
          <w:tab/>
        </w:r>
        <w:r w:rsidRPr="003D3830">
          <w:rPr>
            <w:smallCaps w:val="0"/>
            <w:noProof/>
            <w:webHidden/>
          </w:rPr>
          <w:fldChar w:fldCharType="begin"/>
        </w:r>
        <w:r w:rsidRPr="003D3830">
          <w:rPr>
            <w:smallCaps w:val="0"/>
            <w:noProof/>
            <w:webHidden/>
          </w:rPr>
          <w:instrText xml:space="preserve"> PAGEREF _Toc157537650 \h </w:instrText>
        </w:r>
        <w:r w:rsidRPr="003D3830">
          <w:rPr>
            <w:smallCaps w:val="0"/>
            <w:noProof/>
            <w:webHidden/>
          </w:rPr>
        </w:r>
        <w:r w:rsidRPr="003D3830">
          <w:rPr>
            <w:smallCaps w:val="0"/>
            <w:noProof/>
            <w:webHidden/>
          </w:rPr>
          <w:fldChar w:fldCharType="separate"/>
        </w:r>
        <w:r w:rsidRPr="003D3830">
          <w:rPr>
            <w:smallCaps w:val="0"/>
            <w:noProof/>
            <w:webHidden/>
          </w:rPr>
          <w:t>26</w:t>
        </w:r>
        <w:r w:rsidRPr="003D3830">
          <w:rPr>
            <w:smallCaps w:val="0"/>
            <w:noProof/>
            <w:webHidden/>
          </w:rPr>
          <w:fldChar w:fldCharType="end"/>
        </w:r>
      </w:hyperlink>
    </w:p>
    <w:p w:rsidR="00AB0A33" w:rsidRPr="003D3830" w:rsidRDefault="00AB0A33">
      <w:pPr>
        <w:pStyle w:val="24"/>
        <w:tabs>
          <w:tab w:val="right" w:leader="dot" w:pos="6680"/>
        </w:tabs>
        <w:rPr>
          <w:rFonts w:asciiTheme="minorHAnsi" w:eastAsiaTheme="minorEastAsia" w:hAnsiTheme="minorHAnsi" w:cstheme="minorBidi"/>
          <w:smallCaps w:val="0"/>
          <w:noProof/>
          <w:sz w:val="22"/>
          <w:szCs w:val="22"/>
          <w:lang w:val="uk-UA" w:eastAsia="uk-UA"/>
        </w:rPr>
      </w:pPr>
      <w:hyperlink w:anchor="_Toc157537651" w:history="1">
        <w:r w:rsidRPr="003D3830">
          <w:rPr>
            <w:rStyle w:val="ab"/>
            <w:smallCaps w:val="0"/>
            <w:noProof/>
          </w:rPr>
          <w:t>1.4 Контрольні запитання</w:t>
        </w:r>
        <w:r w:rsidRPr="003D3830">
          <w:rPr>
            <w:smallCaps w:val="0"/>
            <w:noProof/>
            <w:webHidden/>
          </w:rPr>
          <w:tab/>
        </w:r>
        <w:r w:rsidRPr="003D3830">
          <w:rPr>
            <w:smallCaps w:val="0"/>
            <w:noProof/>
            <w:webHidden/>
          </w:rPr>
          <w:fldChar w:fldCharType="begin"/>
        </w:r>
        <w:r w:rsidRPr="003D3830">
          <w:rPr>
            <w:smallCaps w:val="0"/>
            <w:noProof/>
            <w:webHidden/>
          </w:rPr>
          <w:instrText xml:space="preserve"> PAGEREF _Toc157537651 \h </w:instrText>
        </w:r>
        <w:r w:rsidRPr="003D3830">
          <w:rPr>
            <w:smallCaps w:val="0"/>
            <w:noProof/>
            <w:webHidden/>
          </w:rPr>
        </w:r>
        <w:r w:rsidRPr="003D3830">
          <w:rPr>
            <w:smallCaps w:val="0"/>
            <w:noProof/>
            <w:webHidden/>
          </w:rPr>
          <w:fldChar w:fldCharType="separate"/>
        </w:r>
        <w:r w:rsidRPr="003D3830">
          <w:rPr>
            <w:smallCaps w:val="0"/>
            <w:noProof/>
            <w:webHidden/>
          </w:rPr>
          <w:t>26</w:t>
        </w:r>
        <w:r w:rsidRPr="003D3830">
          <w:rPr>
            <w:smallCaps w:val="0"/>
            <w:noProof/>
            <w:webHidden/>
          </w:rPr>
          <w:fldChar w:fldCharType="end"/>
        </w:r>
      </w:hyperlink>
    </w:p>
    <w:p w:rsidR="00AB0A33" w:rsidRPr="003D3830" w:rsidRDefault="00AB0A33">
      <w:pPr>
        <w:pStyle w:val="12"/>
        <w:tabs>
          <w:tab w:val="right" w:leader="dot" w:pos="6680"/>
        </w:tabs>
        <w:rPr>
          <w:rFonts w:asciiTheme="minorHAnsi" w:eastAsiaTheme="minorEastAsia" w:hAnsiTheme="minorHAnsi" w:cstheme="minorBidi"/>
          <w:b w:val="0"/>
          <w:bCs w:val="0"/>
          <w:caps w:val="0"/>
          <w:noProof/>
          <w:szCs w:val="22"/>
          <w:lang w:val="uk-UA" w:eastAsia="uk-UA"/>
        </w:rPr>
      </w:pPr>
      <w:hyperlink w:anchor="_Toc157537652" w:history="1">
        <w:r w:rsidRPr="003D3830">
          <w:rPr>
            <w:rStyle w:val="ab"/>
            <w:b w:val="0"/>
            <w:caps w:val="0"/>
            <w:noProof/>
            <w:lang w:val="uk-UA"/>
          </w:rPr>
          <w:t>2</w:t>
        </w:r>
        <w:r w:rsidRPr="003D3830">
          <w:rPr>
            <w:rStyle w:val="ab"/>
            <w:b w:val="0"/>
            <w:caps w:val="0"/>
            <w:noProof/>
            <w:spacing w:val="20"/>
          </w:rPr>
          <w:t xml:space="preserve"> Лабораторна робота №</w:t>
        </w:r>
        <w:r w:rsidRPr="003D3830">
          <w:rPr>
            <w:rStyle w:val="ab"/>
            <w:b w:val="0"/>
            <w:caps w:val="0"/>
            <w:noProof/>
            <w:spacing w:val="20"/>
            <w:lang w:val="uk-UA"/>
          </w:rPr>
          <w:t>2</w:t>
        </w:r>
        <w:r w:rsidRPr="003D3830">
          <w:rPr>
            <w:rStyle w:val="ab"/>
            <w:b w:val="0"/>
            <w:caps w:val="0"/>
            <w:noProof/>
            <w:spacing w:val="20"/>
          </w:rPr>
          <w:t xml:space="preserve"> Одновимірний пошук оптимуму. Методи оптимізації з виключенням інтервалів</w:t>
        </w:r>
        <w:r w:rsidRPr="003D3830">
          <w:rPr>
            <w:b w:val="0"/>
            <w:caps w:val="0"/>
            <w:noProof/>
            <w:webHidden/>
          </w:rPr>
          <w:tab/>
        </w:r>
        <w:r w:rsidRPr="003D3830">
          <w:rPr>
            <w:b w:val="0"/>
            <w:caps w:val="0"/>
            <w:noProof/>
            <w:webHidden/>
          </w:rPr>
          <w:fldChar w:fldCharType="begin"/>
        </w:r>
        <w:r w:rsidRPr="003D3830">
          <w:rPr>
            <w:b w:val="0"/>
            <w:caps w:val="0"/>
            <w:noProof/>
            <w:webHidden/>
          </w:rPr>
          <w:instrText xml:space="preserve"> PAGEREF _Toc157537652 \h </w:instrText>
        </w:r>
        <w:r w:rsidRPr="003D3830">
          <w:rPr>
            <w:b w:val="0"/>
            <w:caps w:val="0"/>
            <w:noProof/>
            <w:webHidden/>
          </w:rPr>
        </w:r>
        <w:r w:rsidRPr="003D3830">
          <w:rPr>
            <w:b w:val="0"/>
            <w:caps w:val="0"/>
            <w:noProof/>
            <w:webHidden/>
          </w:rPr>
          <w:fldChar w:fldCharType="separate"/>
        </w:r>
        <w:r w:rsidRPr="003D3830">
          <w:rPr>
            <w:b w:val="0"/>
            <w:caps w:val="0"/>
            <w:noProof/>
            <w:webHidden/>
          </w:rPr>
          <w:t>28</w:t>
        </w:r>
        <w:r w:rsidRPr="003D3830">
          <w:rPr>
            <w:b w:val="0"/>
            <w:caps w:val="0"/>
            <w:noProof/>
            <w:webHidden/>
          </w:rPr>
          <w:fldChar w:fldCharType="end"/>
        </w:r>
      </w:hyperlink>
    </w:p>
    <w:p w:rsidR="00AB0A33" w:rsidRPr="003D3830" w:rsidRDefault="00AB0A33">
      <w:pPr>
        <w:pStyle w:val="24"/>
        <w:tabs>
          <w:tab w:val="right" w:leader="dot" w:pos="6680"/>
        </w:tabs>
        <w:rPr>
          <w:rFonts w:asciiTheme="minorHAnsi" w:eastAsiaTheme="minorEastAsia" w:hAnsiTheme="minorHAnsi" w:cstheme="minorBidi"/>
          <w:smallCaps w:val="0"/>
          <w:noProof/>
          <w:sz w:val="22"/>
          <w:szCs w:val="22"/>
          <w:lang w:val="uk-UA" w:eastAsia="uk-UA"/>
        </w:rPr>
      </w:pPr>
      <w:hyperlink w:anchor="_Toc157537653" w:history="1">
        <w:r w:rsidRPr="003D3830">
          <w:rPr>
            <w:rStyle w:val="ab"/>
            <w:smallCaps w:val="0"/>
            <w:noProof/>
          </w:rPr>
          <w:t>2.1 Короткі теоретичні відомості</w:t>
        </w:r>
        <w:r w:rsidRPr="003D3830">
          <w:rPr>
            <w:smallCaps w:val="0"/>
            <w:noProof/>
            <w:webHidden/>
          </w:rPr>
          <w:tab/>
        </w:r>
        <w:r w:rsidRPr="003D3830">
          <w:rPr>
            <w:smallCaps w:val="0"/>
            <w:noProof/>
            <w:webHidden/>
          </w:rPr>
          <w:fldChar w:fldCharType="begin"/>
        </w:r>
        <w:r w:rsidRPr="003D3830">
          <w:rPr>
            <w:smallCaps w:val="0"/>
            <w:noProof/>
            <w:webHidden/>
          </w:rPr>
          <w:instrText xml:space="preserve"> PAGEREF _Toc157537653 \h </w:instrText>
        </w:r>
        <w:r w:rsidRPr="003D3830">
          <w:rPr>
            <w:smallCaps w:val="0"/>
            <w:noProof/>
            <w:webHidden/>
          </w:rPr>
        </w:r>
        <w:r w:rsidRPr="003D3830">
          <w:rPr>
            <w:smallCaps w:val="0"/>
            <w:noProof/>
            <w:webHidden/>
          </w:rPr>
          <w:fldChar w:fldCharType="separate"/>
        </w:r>
        <w:r w:rsidRPr="003D3830">
          <w:rPr>
            <w:smallCaps w:val="0"/>
            <w:noProof/>
            <w:webHidden/>
          </w:rPr>
          <w:t>28</w:t>
        </w:r>
        <w:r w:rsidRPr="003D3830">
          <w:rPr>
            <w:smallCaps w:val="0"/>
            <w:noProof/>
            <w:webHidden/>
          </w:rPr>
          <w:fldChar w:fldCharType="end"/>
        </w:r>
      </w:hyperlink>
    </w:p>
    <w:p w:rsidR="00AB0A33" w:rsidRPr="003D3830" w:rsidRDefault="00AB0A33">
      <w:pPr>
        <w:pStyle w:val="24"/>
        <w:tabs>
          <w:tab w:val="right" w:leader="dot" w:pos="6680"/>
        </w:tabs>
        <w:rPr>
          <w:rFonts w:asciiTheme="minorHAnsi" w:eastAsiaTheme="minorEastAsia" w:hAnsiTheme="minorHAnsi" w:cstheme="minorBidi"/>
          <w:smallCaps w:val="0"/>
          <w:noProof/>
          <w:sz w:val="22"/>
          <w:szCs w:val="22"/>
          <w:lang w:val="uk-UA" w:eastAsia="uk-UA"/>
        </w:rPr>
      </w:pPr>
      <w:hyperlink w:anchor="_Toc157537654" w:history="1">
        <w:r w:rsidRPr="003D3830">
          <w:rPr>
            <w:rStyle w:val="ab"/>
            <w:smallCaps w:val="0"/>
            <w:noProof/>
          </w:rPr>
          <w:t>2.2 Завдання до лабораторної роботи</w:t>
        </w:r>
        <w:r w:rsidRPr="003D3830">
          <w:rPr>
            <w:smallCaps w:val="0"/>
            <w:noProof/>
            <w:webHidden/>
          </w:rPr>
          <w:tab/>
        </w:r>
        <w:r w:rsidRPr="003D3830">
          <w:rPr>
            <w:smallCaps w:val="0"/>
            <w:noProof/>
            <w:webHidden/>
          </w:rPr>
          <w:fldChar w:fldCharType="begin"/>
        </w:r>
        <w:r w:rsidRPr="003D3830">
          <w:rPr>
            <w:smallCaps w:val="0"/>
            <w:noProof/>
            <w:webHidden/>
          </w:rPr>
          <w:instrText xml:space="preserve"> PAGEREF _Toc157537654 \h </w:instrText>
        </w:r>
        <w:r w:rsidRPr="003D3830">
          <w:rPr>
            <w:smallCaps w:val="0"/>
            <w:noProof/>
            <w:webHidden/>
          </w:rPr>
        </w:r>
        <w:r w:rsidRPr="003D3830">
          <w:rPr>
            <w:smallCaps w:val="0"/>
            <w:noProof/>
            <w:webHidden/>
          </w:rPr>
          <w:fldChar w:fldCharType="separate"/>
        </w:r>
        <w:r w:rsidRPr="003D3830">
          <w:rPr>
            <w:smallCaps w:val="0"/>
            <w:noProof/>
            <w:webHidden/>
          </w:rPr>
          <w:t>29</w:t>
        </w:r>
        <w:r w:rsidRPr="003D3830">
          <w:rPr>
            <w:smallCaps w:val="0"/>
            <w:noProof/>
            <w:webHidden/>
          </w:rPr>
          <w:fldChar w:fldCharType="end"/>
        </w:r>
      </w:hyperlink>
    </w:p>
    <w:p w:rsidR="00AB0A33" w:rsidRPr="003D3830" w:rsidRDefault="00AB0A33">
      <w:pPr>
        <w:pStyle w:val="24"/>
        <w:tabs>
          <w:tab w:val="right" w:leader="dot" w:pos="6680"/>
        </w:tabs>
        <w:rPr>
          <w:rFonts w:asciiTheme="minorHAnsi" w:eastAsiaTheme="minorEastAsia" w:hAnsiTheme="minorHAnsi" w:cstheme="minorBidi"/>
          <w:smallCaps w:val="0"/>
          <w:noProof/>
          <w:sz w:val="22"/>
          <w:szCs w:val="22"/>
          <w:lang w:val="uk-UA" w:eastAsia="uk-UA"/>
        </w:rPr>
      </w:pPr>
      <w:hyperlink w:anchor="_Toc157537655" w:history="1">
        <w:r w:rsidRPr="003D3830">
          <w:rPr>
            <w:rStyle w:val="ab"/>
            <w:smallCaps w:val="0"/>
            <w:noProof/>
          </w:rPr>
          <w:t>2.3 Порядок виконання роботи</w:t>
        </w:r>
        <w:r w:rsidRPr="003D3830">
          <w:rPr>
            <w:smallCaps w:val="0"/>
            <w:noProof/>
            <w:webHidden/>
          </w:rPr>
          <w:tab/>
        </w:r>
        <w:r w:rsidRPr="003D3830">
          <w:rPr>
            <w:smallCaps w:val="0"/>
            <w:noProof/>
            <w:webHidden/>
          </w:rPr>
          <w:fldChar w:fldCharType="begin"/>
        </w:r>
        <w:r w:rsidRPr="003D3830">
          <w:rPr>
            <w:smallCaps w:val="0"/>
            <w:noProof/>
            <w:webHidden/>
          </w:rPr>
          <w:instrText xml:space="preserve"> PAGEREF _Toc157537655 \h </w:instrText>
        </w:r>
        <w:r w:rsidRPr="003D3830">
          <w:rPr>
            <w:smallCaps w:val="0"/>
            <w:noProof/>
            <w:webHidden/>
          </w:rPr>
        </w:r>
        <w:r w:rsidRPr="003D3830">
          <w:rPr>
            <w:smallCaps w:val="0"/>
            <w:noProof/>
            <w:webHidden/>
          </w:rPr>
          <w:fldChar w:fldCharType="separate"/>
        </w:r>
        <w:r w:rsidRPr="003D3830">
          <w:rPr>
            <w:smallCaps w:val="0"/>
            <w:noProof/>
            <w:webHidden/>
          </w:rPr>
          <w:t>30</w:t>
        </w:r>
        <w:r w:rsidRPr="003D3830">
          <w:rPr>
            <w:smallCaps w:val="0"/>
            <w:noProof/>
            <w:webHidden/>
          </w:rPr>
          <w:fldChar w:fldCharType="end"/>
        </w:r>
      </w:hyperlink>
    </w:p>
    <w:p w:rsidR="00AB0A33" w:rsidRPr="003D3830" w:rsidRDefault="00AB0A33">
      <w:pPr>
        <w:pStyle w:val="24"/>
        <w:tabs>
          <w:tab w:val="right" w:leader="dot" w:pos="6680"/>
        </w:tabs>
        <w:rPr>
          <w:rFonts w:asciiTheme="minorHAnsi" w:eastAsiaTheme="minorEastAsia" w:hAnsiTheme="minorHAnsi" w:cstheme="minorBidi"/>
          <w:smallCaps w:val="0"/>
          <w:noProof/>
          <w:sz w:val="22"/>
          <w:szCs w:val="22"/>
          <w:lang w:val="uk-UA" w:eastAsia="uk-UA"/>
        </w:rPr>
      </w:pPr>
      <w:hyperlink w:anchor="_Toc157537656" w:history="1">
        <w:r w:rsidRPr="003D3830">
          <w:rPr>
            <w:rStyle w:val="ab"/>
            <w:smallCaps w:val="0"/>
            <w:noProof/>
          </w:rPr>
          <w:t>2.4 Зміст звіту</w:t>
        </w:r>
        <w:r w:rsidRPr="003D3830">
          <w:rPr>
            <w:smallCaps w:val="0"/>
            <w:noProof/>
            <w:webHidden/>
          </w:rPr>
          <w:tab/>
        </w:r>
        <w:r w:rsidRPr="003D3830">
          <w:rPr>
            <w:smallCaps w:val="0"/>
            <w:noProof/>
            <w:webHidden/>
          </w:rPr>
          <w:fldChar w:fldCharType="begin"/>
        </w:r>
        <w:r w:rsidRPr="003D3830">
          <w:rPr>
            <w:smallCaps w:val="0"/>
            <w:noProof/>
            <w:webHidden/>
          </w:rPr>
          <w:instrText xml:space="preserve"> PAGEREF _Toc157537656 \h </w:instrText>
        </w:r>
        <w:r w:rsidRPr="003D3830">
          <w:rPr>
            <w:smallCaps w:val="0"/>
            <w:noProof/>
            <w:webHidden/>
          </w:rPr>
        </w:r>
        <w:r w:rsidRPr="003D3830">
          <w:rPr>
            <w:smallCaps w:val="0"/>
            <w:noProof/>
            <w:webHidden/>
          </w:rPr>
          <w:fldChar w:fldCharType="separate"/>
        </w:r>
        <w:r w:rsidRPr="003D3830">
          <w:rPr>
            <w:smallCaps w:val="0"/>
            <w:noProof/>
            <w:webHidden/>
          </w:rPr>
          <w:t>31</w:t>
        </w:r>
        <w:r w:rsidRPr="003D3830">
          <w:rPr>
            <w:smallCaps w:val="0"/>
            <w:noProof/>
            <w:webHidden/>
          </w:rPr>
          <w:fldChar w:fldCharType="end"/>
        </w:r>
      </w:hyperlink>
    </w:p>
    <w:p w:rsidR="00AB0A33" w:rsidRPr="003D3830" w:rsidRDefault="00AB0A33">
      <w:pPr>
        <w:pStyle w:val="24"/>
        <w:tabs>
          <w:tab w:val="right" w:leader="dot" w:pos="6680"/>
        </w:tabs>
        <w:rPr>
          <w:rFonts w:asciiTheme="minorHAnsi" w:eastAsiaTheme="minorEastAsia" w:hAnsiTheme="minorHAnsi" w:cstheme="minorBidi"/>
          <w:smallCaps w:val="0"/>
          <w:noProof/>
          <w:sz w:val="22"/>
          <w:szCs w:val="22"/>
          <w:lang w:val="uk-UA" w:eastAsia="uk-UA"/>
        </w:rPr>
      </w:pPr>
      <w:hyperlink w:anchor="_Toc157537657" w:history="1">
        <w:r w:rsidRPr="003D3830">
          <w:rPr>
            <w:rStyle w:val="ab"/>
            <w:smallCaps w:val="0"/>
            <w:noProof/>
          </w:rPr>
          <w:t>2.5 Контрольні запитання</w:t>
        </w:r>
        <w:r w:rsidRPr="003D3830">
          <w:rPr>
            <w:smallCaps w:val="0"/>
            <w:noProof/>
            <w:webHidden/>
          </w:rPr>
          <w:tab/>
        </w:r>
        <w:r w:rsidRPr="003D3830">
          <w:rPr>
            <w:smallCaps w:val="0"/>
            <w:noProof/>
            <w:webHidden/>
          </w:rPr>
          <w:fldChar w:fldCharType="begin"/>
        </w:r>
        <w:r w:rsidRPr="003D3830">
          <w:rPr>
            <w:smallCaps w:val="0"/>
            <w:noProof/>
            <w:webHidden/>
          </w:rPr>
          <w:instrText xml:space="preserve"> PAGEREF _Toc157537657 \h </w:instrText>
        </w:r>
        <w:r w:rsidRPr="003D3830">
          <w:rPr>
            <w:smallCaps w:val="0"/>
            <w:noProof/>
            <w:webHidden/>
          </w:rPr>
        </w:r>
        <w:r w:rsidRPr="003D3830">
          <w:rPr>
            <w:smallCaps w:val="0"/>
            <w:noProof/>
            <w:webHidden/>
          </w:rPr>
          <w:fldChar w:fldCharType="separate"/>
        </w:r>
        <w:r w:rsidRPr="003D3830">
          <w:rPr>
            <w:smallCaps w:val="0"/>
            <w:noProof/>
            <w:webHidden/>
          </w:rPr>
          <w:t>31</w:t>
        </w:r>
        <w:r w:rsidRPr="003D3830">
          <w:rPr>
            <w:smallCaps w:val="0"/>
            <w:noProof/>
            <w:webHidden/>
          </w:rPr>
          <w:fldChar w:fldCharType="end"/>
        </w:r>
      </w:hyperlink>
    </w:p>
    <w:p w:rsidR="00AB0A33" w:rsidRPr="003D3830" w:rsidRDefault="00AB0A33">
      <w:pPr>
        <w:pStyle w:val="12"/>
        <w:tabs>
          <w:tab w:val="right" w:leader="dot" w:pos="6680"/>
        </w:tabs>
        <w:rPr>
          <w:rFonts w:asciiTheme="minorHAnsi" w:eastAsiaTheme="minorEastAsia" w:hAnsiTheme="minorHAnsi" w:cstheme="minorBidi"/>
          <w:b w:val="0"/>
          <w:bCs w:val="0"/>
          <w:caps w:val="0"/>
          <w:noProof/>
          <w:szCs w:val="22"/>
          <w:lang w:val="uk-UA" w:eastAsia="uk-UA"/>
        </w:rPr>
      </w:pPr>
      <w:hyperlink w:anchor="_Toc157537658" w:history="1">
        <w:r w:rsidRPr="003D3830">
          <w:rPr>
            <w:rStyle w:val="ab"/>
            <w:b w:val="0"/>
            <w:caps w:val="0"/>
            <w:noProof/>
            <w:spacing w:val="20"/>
            <w:lang w:val="uk-UA"/>
          </w:rPr>
          <w:t>3</w:t>
        </w:r>
        <w:r w:rsidRPr="003D3830">
          <w:rPr>
            <w:rStyle w:val="ab"/>
            <w:b w:val="0"/>
            <w:caps w:val="0"/>
            <w:noProof/>
            <w:spacing w:val="20"/>
          </w:rPr>
          <w:t xml:space="preserve"> Лабораторна робота №</w:t>
        </w:r>
        <w:r w:rsidRPr="003D3830">
          <w:rPr>
            <w:rStyle w:val="ab"/>
            <w:b w:val="0"/>
            <w:caps w:val="0"/>
            <w:noProof/>
            <w:spacing w:val="20"/>
            <w:lang w:val="uk-UA"/>
          </w:rPr>
          <w:t>3</w:t>
        </w:r>
        <w:r w:rsidRPr="003D3830">
          <w:rPr>
            <w:rStyle w:val="ab"/>
            <w:b w:val="0"/>
            <w:caps w:val="0"/>
            <w:noProof/>
            <w:spacing w:val="20"/>
          </w:rPr>
          <w:t xml:space="preserve"> Поліноміальна апроксимація та методи точкового оцінювання</w:t>
        </w:r>
        <w:r w:rsidRPr="003D3830">
          <w:rPr>
            <w:b w:val="0"/>
            <w:caps w:val="0"/>
            <w:noProof/>
            <w:webHidden/>
          </w:rPr>
          <w:tab/>
        </w:r>
        <w:r w:rsidRPr="003D3830">
          <w:rPr>
            <w:b w:val="0"/>
            <w:caps w:val="0"/>
            <w:noProof/>
            <w:webHidden/>
          </w:rPr>
          <w:fldChar w:fldCharType="begin"/>
        </w:r>
        <w:r w:rsidRPr="003D3830">
          <w:rPr>
            <w:b w:val="0"/>
            <w:caps w:val="0"/>
            <w:noProof/>
            <w:webHidden/>
          </w:rPr>
          <w:instrText xml:space="preserve"> PAGEREF _Toc157537658 \h </w:instrText>
        </w:r>
        <w:r w:rsidRPr="003D3830">
          <w:rPr>
            <w:b w:val="0"/>
            <w:caps w:val="0"/>
            <w:noProof/>
            <w:webHidden/>
          </w:rPr>
        </w:r>
        <w:r w:rsidRPr="003D3830">
          <w:rPr>
            <w:b w:val="0"/>
            <w:caps w:val="0"/>
            <w:noProof/>
            <w:webHidden/>
          </w:rPr>
          <w:fldChar w:fldCharType="separate"/>
        </w:r>
        <w:r w:rsidRPr="003D3830">
          <w:rPr>
            <w:b w:val="0"/>
            <w:caps w:val="0"/>
            <w:noProof/>
            <w:webHidden/>
          </w:rPr>
          <w:t>33</w:t>
        </w:r>
        <w:r w:rsidRPr="003D3830">
          <w:rPr>
            <w:b w:val="0"/>
            <w:caps w:val="0"/>
            <w:noProof/>
            <w:webHidden/>
          </w:rPr>
          <w:fldChar w:fldCharType="end"/>
        </w:r>
      </w:hyperlink>
    </w:p>
    <w:p w:rsidR="00AB0A33" w:rsidRPr="003D3830" w:rsidRDefault="00AB0A33">
      <w:pPr>
        <w:pStyle w:val="24"/>
        <w:tabs>
          <w:tab w:val="right" w:leader="dot" w:pos="6680"/>
        </w:tabs>
        <w:rPr>
          <w:rFonts w:asciiTheme="minorHAnsi" w:eastAsiaTheme="minorEastAsia" w:hAnsiTheme="minorHAnsi" w:cstheme="minorBidi"/>
          <w:smallCaps w:val="0"/>
          <w:noProof/>
          <w:sz w:val="22"/>
          <w:szCs w:val="22"/>
          <w:lang w:val="uk-UA" w:eastAsia="uk-UA"/>
        </w:rPr>
      </w:pPr>
      <w:hyperlink w:anchor="_Toc157537659" w:history="1">
        <w:r w:rsidRPr="003D3830">
          <w:rPr>
            <w:rStyle w:val="ab"/>
            <w:smallCaps w:val="0"/>
            <w:noProof/>
          </w:rPr>
          <w:t>3.1 Короткі теоретичні відомості</w:t>
        </w:r>
        <w:r w:rsidRPr="003D3830">
          <w:rPr>
            <w:smallCaps w:val="0"/>
            <w:noProof/>
            <w:webHidden/>
          </w:rPr>
          <w:tab/>
        </w:r>
        <w:r w:rsidRPr="003D3830">
          <w:rPr>
            <w:smallCaps w:val="0"/>
            <w:noProof/>
            <w:webHidden/>
          </w:rPr>
          <w:fldChar w:fldCharType="begin"/>
        </w:r>
        <w:r w:rsidRPr="003D3830">
          <w:rPr>
            <w:smallCaps w:val="0"/>
            <w:noProof/>
            <w:webHidden/>
          </w:rPr>
          <w:instrText xml:space="preserve"> PAGEREF _Toc157537659 \h </w:instrText>
        </w:r>
        <w:r w:rsidRPr="003D3830">
          <w:rPr>
            <w:smallCaps w:val="0"/>
            <w:noProof/>
            <w:webHidden/>
          </w:rPr>
        </w:r>
        <w:r w:rsidRPr="003D3830">
          <w:rPr>
            <w:smallCaps w:val="0"/>
            <w:noProof/>
            <w:webHidden/>
          </w:rPr>
          <w:fldChar w:fldCharType="separate"/>
        </w:r>
        <w:r w:rsidRPr="003D3830">
          <w:rPr>
            <w:smallCaps w:val="0"/>
            <w:noProof/>
            <w:webHidden/>
          </w:rPr>
          <w:t>33</w:t>
        </w:r>
        <w:r w:rsidRPr="003D3830">
          <w:rPr>
            <w:smallCaps w:val="0"/>
            <w:noProof/>
            <w:webHidden/>
          </w:rPr>
          <w:fldChar w:fldCharType="end"/>
        </w:r>
      </w:hyperlink>
    </w:p>
    <w:p w:rsidR="00AB0A33" w:rsidRPr="003D3830" w:rsidRDefault="00AB0A33">
      <w:pPr>
        <w:pStyle w:val="24"/>
        <w:tabs>
          <w:tab w:val="right" w:leader="dot" w:pos="6680"/>
        </w:tabs>
        <w:rPr>
          <w:rFonts w:asciiTheme="minorHAnsi" w:eastAsiaTheme="minorEastAsia" w:hAnsiTheme="minorHAnsi" w:cstheme="minorBidi"/>
          <w:smallCaps w:val="0"/>
          <w:noProof/>
          <w:sz w:val="22"/>
          <w:szCs w:val="22"/>
          <w:lang w:val="uk-UA" w:eastAsia="uk-UA"/>
        </w:rPr>
      </w:pPr>
      <w:hyperlink w:anchor="_Toc157537660" w:history="1">
        <w:r w:rsidRPr="003D3830">
          <w:rPr>
            <w:rStyle w:val="ab"/>
            <w:smallCaps w:val="0"/>
            <w:noProof/>
          </w:rPr>
          <w:t>3.2 Завдання до лабораторної роботи</w:t>
        </w:r>
        <w:r w:rsidRPr="003D3830">
          <w:rPr>
            <w:smallCaps w:val="0"/>
            <w:noProof/>
            <w:webHidden/>
          </w:rPr>
          <w:tab/>
        </w:r>
        <w:r w:rsidRPr="003D3830">
          <w:rPr>
            <w:smallCaps w:val="0"/>
            <w:noProof/>
            <w:webHidden/>
          </w:rPr>
          <w:fldChar w:fldCharType="begin"/>
        </w:r>
        <w:r w:rsidRPr="003D3830">
          <w:rPr>
            <w:smallCaps w:val="0"/>
            <w:noProof/>
            <w:webHidden/>
          </w:rPr>
          <w:instrText xml:space="preserve"> PAGEREF _Toc157537660 \h </w:instrText>
        </w:r>
        <w:r w:rsidRPr="003D3830">
          <w:rPr>
            <w:smallCaps w:val="0"/>
            <w:noProof/>
            <w:webHidden/>
          </w:rPr>
        </w:r>
        <w:r w:rsidRPr="003D3830">
          <w:rPr>
            <w:smallCaps w:val="0"/>
            <w:noProof/>
            <w:webHidden/>
          </w:rPr>
          <w:fldChar w:fldCharType="separate"/>
        </w:r>
        <w:r w:rsidRPr="003D3830">
          <w:rPr>
            <w:smallCaps w:val="0"/>
            <w:noProof/>
            <w:webHidden/>
          </w:rPr>
          <w:t>34</w:t>
        </w:r>
        <w:r w:rsidRPr="003D3830">
          <w:rPr>
            <w:smallCaps w:val="0"/>
            <w:noProof/>
            <w:webHidden/>
          </w:rPr>
          <w:fldChar w:fldCharType="end"/>
        </w:r>
      </w:hyperlink>
    </w:p>
    <w:p w:rsidR="00AB0A33" w:rsidRPr="003D3830" w:rsidRDefault="00AB0A33">
      <w:pPr>
        <w:pStyle w:val="24"/>
        <w:tabs>
          <w:tab w:val="right" w:leader="dot" w:pos="6680"/>
        </w:tabs>
        <w:rPr>
          <w:rFonts w:asciiTheme="minorHAnsi" w:eastAsiaTheme="minorEastAsia" w:hAnsiTheme="minorHAnsi" w:cstheme="minorBidi"/>
          <w:smallCaps w:val="0"/>
          <w:noProof/>
          <w:sz w:val="22"/>
          <w:szCs w:val="22"/>
          <w:lang w:val="uk-UA" w:eastAsia="uk-UA"/>
        </w:rPr>
      </w:pPr>
      <w:hyperlink w:anchor="_Toc157537661" w:history="1">
        <w:r w:rsidRPr="003D3830">
          <w:rPr>
            <w:rStyle w:val="ab"/>
            <w:smallCaps w:val="0"/>
            <w:noProof/>
          </w:rPr>
          <w:t>3.3 Порядок виконання роботи</w:t>
        </w:r>
        <w:r w:rsidRPr="003D3830">
          <w:rPr>
            <w:smallCaps w:val="0"/>
            <w:noProof/>
            <w:webHidden/>
          </w:rPr>
          <w:tab/>
        </w:r>
        <w:r w:rsidRPr="003D3830">
          <w:rPr>
            <w:smallCaps w:val="0"/>
            <w:noProof/>
            <w:webHidden/>
          </w:rPr>
          <w:fldChar w:fldCharType="begin"/>
        </w:r>
        <w:r w:rsidRPr="003D3830">
          <w:rPr>
            <w:smallCaps w:val="0"/>
            <w:noProof/>
            <w:webHidden/>
          </w:rPr>
          <w:instrText xml:space="preserve"> PAGEREF _Toc157537661 \h </w:instrText>
        </w:r>
        <w:r w:rsidRPr="003D3830">
          <w:rPr>
            <w:smallCaps w:val="0"/>
            <w:noProof/>
            <w:webHidden/>
          </w:rPr>
        </w:r>
        <w:r w:rsidRPr="003D3830">
          <w:rPr>
            <w:smallCaps w:val="0"/>
            <w:noProof/>
            <w:webHidden/>
          </w:rPr>
          <w:fldChar w:fldCharType="separate"/>
        </w:r>
        <w:r w:rsidRPr="003D3830">
          <w:rPr>
            <w:smallCaps w:val="0"/>
            <w:noProof/>
            <w:webHidden/>
          </w:rPr>
          <w:t>34</w:t>
        </w:r>
        <w:r w:rsidRPr="003D3830">
          <w:rPr>
            <w:smallCaps w:val="0"/>
            <w:noProof/>
            <w:webHidden/>
          </w:rPr>
          <w:fldChar w:fldCharType="end"/>
        </w:r>
      </w:hyperlink>
    </w:p>
    <w:p w:rsidR="00AB0A33" w:rsidRPr="003D3830" w:rsidRDefault="00AB0A33">
      <w:pPr>
        <w:pStyle w:val="24"/>
        <w:tabs>
          <w:tab w:val="right" w:leader="dot" w:pos="6680"/>
        </w:tabs>
        <w:rPr>
          <w:rFonts w:asciiTheme="minorHAnsi" w:eastAsiaTheme="minorEastAsia" w:hAnsiTheme="minorHAnsi" w:cstheme="minorBidi"/>
          <w:smallCaps w:val="0"/>
          <w:noProof/>
          <w:sz w:val="22"/>
          <w:szCs w:val="22"/>
          <w:lang w:val="uk-UA" w:eastAsia="uk-UA"/>
        </w:rPr>
      </w:pPr>
      <w:hyperlink w:anchor="_Toc157537662" w:history="1">
        <w:r w:rsidRPr="003D3830">
          <w:rPr>
            <w:rStyle w:val="ab"/>
            <w:smallCaps w:val="0"/>
            <w:noProof/>
          </w:rPr>
          <w:t>3.4 Зміст звіту</w:t>
        </w:r>
        <w:r w:rsidRPr="003D3830">
          <w:rPr>
            <w:smallCaps w:val="0"/>
            <w:noProof/>
            <w:webHidden/>
          </w:rPr>
          <w:tab/>
        </w:r>
        <w:r w:rsidRPr="003D3830">
          <w:rPr>
            <w:smallCaps w:val="0"/>
            <w:noProof/>
            <w:webHidden/>
          </w:rPr>
          <w:fldChar w:fldCharType="begin"/>
        </w:r>
        <w:r w:rsidRPr="003D3830">
          <w:rPr>
            <w:smallCaps w:val="0"/>
            <w:noProof/>
            <w:webHidden/>
          </w:rPr>
          <w:instrText xml:space="preserve"> PAGEREF _Toc157537662 \h </w:instrText>
        </w:r>
        <w:r w:rsidRPr="003D3830">
          <w:rPr>
            <w:smallCaps w:val="0"/>
            <w:noProof/>
            <w:webHidden/>
          </w:rPr>
        </w:r>
        <w:r w:rsidRPr="003D3830">
          <w:rPr>
            <w:smallCaps w:val="0"/>
            <w:noProof/>
            <w:webHidden/>
          </w:rPr>
          <w:fldChar w:fldCharType="separate"/>
        </w:r>
        <w:r w:rsidRPr="003D3830">
          <w:rPr>
            <w:smallCaps w:val="0"/>
            <w:noProof/>
            <w:webHidden/>
          </w:rPr>
          <w:t>34</w:t>
        </w:r>
        <w:r w:rsidRPr="003D3830">
          <w:rPr>
            <w:smallCaps w:val="0"/>
            <w:noProof/>
            <w:webHidden/>
          </w:rPr>
          <w:fldChar w:fldCharType="end"/>
        </w:r>
      </w:hyperlink>
    </w:p>
    <w:p w:rsidR="00AB0A33" w:rsidRPr="003D3830" w:rsidRDefault="00AB0A33">
      <w:pPr>
        <w:pStyle w:val="24"/>
        <w:tabs>
          <w:tab w:val="right" w:leader="dot" w:pos="6680"/>
        </w:tabs>
        <w:rPr>
          <w:rFonts w:asciiTheme="minorHAnsi" w:eastAsiaTheme="minorEastAsia" w:hAnsiTheme="minorHAnsi" w:cstheme="minorBidi"/>
          <w:smallCaps w:val="0"/>
          <w:noProof/>
          <w:sz w:val="22"/>
          <w:szCs w:val="22"/>
          <w:lang w:val="uk-UA" w:eastAsia="uk-UA"/>
        </w:rPr>
      </w:pPr>
      <w:hyperlink w:anchor="_Toc157537663" w:history="1">
        <w:r w:rsidRPr="003D3830">
          <w:rPr>
            <w:rStyle w:val="ab"/>
            <w:smallCaps w:val="0"/>
            <w:noProof/>
            <w:lang w:val="uk-UA"/>
          </w:rPr>
          <w:t>3</w:t>
        </w:r>
        <w:r w:rsidRPr="003D3830">
          <w:rPr>
            <w:rStyle w:val="ab"/>
            <w:smallCaps w:val="0"/>
            <w:noProof/>
          </w:rPr>
          <w:t xml:space="preserve">.5 Контрольні </w:t>
        </w:r>
        <w:r w:rsidRPr="003D3830">
          <w:rPr>
            <w:rStyle w:val="ab"/>
            <w:smallCaps w:val="0"/>
            <w:noProof/>
            <w:lang w:val="uk-UA"/>
          </w:rPr>
          <w:t>за</w:t>
        </w:r>
        <w:r w:rsidRPr="003D3830">
          <w:rPr>
            <w:rStyle w:val="ab"/>
            <w:smallCaps w:val="0"/>
            <w:noProof/>
          </w:rPr>
          <w:t>питання</w:t>
        </w:r>
        <w:r w:rsidRPr="003D3830">
          <w:rPr>
            <w:smallCaps w:val="0"/>
            <w:noProof/>
            <w:webHidden/>
          </w:rPr>
          <w:tab/>
        </w:r>
        <w:r w:rsidRPr="003D3830">
          <w:rPr>
            <w:smallCaps w:val="0"/>
            <w:noProof/>
            <w:webHidden/>
          </w:rPr>
          <w:fldChar w:fldCharType="begin"/>
        </w:r>
        <w:r w:rsidRPr="003D3830">
          <w:rPr>
            <w:smallCaps w:val="0"/>
            <w:noProof/>
            <w:webHidden/>
          </w:rPr>
          <w:instrText xml:space="preserve"> PAGEREF _Toc157537663 \h </w:instrText>
        </w:r>
        <w:r w:rsidRPr="003D3830">
          <w:rPr>
            <w:smallCaps w:val="0"/>
            <w:noProof/>
            <w:webHidden/>
          </w:rPr>
        </w:r>
        <w:r w:rsidRPr="003D3830">
          <w:rPr>
            <w:smallCaps w:val="0"/>
            <w:noProof/>
            <w:webHidden/>
          </w:rPr>
          <w:fldChar w:fldCharType="separate"/>
        </w:r>
        <w:r w:rsidRPr="003D3830">
          <w:rPr>
            <w:smallCaps w:val="0"/>
            <w:noProof/>
            <w:webHidden/>
          </w:rPr>
          <w:t>34</w:t>
        </w:r>
        <w:r w:rsidRPr="003D3830">
          <w:rPr>
            <w:smallCaps w:val="0"/>
            <w:noProof/>
            <w:webHidden/>
          </w:rPr>
          <w:fldChar w:fldCharType="end"/>
        </w:r>
      </w:hyperlink>
    </w:p>
    <w:p w:rsidR="00AB0A33" w:rsidRPr="003D3830" w:rsidRDefault="00AB0A33">
      <w:pPr>
        <w:pStyle w:val="12"/>
        <w:tabs>
          <w:tab w:val="right" w:leader="dot" w:pos="6680"/>
        </w:tabs>
        <w:rPr>
          <w:rFonts w:asciiTheme="minorHAnsi" w:eastAsiaTheme="minorEastAsia" w:hAnsiTheme="minorHAnsi" w:cstheme="minorBidi"/>
          <w:b w:val="0"/>
          <w:bCs w:val="0"/>
          <w:caps w:val="0"/>
          <w:noProof/>
          <w:szCs w:val="22"/>
          <w:lang w:val="uk-UA" w:eastAsia="uk-UA"/>
        </w:rPr>
      </w:pPr>
      <w:hyperlink w:anchor="_Toc157537664" w:history="1">
        <w:r w:rsidRPr="003D3830">
          <w:rPr>
            <w:rStyle w:val="ab"/>
            <w:b w:val="0"/>
            <w:caps w:val="0"/>
            <w:noProof/>
            <w:spacing w:val="20"/>
          </w:rPr>
          <w:t>4 Лабораторна робота №4 Методи оптимізації з використанням похідних</w:t>
        </w:r>
        <w:r w:rsidRPr="003D3830">
          <w:rPr>
            <w:b w:val="0"/>
            <w:caps w:val="0"/>
            <w:noProof/>
            <w:webHidden/>
          </w:rPr>
          <w:tab/>
        </w:r>
        <w:r w:rsidRPr="003D3830">
          <w:rPr>
            <w:b w:val="0"/>
            <w:caps w:val="0"/>
            <w:noProof/>
            <w:webHidden/>
          </w:rPr>
          <w:fldChar w:fldCharType="begin"/>
        </w:r>
        <w:r w:rsidRPr="003D3830">
          <w:rPr>
            <w:b w:val="0"/>
            <w:caps w:val="0"/>
            <w:noProof/>
            <w:webHidden/>
          </w:rPr>
          <w:instrText xml:space="preserve"> PAGEREF _Toc157537664 \h </w:instrText>
        </w:r>
        <w:r w:rsidRPr="003D3830">
          <w:rPr>
            <w:b w:val="0"/>
            <w:caps w:val="0"/>
            <w:noProof/>
            <w:webHidden/>
          </w:rPr>
        </w:r>
        <w:r w:rsidRPr="003D3830">
          <w:rPr>
            <w:b w:val="0"/>
            <w:caps w:val="0"/>
            <w:noProof/>
            <w:webHidden/>
          </w:rPr>
          <w:fldChar w:fldCharType="separate"/>
        </w:r>
        <w:r w:rsidRPr="003D3830">
          <w:rPr>
            <w:b w:val="0"/>
            <w:caps w:val="0"/>
            <w:noProof/>
            <w:webHidden/>
          </w:rPr>
          <w:t>36</w:t>
        </w:r>
        <w:r w:rsidRPr="003D3830">
          <w:rPr>
            <w:b w:val="0"/>
            <w:caps w:val="0"/>
            <w:noProof/>
            <w:webHidden/>
          </w:rPr>
          <w:fldChar w:fldCharType="end"/>
        </w:r>
      </w:hyperlink>
    </w:p>
    <w:p w:rsidR="00AB0A33" w:rsidRPr="003D3830" w:rsidRDefault="00AB0A33">
      <w:pPr>
        <w:pStyle w:val="24"/>
        <w:tabs>
          <w:tab w:val="right" w:leader="dot" w:pos="6680"/>
        </w:tabs>
        <w:rPr>
          <w:rFonts w:asciiTheme="minorHAnsi" w:eastAsiaTheme="minorEastAsia" w:hAnsiTheme="minorHAnsi" w:cstheme="minorBidi"/>
          <w:smallCaps w:val="0"/>
          <w:noProof/>
          <w:sz w:val="22"/>
          <w:szCs w:val="22"/>
          <w:lang w:val="uk-UA" w:eastAsia="uk-UA"/>
        </w:rPr>
      </w:pPr>
      <w:hyperlink w:anchor="_Toc157537665" w:history="1">
        <w:r w:rsidRPr="003D3830">
          <w:rPr>
            <w:rStyle w:val="ab"/>
            <w:smallCaps w:val="0"/>
            <w:noProof/>
          </w:rPr>
          <w:t>4.1 Короткі теоретичні відомості</w:t>
        </w:r>
        <w:r w:rsidRPr="003D3830">
          <w:rPr>
            <w:smallCaps w:val="0"/>
            <w:noProof/>
            <w:webHidden/>
          </w:rPr>
          <w:tab/>
        </w:r>
        <w:r w:rsidRPr="003D3830">
          <w:rPr>
            <w:smallCaps w:val="0"/>
            <w:noProof/>
            <w:webHidden/>
          </w:rPr>
          <w:fldChar w:fldCharType="begin"/>
        </w:r>
        <w:r w:rsidRPr="003D3830">
          <w:rPr>
            <w:smallCaps w:val="0"/>
            <w:noProof/>
            <w:webHidden/>
          </w:rPr>
          <w:instrText xml:space="preserve"> PAGEREF _Toc157537665 \h </w:instrText>
        </w:r>
        <w:r w:rsidRPr="003D3830">
          <w:rPr>
            <w:smallCaps w:val="0"/>
            <w:noProof/>
            <w:webHidden/>
          </w:rPr>
        </w:r>
        <w:r w:rsidRPr="003D3830">
          <w:rPr>
            <w:smallCaps w:val="0"/>
            <w:noProof/>
            <w:webHidden/>
          </w:rPr>
          <w:fldChar w:fldCharType="separate"/>
        </w:r>
        <w:r w:rsidRPr="003D3830">
          <w:rPr>
            <w:smallCaps w:val="0"/>
            <w:noProof/>
            <w:webHidden/>
          </w:rPr>
          <w:t>36</w:t>
        </w:r>
        <w:r w:rsidRPr="003D3830">
          <w:rPr>
            <w:smallCaps w:val="0"/>
            <w:noProof/>
            <w:webHidden/>
          </w:rPr>
          <w:fldChar w:fldCharType="end"/>
        </w:r>
      </w:hyperlink>
    </w:p>
    <w:p w:rsidR="00AB0A33" w:rsidRPr="003D3830" w:rsidRDefault="00AB0A33">
      <w:pPr>
        <w:pStyle w:val="24"/>
        <w:tabs>
          <w:tab w:val="right" w:leader="dot" w:pos="6680"/>
        </w:tabs>
        <w:rPr>
          <w:rFonts w:asciiTheme="minorHAnsi" w:eastAsiaTheme="minorEastAsia" w:hAnsiTheme="minorHAnsi" w:cstheme="minorBidi"/>
          <w:smallCaps w:val="0"/>
          <w:noProof/>
          <w:sz w:val="22"/>
          <w:szCs w:val="22"/>
          <w:lang w:val="uk-UA" w:eastAsia="uk-UA"/>
        </w:rPr>
      </w:pPr>
      <w:hyperlink w:anchor="_Toc157537666" w:history="1">
        <w:r w:rsidRPr="003D3830">
          <w:rPr>
            <w:rStyle w:val="ab"/>
            <w:smallCaps w:val="0"/>
            <w:noProof/>
          </w:rPr>
          <w:t>4.2 Завдання до лабораторної роботи</w:t>
        </w:r>
        <w:r w:rsidRPr="003D3830">
          <w:rPr>
            <w:smallCaps w:val="0"/>
            <w:noProof/>
            <w:webHidden/>
          </w:rPr>
          <w:tab/>
        </w:r>
        <w:r w:rsidRPr="003D3830">
          <w:rPr>
            <w:smallCaps w:val="0"/>
            <w:noProof/>
            <w:webHidden/>
          </w:rPr>
          <w:fldChar w:fldCharType="begin"/>
        </w:r>
        <w:r w:rsidRPr="003D3830">
          <w:rPr>
            <w:smallCaps w:val="0"/>
            <w:noProof/>
            <w:webHidden/>
          </w:rPr>
          <w:instrText xml:space="preserve"> PAGEREF _Toc157537666 \h </w:instrText>
        </w:r>
        <w:r w:rsidRPr="003D3830">
          <w:rPr>
            <w:smallCaps w:val="0"/>
            <w:noProof/>
            <w:webHidden/>
          </w:rPr>
        </w:r>
        <w:r w:rsidRPr="003D3830">
          <w:rPr>
            <w:smallCaps w:val="0"/>
            <w:noProof/>
            <w:webHidden/>
          </w:rPr>
          <w:fldChar w:fldCharType="separate"/>
        </w:r>
        <w:r w:rsidRPr="003D3830">
          <w:rPr>
            <w:smallCaps w:val="0"/>
            <w:noProof/>
            <w:webHidden/>
          </w:rPr>
          <w:t>36</w:t>
        </w:r>
        <w:r w:rsidRPr="003D3830">
          <w:rPr>
            <w:smallCaps w:val="0"/>
            <w:noProof/>
            <w:webHidden/>
          </w:rPr>
          <w:fldChar w:fldCharType="end"/>
        </w:r>
      </w:hyperlink>
    </w:p>
    <w:p w:rsidR="00AB0A33" w:rsidRPr="003D3830" w:rsidRDefault="00AB0A33">
      <w:pPr>
        <w:pStyle w:val="24"/>
        <w:tabs>
          <w:tab w:val="right" w:leader="dot" w:pos="6680"/>
        </w:tabs>
        <w:rPr>
          <w:rFonts w:asciiTheme="minorHAnsi" w:eastAsiaTheme="minorEastAsia" w:hAnsiTheme="minorHAnsi" w:cstheme="minorBidi"/>
          <w:smallCaps w:val="0"/>
          <w:noProof/>
          <w:sz w:val="22"/>
          <w:szCs w:val="22"/>
          <w:lang w:val="uk-UA" w:eastAsia="uk-UA"/>
        </w:rPr>
      </w:pPr>
      <w:hyperlink w:anchor="_Toc157537667" w:history="1">
        <w:r w:rsidRPr="003D3830">
          <w:rPr>
            <w:rStyle w:val="ab"/>
            <w:smallCaps w:val="0"/>
            <w:noProof/>
          </w:rPr>
          <w:t>4.3 Порядок виконання роботи</w:t>
        </w:r>
        <w:r w:rsidRPr="003D3830">
          <w:rPr>
            <w:smallCaps w:val="0"/>
            <w:noProof/>
            <w:webHidden/>
          </w:rPr>
          <w:tab/>
        </w:r>
        <w:r w:rsidRPr="003D3830">
          <w:rPr>
            <w:smallCaps w:val="0"/>
            <w:noProof/>
            <w:webHidden/>
          </w:rPr>
          <w:fldChar w:fldCharType="begin"/>
        </w:r>
        <w:r w:rsidRPr="003D3830">
          <w:rPr>
            <w:smallCaps w:val="0"/>
            <w:noProof/>
            <w:webHidden/>
          </w:rPr>
          <w:instrText xml:space="preserve"> PAGEREF _Toc157537667 \h </w:instrText>
        </w:r>
        <w:r w:rsidRPr="003D3830">
          <w:rPr>
            <w:smallCaps w:val="0"/>
            <w:noProof/>
            <w:webHidden/>
          </w:rPr>
        </w:r>
        <w:r w:rsidRPr="003D3830">
          <w:rPr>
            <w:smallCaps w:val="0"/>
            <w:noProof/>
            <w:webHidden/>
          </w:rPr>
          <w:fldChar w:fldCharType="separate"/>
        </w:r>
        <w:r w:rsidRPr="003D3830">
          <w:rPr>
            <w:smallCaps w:val="0"/>
            <w:noProof/>
            <w:webHidden/>
          </w:rPr>
          <w:t>37</w:t>
        </w:r>
        <w:r w:rsidRPr="003D3830">
          <w:rPr>
            <w:smallCaps w:val="0"/>
            <w:noProof/>
            <w:webHidden/>
          </w:rPr>
          <w:fldChar w:fldCharType="end"/>
        </w:r>
      </w:hyperlink>
    </w:p>
    <w:p w:rsidR="00AB0A33" w:rsidRPr="003D3830" w:rsidRDefault="00AB0A33">
      <w:pPr>
        <w:pStyle w:val="24"/>
        <w:tabs>
          <w:tab w:val="right" w:leader="dot" w:pos="6680"/>
        </w:tabs>
        <w:rPr>
          <w:rFonts w:asciiTheme="minorHAnsi" w:eastAsiaTheme="minorEastAsia" w:hAnsiTheme="minorHAnsi" w:cstheme="minorBidi"/>
          <w:smallCaps w:val="0"/>
          <w:noProof/>
          <w:sz w:val="22"/>
          <w:szCs w:val="22"/>
          <w:lang w:val="uk-UA" w:eastAsia="uk-UA"/>
        </w:rPr>
      </w:pPr>
      <w:hyperlink w:anchor="_Toc157537668" w:history="1">
        <w:r w:rsidRPr="003D3830">
          <w:rPr>
            <w:rStyle w:val="ab"/>
            <w:smallCaps w:val="0"/>
            <w:noProof/>
            <w:lang w:val="uk-UA"/>
          </w:rPr>
          <w:t>4.4 Зміст звіту</w:t>
        </w:r>
        <w:r w:rsidRPr="003D3830">
          <w:rPr>
            <w:smallCaps w:val="0"/>
            <w:noProof/>
            <w:webHidden/>
          </w:rPr>
          <w:tab/>
        </w:r>
        <w:r w:rsidRPr="003D3830">
          <w:rPr>
            <w:smallCaps w:val="0"/>
            <w:noProof/>
            <w:webHidden/>
          </w:rPr>
          <w:fldChar w:fldCharType="begin"/>
        </w:r>
        <w:r w:rsidRPr="003D3830">
          <w:rPr>
            <w:smallCaps w:val="0"/>
            <w:noProof/>
            <w:webHidden/>
          </w:rPr>
          <w:instrText xml:space="preserve"> PAGEREF _Toc157537668 \h </w:instrText>
        </w:r>
        <w:r w:rsidRPr="003D3830">
          <w:rPr>
            <w:smallCaps w:val="0"/>
            <w:noProof/>
            <w:webHidden/>
          </w:rPr>
        </w:r>
        <w:r w:rsidRPr="003D3830">
          <w:rPr>
            <w:smallCaps w:val="0"/>
            <w:noProof/>
            <w:webHidden/>
          </w:rPr>
          <w:fldChar w:fldCharType="separate"/>
        </w:r>
        <w:r w:rsidRPr="003D3830">
          <w:rPr>
            <w:smallCaps w:val="0"/>
            <w:noProof/>
            <w:webHidden/>
          </w:rPr>
          <w:t>37</w:t>
        </w:r>
        <w:r w:rsidRPr="003D3830">
          <w:rPr>
            <w:smallCaps w:val="0"/>
            <w:noProof/>
            <w:webHidden/>
          </w:rPr>
          <w:fldChar w:fldCharType="end"/>
        </w:r>
      </w:hyperlink>
    </w:p>
    <w:p w:rsidR="00AB0A33" w:rsidRPr="003D3830" w:rsidRDefault="00AB0A33">
      <w:pPr>
        <w:pStyle w:val="24"/>
        <w:tabs>
          <w:tab w:val="right" w:leader="dot" w:pos="6680"/>
        </w:tabs>
        <w:rPr>
          <w:rFonts w:asciiTheme="minorHAnsi" w:eastAsiaTheme="minorEastAsia" w:hAnsiTheme="minorHAnsi" w:cstheme="minorBidi"/>
          <w:smallCaps w:val="0"/>
          <w:noProof/>
          <w:sz w:val="22"/>
          <w:szCs w:val="22"/>
          <w:lang w:val="uk-UA" w:eastAsia="uk-UA"/>
        </w:rPr>
      </w:pPr>
      <w:hyperlink w:anchor="_Toc157537669" w:history="1">
        <w:r w:rsidRPr="003D3830">
          <w:rPr>
            <w:rStyle w:val="ab"/>
            <w:smallCaps w:val="0"/>
            <w:noProof/>
            <w:lang w:val="uk-UA"/>
          </w:rPr>
          <w:t>4.5 Контрольні запитання</w:t>
        </w:r>
        <w:r w:rsidRPr="003D3830">
          <w:rPr>
            <w:smallCaps w:val="0"/>
            <w:noProof/>
            <w:webHidden/>
          </w:rPr>
          <w:tab/>
        </w:r>
        <w:r w:rsidRPr="003D3830">
          <w:rPr>
            <w:smallCaps w:val="0"/>
            <w:noProof/>
            <w:webHidden/>
          </w:rPr>
          <w:fldChar w:fldCharType="begin"/>
        </w:r>
        <w:r w:rsidRPr="003D3830">
          <w:rPr>
            <w:smallCaps w:val="0"/>
            <w:noProof/>
            <w:webHidden/>
          </w:rPr>
          <w:instrText xml:space="preserve"> PAGEREF _Toc157537669 \h </w:instrText>
        </w:r>
        <w:r w:rsidRPr="003D3830">
          <w:rPr>
            <w:smallCaps w:val="0"/>
            <w:noProof/>
            <w:webHidden/>
          </w:rPr>
        </w:r>
        <w:r w:rsidRPr="003D3830">
          <w:rPr>
            <w:smallCaps w:val="0"/>
            <w:noProof/>
            <w:webHidden/>
          </w:rPr>
          <w:fldChar w:fldCharType="separate"/>
        </w:r>
        <w:r w:rsidRPr="003D3830">
          <w:rPr>
            <w:smallCaps w:val="0"/>
            <w:noProof/>
            <w:webHidden/>
          </w:rPr>
          <w:t>38</w:t>
        </w:r>
        <w:r w:rsidRPr="003D3830">
          <w:rPr>
            <w:smallCaps w:val="0"/>
            <w:noProof/>
            <w:webHidden/>
          </w:rPr>
          <w:fldChar w:fldCharType="end"/>
        </w:r>
      </w:hyperlink>
    </w:p>
    <w:p w:rsidR="00AB0A33" w:rsidRPr="003D3830" w:rsidRDefault="00AB0A33">
      <w:pPr>
        <w:pStyle w:val="12"/>
        <w:tabs>
          <w:tab w:val="right" w:leader="dot" w:pos="6680"/>
        </w:tabs>
        <w:rPr>
          <w:rFonts w:asciiTheme="minorHAnsi" w:eastAsiaTheme="minorEastAsia" w:hAnsiTheme="minorHAnsi" w:cstheme="minorBidi"/>
          <w:b w:val="0"/>
          <w:bCs w:val="0"/>
          <w:caps w:val="0"/>
          <w:noProof/>
          <w:szCs w:val="22"/>
          <w:lang w:val="uk-UA" w:eastAsia="uk-UA"/>
        </w:rPr>
      </w:pPr>
      <w:hyperlink w:anchor="_Toc157537670" w:history="1">
        <w:r w:rsidRPr="003D3830">
          <w:rPr>
            <w:rStyle w:val="ab"/>
            <w:b w:val="0"/>
            <w:caps w:val="0"/>
            <w:noProof/>
            <w:spacing w:val="20"/>
          </w:rPr>
          <w:t>5 Лабораторна робота № 5 Порівняння методів одновимірного пошуку</w:t>
        </w:r>
        <w:r w:rsidRPr="003D3830">
          <w:rPr>
            <w:b w:val="0"/>
            <w:caps w:val="0"/>
            <w:noProof/>
            <w:webHidden/>
          </w:rPr>
          <w:tab/>
        </w:r>
        <w:r w:rsidRPr="003D3830">
          <w:rPr>
            <w:b w:val="0"/>
            <w:caps w:val="0"/>
            <w:noProof/>
            <w:webHidden/>
          </w:rPr>
          <w:fldChar w:fldCharType="begin"/>
        </w:r>
        <w:r w:rsidRPr="003D3830">
          <w:rPr>
            <w:b w:val="0"/>
            <w:caps w:val="0"/>
            <w:noProof/>
            <w:webHidden/>
          </w:rPr>
          <w:instrText xml:space="preserve"> PAGEREF _Toc157537670 \h </w:instrText>
        </w:r>
        <w:r w:rsidRPr="003D3830">
          <w:rPr>
            <w:b w:val="0"/>
            <w:caps w:val="0"/>
            <w:noProof/>
            <w:webHidden/>
          </w:rPr>
        </w:r>
        <w:r w:rsidRPr="003D3830">
          <w:rPr>
            <w:b w:val="0"/>
            <w:caps w:val="0"/>
            <w:noProof/>
            <w:webHidden/>
          </w:rPr>
          <w:fldChar w:fldCharType="separate"/>
        </w:r>
        <w:r w:rsidRPr="003D3830">
          <w:rPr>
            <w:b w:val="0"/>
            <w:caps w:val="0"/>
            <w:noProof/>
            <w:webHidden/>
          </w:rPr>
          <w:t>39</w:t>
        </w:r>
        <w:r w:rsidRPr="003D3830">
          <w:rPr>
            <w:b w:val="0"/>
            <w:caps w:val="0"/>
            <w:noProof/>
            <w:webHidden/>
          </w:rPr>
          <w:fldChar w:fldCharType="end"/>
        </w:r>
      </w:hyperlink>
    </w:p>
    <w:p w:rsidR="00AB0A33" w:rsidRPr="00AB0A33" w:rsidRDefault="00AB0A33">
      <w:pPr>
        <w:pStyle w:val="24"/>
        <w:tabs>
          <w:tab w:val="right" w:leader="dot" w:pos="6680"/>
        </w:tabs>
        <w:rPr>
          <w:rFonts w:asciiTheme="minorHAnsi" w:eastAsiaTheme="minorEastAsia" w:hAnsiTheme="minorHAnsi" w:cstheme="minorBidi"/>
          <w:smallCaps w:val="0"/>
          <w:noProof/>
          <w:sz w:val="22"/>
          <w:szCs w:val="22"/>
          <w:lang w:val="uk-UA" w:eastAsia="uk-UA"/>
        </w:rPr>
      </w:pPr>
      <w:hyperlink w:anchor="_Toc157537671" w:history="1">
        <w:r w:rsidRPr="003D3830">
          <w:rPr>
            <w:rStyle w:val="ab"/>
            <w:smallCaps w:val="0"/>
            <w:noProof/>
            <w:lang w:val="uk-UA"/>
          </w:rPr>
          <w:t>5.1 Короткі теоретичні відомості</w:t>
        </w:r>
        <w:r w:rsidRPr="003D3830">
          <w:rPr>
            <w:smallCaps w:val="0"/>
            <w:noProof/>
            <w:webHidden/>
          </w:rPr>
          <w:tab/>
        </w:r>
        <w:r w:rsidRPr="003D3830">
          <w:rPr>
            <w:smallCaps w:val="0"/>
            <w:noProof/>
            <w:webHidden/>
          </w:rPr>
          <w:fldChar w:fldCharType="begin"/>
        </w:r>
        <w:r w:rsidRPr="003D3830">
          <w:rPr>
            <w:smallCaps w:val="0"/>
            <w:noProof/>
            <w:webHidden/>
          </w:rPr>
          <w:instrText xml:space="preserve"> PAGEREF _Toc157537671 \h </w:instrText>
        </w:r>
        <w:r w:rsidRPr="003D3830">
          <w:rPr>
            <w:smallCaps w:val="0"/>
            <w:noProof/>
            <w:webHidden/>
          </w:rPr>
        </w:r>
        <w:r w:rsidRPr="003D3830">
          <w:rPr>
            <w:smallCaps w:val="0"/>
            <w:noProof/>
            <w:webHidden/>
          </w:rPr>
          <w:fldChar w:fldCharType="separate"/>
        </w:r>
        <w:r w:rsidRPr="003D3830">
          <w:rPr>
            <w:smallCaps w:val="0"/>
            <w:noProof/>
            <w:webHidden/>
          </w:rPr>
          <w:t>39</w:t>
        </w:r>
        <w:r w:rsidRPr="003D3830">
          <w:rPr>
            <w:smallCaps w:val="0"/>
            <w:noProof/>
            <w:webHidden/>
          </w:rPr>
          <w:fldChar w:fldCharType="end"/>
        </w:r>
      </w:hyperlink>
    </w:p>
    <w:p w:rsidR="00AB0A33" w:rsidRPr="00AB0A33" w:rsidRDefault="00AB0A33">
      <w:pPr>
        <w:pStyle w:val="24"/>
        <w:tabs>
          <w:tab w:val="right" w:leader="dot" w:pos="6680"/>
        </w:tabs>
        <w:rPr>
          <w:rFonts w:asciiTheme="minorHAnsi" w:eastAsiaTheme="minorEastAsia" w:hAnsiTheme="minorHAnsi" w:cstheme="minorBidi"/>
          <w:smallCaps w:val="0"/>
          <w:noProof/>
          <w:sz w:val="22"/>
          <w:szCs w:val="22"/>
          <w:lang w:val="uk-UA" w:eastAsia="uk-UA"/>
        </w:rPr>
      </w:pPr>
      <w:hyperlink w:anchor="_Toc157537672" w:history="1">
        <w:r w:rsidRPr="00AB0A33">
          <w:rPr>
            <w:rStyle w:val="ab"/>
            <w:smallCaps w:val="0"/>
            <w:noProof/>
            <w:lang w:val="uk-UA"/>
          </w:rPr>
          <w:t>5.2 Завдання до лабораторної роботи</w:t>
        </w:r>
        <w:r w:rsidRPr="00AB0A33">
          <w:rPr>
            <w:smallCaps w:val="0"/>
            <w:noProof/>
            <w:webHidden/>
          </w:rPr>
          <w:tab/>
        </w:r>
        <w:r w:rsidRPr="00AB0A33">
          <w:rPr>
            <w:smallCaps w:val="0"/>
            <w:noProof/>
            <w:webHidden/>
          </w:rPr>
          <w:fldChar w:fldCharType="begin"/>
        </w:r>
        <w:r w:rsidRPr="00AB0A33">
          <w:rPr>
            <w:smallCaps w:val="0"/>
            <w:noProof/>
            <w:webHidden/>
          </w:rPr>
          <w:instrText xml:space="preserve"> PAGEREF _Toc157537672 \h </w:instrText>
        </w:r>
        <w:r w:rsidRPr="00AB0A33">
          <w:rPr>
            <w:smallCaps w:val="0"/>
            <w:noProof/>
            <w:webHidden/>
          </w:rPr>
        </w:r>
        <w:r w:rsidRPr="00AB0A33">
          <w:rPr>
            <w:smallCaps w:val="0"/>
            <w:noProof/>
            <w:webHidden/>
          </w:rPr>
          <w:fldChar w:fldCharType="separate"/>
        </w:r>
        <w:r w:rsidRPr="00AB0A33">
          <w:rPr>
            <w:smallCaps w:val="0"/>
            <w:noProof/>
            <w:webHidden/>
          </w:rPr>
          <w:t>40</w:t>
        </w:r>
        <w:r w:rsidRPr="00AB0A33">
          <w:rPr>
            <w:smallCaps w:val="0"/>
            <w:noProof/>
            <w:webHidden/>
          </w:rPr>
          <w:fldChar w:fldCharType="end"/>
        </w:r>
      </w:hyperlink>
    </w:p>
    <w:p w:rsidR="00AB0A33" w:rsidRPr="00AB0A33" w:rsidRDefault="00AB0A33">
      <w:pPr>
        <w:pStyle w:val="24"/>
        <w:tabs>
          <w:tab w:val="right" w:leader="dot" w:pos="6680"/>
        </w:tabs>
        <w:rPr>
          <w:rFonts w:asciiTheme="minorHAnsi" w:eastAsiaTheme="minorEastAsia" w:hAnsiTheme="minorHAnsi" w:cstheme="minorBidi"/>
          <w:smallCaps w:val="0"/>
          <w:noProof/>
          <w:sz w:val="22"/>
          <w:szCs w:val="22"/>
          <w:lang w:val="uk-UA" w:eastAsia="uk-UA"/>
        </w:rPr>
      </w:pPr>
      <w:hyperlink w:anchor="_Toc157537673" w:history="1">
        <w:r w:rsidRPr="00AB0A33">
          <w:rPr>
            <w:rStyle w:val="ab"/>
            <w:smallCaps w:val="0"/>
            <w:noProof/>
            <w:lang w:val="uk-UA"/>
          </w:rPr>
          <w:t>5.3 Порядок виконання роботи</w:t>
        </w:r>
        <w:r w:rsidRPr="00AB0A33">
          <w:rPr>
            <w:smallCaps w:val="0"/>
            <w:noProof/>
            <w:webHidden/>
          </w:rPr>
          <w:tab/>
        </w:r>
        <w:r w:rsidRPr="00AB0A33">
          <w:rPr>
            <w:smallCaps w:val="0"/>
            <w:noProof/>
            <w:webHidden/>
          </w:rPr>
          <w:fldChar w:fldCharType="begin"/>
        </w:r>
        <w:r w:rsidRPr="00AB0A33">
          <w:rPr>
            <w:smallCaps w:val="0"/>
            <w:noProof/>
            <w:webHidden/>
          </w:rPr>
          <w:instrText xml:space="preserve"> PAGEREF _Toc157537673 \h </w:instrText>
        </w:r>
        <w:r w:rsidRPr="00AB0A33">
          <w:rPr>
            <w:smallCaps w:val="0"/>
            <w:noProof/>
            <w:webHidden/>
          </w:rPr>
        </w:r>
        <w:r w:rsidRPr="00AB0A33">
          <w:rPr>
            <w:smallCaps w:val="0"/>
            <w:noProof/>
            <w:webHidden/>
          </w:rPr>
          <w:fldChar w:fldCharType="separate"/>
        </w:r>
        <w:r w:rsidRPr="00AB0A33">
          <w:rPr>
            <w:smallCaps w:val="0"/>
            <w:noProof/>
            <w:webHidden/>
          </w:rPr>
          <w:t>40</w:t>
        </w:r>
        <w:r w:rsidRPr="00AB0A33">
          <w:rPr>
            <w:smallCaps w:val="0"/>
            <w:noProof/>
            <w:webHidden/>
          </w:rPr>
          <w:fldChar w:fldCharType="end"/>
        </w:r>
      </w:hyperlink>
    </w:p>
    <w:p w:rsidR="00AB0A33" w:rsidRPr="00AB0A33" w:rsidRDefault="00AB0A33">
      <w:pPr>
        <w:pStyle w:val="24"/>
        <w:tabs>
          <w:tab w:val="right" w:leader="dot" w:pos="6680"/>
        </w:tabs>
        <w:rPr>
          <w:rFonts w:asciiTheme="minorHAnsi" w:eastAsiaTheme="minorEastAsia" w:hAnsiTheme="minorHAnsi" w:cstheme="minorBidi"/>
          <w:smallCaps w:val="0"/>
          <w:noProof/>
          <w:sz w:val="22"/>
          <w:szCs w:val="22"/>
          <w:lang w:val="uk-UA" w:eastAsia="uk-UA"/>
        </w:rPr>
      </w:pPr>
      <w:hyperlink w:anchor="_Toc157537674" w:history="1">
        <w:r w:rsidRPr="00AB0A33">
          <w:rPr>
            <w:rStyle w:val="ab"/>
            <w:smallCaps w:val="0"/>
            <w:noProof/>
            <w:lang w:val="uk-UA"/>
          </w:rPr>
          <w:t>5.4 Зміст звіту</w:t>
        </w:r>
        <w:r w:rsidRPr="00AB0A33">
          <w:rPr>
            <w:smallCaps w:val="0"/>
            <w:noProof/>
            <w:webHidden/>
          </w:rPr>
          <w:tab/>
        </w:r>
        <w:r w:rsidRPr="00AB0A33">
          <w:rPr>
            <w:smallCaps w:val="0"/>
            <w:noProof/>
            <w:webHidden/>
          </w:rPr>
          <w:fldChar w:fldCharType="begin"/>
        </w:r>
        <w:r w:rsidRPr="00AB0A33">
          <w:rPr>
            <w:smallCaps w:val="0"/>
            <w:noProof/>
            <w:webHidden/>
          </w:rPr>
          <w:instrText xml:space="preserve"> PAGEREF _Toc157537674 \h </w:instrText>
        </w:r>
        <w:r w:rsidRPr="00AB0A33">
          <w:rPr>
            <w:smallCaps w:val="0"/>
            <w:noProof/>
            <w:webHidden/>
          </w:rPr>
        </w:r>
        <w:r w:rsidRPr="00AB0A33">
          <w:rPr>
            <w:smallCaps w:val="0"/>
            <w:noProof/>
            <w:webHidden/>
          </w:rPr>
          <w:fldChar w:fldCharType="separate"/>
        </w:r>
        <w:r w:rsidRPr="00AB0A33">
          <w:rPr>
            <w:smallCaps w:val="0"/>
            <w:noProof/>
            <w:webHidden/>
          </w:rPr>
          <w:t>41</w:t>
        </w:r>
        <w:r w:rsidRPr="00AB0A33">
          <w:rPr>
            <w:smallCaps w:val="0"/>
            <w:noProof/>
            <w:webHidden/>
          </w:rPr>
          <w:fldChar w:fldCharType="end"/>
        </w:r>
      </w:hyperlink>
    </w:p>
    <w:p w:rsidR="00AB0A33" w:rsidRPr="00AB0A33" w:rsidRDefault="00AB0A33">
      <w:pPr>
        <w:pStyle w:val="24"/>
        <w:tabs>
          <w:tab w:val="right" w:leader="dot" w:pos="6680"/>
        </w:tabs>
        <w:rPr>
          <w:rFonts w:asciiTheme="minorHAnsi" w:eastAsiaTheme="minorEastAsia" w:hAnsiTheme="minorHAnsi" w:cstheme="minorBidi"/>
          <w:smallCaps w:val="0"/>
          <w:noProof/>
          <w:sz w:val="22"/>
          <w:szCs w:val="22"/>
          <w:lang w:val="uk-UA" w:eastAsia="uk-UA"/>
        </w:rPr>
      </w:pPr>
      <w:hyperlink w:anchor="_Toc157537675" w:history="1">
        <w:r w:rsidRPr="00AB0A33">
          <w:rPr>
            <w:rStyle w:val="ab"/>
            <w:smallCaps w:val="0"/>
            <w:noProof/>
            <w:lang w:val="uk-UA"/>
          </w:rPr>
          <w:t>5.5 Контрольні запитання</w:t>
        </w:r>
        <w:r w:rsidRPr="00AB0A33">
          <w:rPr>
            <w:smallCaps w:val="0"/>
            <w:noProof/>
            <w:webHidden/>
          </w:rPr>
          <w:tab/>
        </w:r>
        <w:r w:rsidRPr="00AB0A33">
          <w:rPr>
            <w:smallCaps w:val="0"/>
            <w:noProof/>
            <w:webHidden/>
          </w:rPr>
          <w:fldChar w:fldCharType="begin"/>
        </w:r>
        <w:r w:rsidRPr="00AB0A33">
          <w:rPr>
            <w:smallCaps w:val="0"/>
            <w:noProof/>
            <w:webHidden/>
          </w:rPr>
          <w:instrText xml:space="preserve"> PAGEREF _Toc157537675 \h </w:instrText>
        </w:r>
        <w:r w:rsidRPr="00AB0A33">
          <w:rPr>
            <w:smallCaps w:val="0"/>
            <w:noProof/>
            <w:webHidden/>
          </w:rPr>
        </w:r>
        <w:r w:rsidRPr="00AB0A33">
          <w:rPr>
            <w:smallCaps w:val="0"/>
            <w:noProof/>
            <w:webHidden/>
          </w:rPr>
          <w:fldChar w:fldCharType="separate"/>
        </w:r>
        <w:r w:rsidRPr="00AB0A33">
          <w:rPr>
            <w:smallCaps w:val="0"/>
            <w:noProof/>
            <w:webHidden/>
          </w:rPr>
          <w:t>41</w:t>
        </w:r>
        <w:r w:rsidRPr="00AB0A33">
          <w:rPr>
            <w:smallCaps w:val="0"/>
            <w:noProof/>
            <w:webHidden/>
          </w:rPr>
          <w:fldChar w:fldCharType="end"/>
        </w:r>
      </w:hyperlink>
    </w:p>
    <w:p w:rsidR="00AB0A33" w:rsidRPr="003D3830" w:rsidRDefault="00AB0A33">
      <w:pPr>
        <w:pStyle w:val="12"/>
        <w:tabs>
          <w:tab w:val="right" w:leader="dot" w:pos="6680"/>
        </w:tabs>
        <w:rPr>
          <w:rFonts w:asciiTheme="minorHAnsi" w:eastAsiaTheme="minorEastAsia" w:hAnsiTheme="minorHAnsi" w:cstheme="minorBidi"/>
          <w:b w:val="0"/>
          <w:bCs w:val="0"/>
          <w:caps w:val="0"/>
          <w:noProof/>
          <w:szCs w:val="22"/>
          <w:lang w:val="uk-UA" w:eastAsia="uk-UA"/>
        </w:rPr>
      </w:pPr>
      <w:hyperlink w:anchor="_Toc157537676" w:history="1">
        <w:r w:rsidRPr="003D3830">
          <w:rPr>
            <w:rStyle w:val="ab"/>
            <w:b w:val="0"/>
            <w:caps w:val="0"/>
            <w:noProof/>
            <w:spacing w:val="20"/>
          </w:rPr>
          <w:t>6 Лабораторна робота № 6 Методи прямого пошуку в задачах багатовимірної безумовної оптимізації. Модифікована процедура пошуку по симплексу Недлера-Міда</w:t>
        </w:r>
        <w:r w:rsidRPr="003D3830">
          <w:rPr>
            <w:b w:val="0"/>
            <w:caps w:val="0"/>
            <w:noProof/>
            <w:webHidden/>
          </w:rPr>
          <w:tab/>
        </w:r>
        <w:r w:rsidRPr="003D3830">
          <w:rPr>
            <w:b w:val="0"/>
            <w:caps w:val="0"/>
            <w:noProof/>
            <w:webHidden/>
          </w:rPr>
          <w:fldChar w:fldCharType="begin"/>
        </w:r>
        <w:r w:rsidRPr="003D3830">
          <w:rPr>
            <w:b w:val="0"/>
            <w:caps w:val="0"/>
            <w:noProof/>
            <w:webHidden/>
          </w:rPr>
          <w:instrText xml:space="preserve"> PAGEREF _Toc157537676 \h </w:instrText>
        </w:r>
        <w:r w:rsidRPr="003D3830">
          <w:rPr>
            <w:b w:val="0"/>
            <w:caps w:val="0"/>
            <w:noProof/>
            <w:webHidden/>
          </w:rPr>
        </w:r>
        <w:r w:rsidRPr="003D3830">
          <w:rPr>
            <w:b w:val="0"/>
            <w:caps w:val="0"/>
            <w:noProof/>
            <w:webHidden/>
          </w:rPr>
          <w:fldChar w:fldCharType="separate"/>
        </w:r>
        <w:r w:rsidRPr="003D3830">
          <w:rPr>
            <w:b w:val="0"/>
            <w:caps w:val="0"/>
            <w:noProof/>
            <w:webHidden/>
          </w:rPr>
          <w:t>42</w:t>
        </w:r>
        <w:r w:rsidRPr="003D3830">
          <w:rPr>
            <w:b w:val="0"/>
            <w:caps w:val="0"/>
            <w:noProof/>
            <w:webHidden/>
          </w:rPr>
          <w:fldChar w:fldCharType="end"/>
        </w:r>
      </w:hyperlink>
    </w:p>
    <w:p w:rsidR="00AB0A33" w:rsidRPr="00AB0A33" w:rsidRDefault="00AB0A33">
      <w:pPr>
        <w:pStyle w:val="24"/>
        <w:tabs>
          <w:tab w:val="right" w:leader="dot" w:pos="6680"/>
        </w:tabs>
        <w:rPr>
          <w:rFonts w:asciiTheme="minorHAnsi" w:eastAsiaTheme="minorEastAsia" w:hAnsiTheme="minorHAnsi" w:cstheme="minorBidi"/>
          <w:smallCaps w:val="0"/>
          <w:noProof/>
          <w:sz w:val="22"/>
          <w:szCs w:val="22"/>
          <w:lang w:val="uk-UA" w:eastAsia="uk-UA"/>
        </w:rPr>
      </w:pPr>
      <w:hyperlink w:anchor="_Toc157537677" w:history="1">
        <w:r w:rsidRPr="00AB0A33">
          <w:rPr>
            <w:rStyle w:val="ab"/>
            <w:smallCaps w:val="0"/>
            <w:noProof/>
            <w:lang w:val="uk-UA"/>
          </w:rPr>
          <w:t>6.1 Короткі теоретичні відомості</w:t>
        </w:r>
        <w:r w:rsidRPr="00AB0A33">
          <w:rPr>
            <w:smallCaps w:val="0"/>
            <w:noProof/>
            <w:webHidden/>
          </w:rPr>
          <w:tab/>
        </w:r>
        <w:r w:rsidRPr="00AB0A33">
          <w:rPr>
            <w:smallCaps w:val="0"/>
            <w:noProof/>
            <w:webHidden/>
          </w:rPr>
          <w:fldChar w:fldCharType="begin"/>
        </w:r>
        <w:r w:rsidRPr="00AB0A33">
          <w:rPr>
            <w:smallCaps w:val="0"/>
            <w:noProof/>
            <w:webHidden/>
          </w:rPr>
          <w:instrText xml:space="preserve"> PAGEREF _Toc157537677 \h </w:instrText>
        </w:r>
        <w:r w:rsidRPr="00AB0A33">
          <w:rPr>
            <w:smallCaps w:val="0"/>
            <w:noProof/>
            <w:webHidden/>
          </w:rPr>
        </w:r>
        <w:r w:rsidRPr="00AB0A33">
          <w:rPr>
            <w:smallCaps w:val="0"/>
            <w:noProof/>
            <w:webHidden/>
          </w:rPr>
          <w:fldChar w:fldCharType="separate"/>
        </w:r>
        <w:r w:rsidRPr="00AB0A33">
          <w:rPr>
            <w:smallCaps w:val="0"/>
            <w:noProof/>
            <w:webHidden/>
          </w:rPr>
          <w:t>42</w:t>
        </w:r>
        <w:r w:rsidRPr="00AB0A33">
          <w:rPr>
            <w:smallCaps w:val="0"/>
            <w:noProof/>
            <w:webHidden/>
          </w:rPr>
          <w:fldChar w:fldCharType="end"/>
        </w:r>
      </w:hyperlink>
    </w:p>
    <w:p w:rsidR="00AB0A33" w:rsidRPr="00AB0A33" w:rsidRDefault="00AB0A33">
      <w:pPr>
        <w:pStyle w:val="24"/>
        <w:tabs>
          <w:tab w:val="right" w:leader="dot" w:pos="6680"/>
        </w:tabs>
        <w:rPr>
          <w:rFonts w:asciiTheme="minorHAnsi" w:eastAsiaTheme="minorEastAsia" w:hAnsiTheme="minorHAnsi" w:cstheme="minorBidi"/>
          <w:smallCaps w:val="0"/>
          <w:noProof/>
          <w:sz w:val="22"/>
          <w:szCs w:val="22"/>
          <w:lang w:val="uk-UA" w:eastAsia="uk-UA"/>
        </w:rPr>
      </w:pPr>
      <w:hyperlink w:anchor="_Toc157537678" w:history="1">
        <w:r w:rsidRPr="00AB0A33">
          <w:rPr>
            <w:rStyle w:val="ab"/>
            <w:smallCaps w:val="0"/>
            <w:noProof/>
            <w:lang w:val="en-US"/>
          </w:rPr>
          <w:t>6</w:t>
        </w:r>
        <w:r w:rsidRPr="00AB0A33">
          <w:rPr>
            <w:rStyle w:val="ab"/>
            <w:smallCaps w:val="0"/>
            <w:noProof/>
          </w:rPr>
          <w:t>.2 Порядок виконання роботи</w:t>
        </w:r>
        <w:r w:rsidRPr="00AB0A33">
          <w:rPr>
            <w:smallCaps w:val="0"/>
            <w:noProof/>
            <w:webHidden/>
          </w:rPr>
          <w:tab/>
        </w:r>
        <w:r w:rsidRPr="00AB0A33">
          <w:rPr>
            <w:smallCaps w:val="0"/>
            <w:noProof/>
            <w:webHidden/>
          </w:rPr>
          <w:fldChar w:fldCharType="begin"/>
        </w:r>
        <w:r w:rsidRPr="00AB0A33">
          <w:rPr>
            <w:smallCaps w:val="0"/>
            <w:noProof/>
            <w:webHidden/>
          </w:rPr>
          <w:instrText xml:space="preserve"> PAGEREF _Toc157537678 \h </w:instrText>
        </w:r>
        <w:r w:rsidRPr="00AB0A33">
          <w:rPr>
            <w:smallCaps w:val="0"/>
            <w:noProof/>
            <w:webHidden/>
          </w:rPr>
        </w:r>
        <w:r w:rsidRPr="00AB0A33">
          <w:rPr>
            <w:smallCaps w:val="0"/>
            <w:noProof/>
            <w:webHidden/>
          </w:rPr>
          <w:fldChar w:fldCharType="separate"/>
        </w:r>
        <w:r w:rsidRPr="00AB0A33">
          <w:rPr>
            <w:smallCaps w:val="0"/>
            <w:noProof/>
            <w:webHidden/>
          </w:rPr>
          <w:t>50</w:t>
        </w:r>
        <w:r w:rsidRPr="00AB0A33">
          <w:rPr>
            <w:smallCaps w:val="0"/>
            <w:noProof/>
            <w:webHidden/>
          </w:rPr>
          <w:fldChar w:fldCharType="end"/>
        </w:r>
      </w:hyperlink>
    </w:p>
    <w:p w:rsidR="00AB0A33" w:rsidRPr="00AB0A33" w:rsidRDefault="00AB0A33">
      <w:pPr>
        <w:pStyle w:val="24"/>
        <w:tabs>
          <w:tab w:val="right" w:leader="dot" w:pos="6680"/>
        </w:tabs>
        <w:rPr>
          <w:rFonts w:asciiTheme="minorHAnsi" w:eastAsiaTheme="minorEastAsia" w:hAnsiTheme="minorHAnsi" w:cstheme="minorBidi"/>
          <w:smallCaps w:val="0"/>
          <w:noProof/>
          <w:sz w:val="22"/>
          <w:szCs w:val="22"/>
          <w:lang w:val="uk-UA" w:eastAsia="uk-UA"/>
        </w:rPr>
      </w:pPr>
      <w:hyperlink w:anchor="_Toc157537679" w:history="1">
        <w:r w:rsidRPr="00AB0A33">
          <w:rPr>
            <w:rStyle w:val="ab"/>
            <w:smallCaps w:val="0"/>
            <w:noProof/>
          </w:rPr>
          <w:t>6.3 Зміст звіту</w:t>
        </w:r>
        <w:r w:rsidRPr="00AB0A33">
          <w:rPr>
            <w:smallCaps w:val="0"/>
            <w:noProof/>
            <w:webHidden/>
          </w:rPr>
          <w:tab/>
        </w:r>
        <w:r w:rsidRPr="00AB0A33">
          <w:rPr>
            <w:smallCaps w:val="0"/>
            <w:noProof/>
            <w:webHidden/>
          </w:rPr>
          <w:fldChar w:fldCharType="begin"/>
        </w:r>
        <w:r w:rsidRPr="00AB0A33">
          <w:rPr>
            <w:smallCaps w:val="0"/>
            <w:noProof/>
            <w:webHidden/>
          </w:rPr>
          <w:instrText xml:space="preserve"> PAGEREF _Toc157537679 \h </w:instrText>
        </w:r>
        <w:r w:rsidRPr="00AB0A33">
          <w:rPr>
            <w:smallCaps w:val="0"/>
            <w:noProof/>
            <w:webHidden/>
          </w:rPr>
        </w:r>
        <w:r w:rsidRPr="00AB0A33">
          <w:rPr>
            <w:smallCaps w:val="0"/>
            <w:noProof/>
            <w:webHidden/>
          </w:rPr>
          <w:fldChar w:fldCharType="separate"/>
        </w:r>
        <w:r w:rsidRPr="00AB0A33">
          <w:rPr>
            <w:smallCaps w:val="0"/>
            <w:noProof/>
            <w:webHidden/>
          </w:rPr>
          <w:t>52</w:t>
        </w:r>
        <w:r w:rsidRPr="00AB0A33">
          <w:rPr>
            <w:smallCaps w:val="0"/>
            <w:noProof/>
            <w:webHidden/>
          </w:rPr>
          <w:fldChar w:fldCharType="end"/>
        </w:r>
      </w:hyperlink>
    </w:p>
    <w:p w:rsidR="00AB0A33" w:rsidRPr="00AB0A33" w:rsidRDefault="00AB0A33">
      <w:pPr>
        <w:pStyle w:val="24"/>
        <w:tabs>
          <w:tab w:val="right" w:leader="dot" w:pos="6680"/>
        </w:tabs>
        <w:rPr>
          <w:rFonts w:asciiTheme="minorHAnsi" w:eastAsiaTheme="minorEastAsia" w:hAnsiTheme="minorHAnsi" w:cstheme="minorBidi"/>
          <w:smallCaps w:val="0"/>
          <w:noProof/>
          <w:sz w:val="22"/>
          <w:szCs w:val="22"/>
          <w:lang w:val="uk-UA" w:eastAsia="uk-UA"/>
        </w:rPr>
      </w:pPr>
      <w:hyperlink w:anchor="_Toc157537680" w:history="1">
        <w:r w:rsidRPr="00AB0A33">
          <w:rPr>
            <w:rStyle w:val="ab"/>
            <w:smallCaps w:val="0"/>
            <w:noProof/>
          </w:rPr>
          <w:t>6.4 Контрольні запитання</w:t>
        </w:r>
        <w:r w:rsidRPr="00AB0A33">
          <w:rPr>
            <w:smallCaps w:val="0"/>
            <w:noProof/>
            <w:webHidden/>
          </w:rPr>
          <w:tab/>
        </w:r>
        <w:r w:rsidRPr="00AB0A33">
          <w:rPr>
            <w:smallCaps w:val="0"/>
            <w:noProof/>
            <w:webHidden/>
          </w:rPr>
          <w:fldChar w:fldCharType="begin"/>
        </w:r>
        <w:r w:rsidRPr="00AB0A33">
          <w:rPr>
            <w:smallCaps w:val="0"/>
            <w:noProof/>
            <w:webHidden/>
          </w:rPr>
          <w:instrText xml:space="preserve"> PAGEREF _Toc157537680 \h </w:instrText>
        </w:r>
        <w:r w:rsidRPr="00AB0A33">
          <w:rPr>
            <w:smallCaps w:val="0"/>
            <w:noProof/>
            <w:webHidden/>
          </w:rPr>
        </w:r>
        <w:r w:rsidRPr="00AB0A33">
          <w:rPr>
            <w:smallCaps w:val="0"/>
            <w:noProof/>
            <w:webHidden/>
          </w:rPr>
          <w:fldChar w:fldCharType="separate"/>
        </w:r>
        <w:r w:rsidRPr="00AB0A33">
          <w:rPr>
            <w:smallCaps w:val="0"/>
            <w:noProof/>
            <w:webHidden/>
          </w:rPr>
          <w:t>52</w:t>
        </w:r>
        <w:r w:rsidRPr="00AB0A33">
          <w:rPr>
            <w:smallCaps w:val="0"/>
            <w:noProof/>
            <w:webHidden/>
          </w:rPr>
          <w:fldChar w:fldCharType="end"/>
        </w:r>
      </w:hyperlink>
    </w:p>
    <w:p w:rsidR="00AB0A33" w:rsidRPr="003D3830" w:rsidRDefault="00AB0A33">
      <w:pPr>
        <w:pStyle w:val="12"/>
        <w:tabs>
          <w:tab w:val="right" w:leader="dot" w:pos="6680"/>
        </w:tabs>
        <w:rPr>
          <w:rFonts w:asciiTheme="minorHAnsi" w:eastAsiaTheme="minorEastAsia" w:hAnsiTheme="minorHAnsi" w:cstheme="minorBidi"/>
          <w:b w:val="0"/>
          <w:bCs w:val="0"/>
          <w:caps w:val="0"/>
          <w:noProof/>
          <w:szCs w:val="22"/>
          <w:lang w:val="uk-UA" w:eastAsia="uk-UA"/>
        </w:rPr>
      </w:pPr>
      <w:hyperlink w:anchor="_Toc157537681" w:history="1">
        <w:r w:rsidRPr="003D3830">
          <w:rPr>
            <w:rStyle w:val="ab"/>
            <w:b w:val="0"/>
            <w:caps w:val="0"/>
            <w:noProof/>
            <w:spacing w:val="20"/>
          </w:rPr>
          <w:t>Література</w:t>
        </w:r>
        <w:r w:rsidRPr="003D3830">
          <w:rPr>
            <w:b w:val="0"/>
            <w:caps w:val="0"/>
            <w:noProof/>
            <w:webHidden/>
          </w:rPr>
          <w:tab/>
        </w:r>
        <w:r w:rsidRPr="003D3830">
          <w:rPr>
            <w:b w:val="0"/>
            <w:caps w:val="0"/>
            <w:noProof/>
            <w:webHidden/>
          </w:rPr>
          <w:fldChar w:fldCharType="begin"/>
        </w:r>
        <w:r w:rsidRPr="003D3830">
          <w:rPr>
            <w:b w:val="0"/>
            <w:caps w:val="0"/>
            <w:noProof/>
            <w:webHidden/>
          </w:rPr>
          <w:instrText xml:space="preserve"> PAGEREF _Toc157537681 \h </w:instrText>
        </w:r>
        <w:r w:rsidRPr="003D3830">
          <w:rPr>
            <w:b w:val="0"/>
            <w:caps w:val="0"/>
            <w:noProof/>
            <w:webHidden/>
          </w:rPr>
        </w:r>
        <w:r w:rsidRPr="003D3830">
          <w:rPr>
            <w:b w:val="0"/>
            <w:caps w:val="0"/>
            <w:noProof/>
            <w:webHidden/>
          </w:rPr>
          <w:fldChar w:fldCharType="separate"/>
        </w:r>
        <w:r w:rsidRPr="003D3830">
          <w:rPr>
            <w:b w:val="0"/>
            <w:caps w:val="0"/>
            <w:noProof/>
            <w:webHidden/>
          </w:rPr>
          <w:t>54</w:t>
        </w:r>
        <w:r w:rsidRPr="003D3830">
          <w:rPr>
            <w:b w:val="0"/>
            <w:caps w:val="0"/>
            <w:noProof/>
            <w:webHidden/>
          </w:rPr>
          <w:fldChar w:fldCharType="end"/>
        </w:r>
      </w:hyperlink>
    </w:p>
    <w:p w:rsidR="00912D0B" w:rsidRPr="00EB0A8E" w:rsidRDefault="00986507" w:rsidP="003E6542">
      <w:pPr>
        <w:jc w:val="center"/>
        <w:outlineLvl w:val="0"/>
        <w:rPr>
          <w:rStyle w:val="main"/>
          <w:lang w:val="uk-UA"/>
        </w:rPr>
      </w:pPr>
      <w:r w:rsidRPr="00AB0A33">
        <w:rPr>
          <w:sz w:val="22"/>
          <w:highlight w:val="red"/>
          <w:lang w:val="uk-UA"/>
        </w:rPr>
        <w:fldChar w:fldCharType="end"/>
      </w:r>
      <w:r w:rsidR="00912D0B" w:rsidRPr="00EB0A8E">
        <w:rPr>
          <w:lang w:val="uk-UA"/>
        </w:rPr>
        <w:br w:type="page"/>
      </w:r>
      <w:bookmarkStart w:id="66" w:name="_Toc151612312"/>
      <w:bookmarkStart w:id="67" w:name="_Toc151613332"/>
      <w:bookmarkStart w:id="68" w:name="_Toc157537646"/>
      <w:r w:rsidR="00912D0B" w:rsidRPr="00EB0A8E">
        <w:rPr>
          <w:rStyle w:val="main"/>
          <w:lang w:val="uk-UA"/>
        </w:rPr>
        <w:lastRenderedPageBreak/>
        <w:t>ВСТУП</w:t>
      </w:r>
      <w:bookmarkEnd w:id="66"/>
      <w:bookmarkEnd w:id="67"/>
      <w:bookmarkEnd w:id="68"/>
    </w:p>
    <w:p w:rsidR="00912D0B" w:rsidRDefault="00912D0B">
      <w:pPr>
        <w:jc w:val="both"/>
        <w:rPr>
          <w:lang w:val="uk-UA"/>
        </w:rPr>
      </w:pPr>
    </w:p>
    <w:p w:rsidR="00912D0B" w:rsidRDefault="00912D0B">
      <w:pPr>
        <w:ind w:firstLine="600"/>
        <w:jc w:val="both"/>
        <w:rPr>
          <w:sz w:val="22"/>
          <w:szCs w:val="22"/>
          <w:lang w:val="uk-UA"/>
        </w:rPr>
      </w:pPr>
      <w:r>
        <w:rPr>
          <w:sz w:val="22"/>
          <w:szCs w:val="22"/>
          <w:lang w:val="uk-UA"/>
        </w:rPr>
        <w:t>Процес оптимізації лежить в основі діяльності випускників спеціальност</w:t>
      </w:r>
      <w:r w:rsidR="00B913C7">
        <w:rPr>
          <w:sz w:val="22"/>
          <w:szCs w:val="22"/>
          <w:lang w:val="uk-UA"/>
        </w:rPr>
        <w:t>ей «</w:t>
      </w:r>
      <w:r w:rsidR="0029325D">
        <w:rPr>
          <w:sz w:val="22"/>
          <w:szCs w:val="22"/>
          <w:lang w:val="uk-UA"/>
        </w:rPr>
        <w:t xml:space="preserve">Інженерія програмного </w:t>
      </w:r>
      <w:proofErr w:type="spellStart"/>
      <w:r w:rsidR="0029325D">
        <w:rPr>
          <w:sz w:val="22"/>
          <w:szCs w:val="22"/>
          <w:lang w:val="uk-UA"/>
        </w:rPr>
        <w:t>забезпечення</w:t>
      </w:r>
      <w:r w:rsidR="00B913C7">
        <w:rPr>
          <w:sz w:val="22"/>
          <w:szCs w:val="22"/>
          <w:lang w:val="uk-UA"/>
        </w:rPr>
        <w:t>»та</w:t>
      </w:r>
      <w:proofErr w:type="spellEnd"/>
      <w:r>
        <w:rPr>
          <w:sz w:val="22"/>
          <w:szCs w:val="22"/>
          <w:lang w:val="uk-UA"/>
        </w:rPr>
        <w:t xml:space="preserve"> </w:t>
      </w:r>
      <w:r w:rsidR="00B913C7">
        <w:rPr>
          <w:sz w:val="22"/>
          <w:szCs w:val="22"/>
          <w:lang w:val="uk-UA"/>
        </w:rPr>
        <w:t>«Комп</w:t>
      </w:r>
      <w:r w:rsidR="00B913C7" w:rsidRPr="00EC7A4B">
        <w:rPr>
          <w:sz w:val="22"/>
          <w:szCs w:val="22"/>
          <w:lang w:val="uk-UA"/>
        </w:rPr>
        <w:t>’</w:t>
      </w:r>
      <w:r w:rsidR="00B913C7">
        <w:rPr>
          <w:sz w:val="22"/>
          <w:szCs w:val="22"/>
          <w:lang w:val="uk-UA"/>
        </w:rPr>
        <w:t xml:space="preserve">ютерні науки» </w:t>
      </w:r>
      <w:r>
        <w:rPr>
          <w:sz w:val="22"/>
          <w:szCs w:val="22"/>
          <w:lang w:val="uk-UA"/>
        </w:rPr>
        <w:t xml:space="preserve">оскільки класичні функції інженера </w:t>
      </w:r>
      <w:proofErr w:type="spellStart"/>
      <w:r>
        <w:rPr>
          <w:sz w:val="22"/>
          <w:szCs w:val="22"/>
          <w:lang w:val="uk-UA"/>
        </w:rPr>
        <w:t>заключаються</w:t>
      </w:r>
      <w:proofErr w:type="spellEnd"/>
      <w:r>
        <w:rPr>
          <w:sz w:val="22"/>
          <w:szCs w:val="22"/>
          <w:lang w:val="uk-UA"/>
        </w:rPr>
        <w:t xml:space="preserve"> в тому, щоб, з однієї сторони, проектувати нові, більш ефективні та менш дорогі системи, а з іншої, розробляти методи збільшення якості функціонування існуючих систем.</w:t>
      </w:r>
    </w:p>
    <w:p w:rsidR="00912D0B" w:rsidRDefault="00912D0B">
      <w:pPr>
        <w:ind w:firstLine="600"/>
        <w:jc w:val="both"/>
        <w:rPr>
          <w:sz w:val="22"/>
          <w:szCs w:val="22"/>
          <w:lang w:val="uk-UA" w:bidi="he-IL"/>
        </w:rPr>
      </w:pPr>
      <w:r>
        <w:rPr>
          <w:sz w:val="22"/>
          <w:szCs w:val="22"/>
          <w:lang w:val="uk-UA"/>
        </w:rPr>
        <w:t>Ефективність методів оптимізації, що дозволяють здійснити вибір найкращого варіанта без перевірки всіх можливих варіантів, тісно пов’язана</w:t>
      </w:r>
      <w:r>
        <w:rPr>
          <w:sz w:val="22"/>
          <w:szCs w:val="22"/>
          <w:lang w:val="uk-UA" w:bidi="he-IL"/>
        </w:rPr>
        <w:t xml:space="preserve"> з використанням тріади „модель-алгоритм-програма”.</w:t>
      </w:r>
    </w:p>
    <w:p w:rsidR="00912D0B" w:rsidRDefault="00912D0B">
      <w:pPr>
        <w:ind w:firstLine="600"/>
        <w:jc w:val="both"/>
        <w:rPr>
          <w:sz w:val="22"/>
          <w:szCs w:val="22"/>
          <w:lang w:val="uk-UA" w:bidi="he-IL"/>
        </w:rPr>
      </w:pPr>
      <w:r>
        <w:rPr>
          <w:sz w:val="22"/>
          <w:szCs w:val="22"/>
          <w:lang w:val="uk-UA" w:bidi="he-IL"/>
        </w:rPr>
        <w:t xml:space="preserve">Використання моделей зумовлено тим, що експерименти з реальними системами, як правило, вимагають дуже великих витрат засобів і часу, а також, в деяких випадках, </w:t>
      </w:r>
      <w:r>
        <w:rPr>
          <w:sz w:val="22"/>
          <w:szCs w:val="22"/>
          <w:lang w:val="uk-UA"/>
        </w:rPr>
        <w:t>пов’язані з</w:t>
      </w:r>
      <w:r>
        <w:rPr>
          <w:sz w:val="22"/>
          <w:szCs w:val="22"/>
          <w:lang w:val="uk-UA" w:bidi="he-IL"/>
        </w:rPr>
        <w:t xml:space="preserve"> ризиком. Моделі широко використовуються для проектування, оскільки це надає можливості для реалізації найбільш економічного способу дослідження впливу змін в значеннях основних незалежних змінних на показники якості функціонування системи.</w:t>
      </w:r>
    </w:p>
    <w:p w:rsidR="00912D0B" w:rsidRDefault="00912D0B">
      <w:pPr>
        <w:ind w:firstLine="600"/>
        <w:jc w:val="both"/>
        <w:rPr>
          <w:sz w:val="22"/>
          <w:szCs w:val="22"/>
          <w:lang w:val="uk-UA" w:bidi="he-IL"/>
        </w:rPr>
      </w:pPr>
      <w:r>
        <w:rPr>
          <w:sz w:val="22"/>
          <w:szCs w:val="22"/>
          <w:lang w:val="uk-UA" w:bidi="he-IL"/>
        </w:rPr>
        <w:t xml:space="preserve">Оскільки вимоги до задач оптимізації являються загальними та носять абстрактний характер, область використання методів оптимізації може бути доволі широкою. У зв’язку з цим в провідних університетах світу введені </w:t>
      </w:r>
      <w:r w:rsidR="0029325D">
        <w:rPr>
          <w:sz w:val="22"/>
          <w:szCs w:val="22"/>
          <w:lang w:val="uk-UA" w:bidi="he-IL"/>
        </w:rPr>
        <w:t>навчальн</w:t>
      </w:r>
      <w:r>
        <w:rPr>
          <w:sz w:val="22"/>
          <w:szCs w:val="22"/>
          <w:lang w:val="uk-UA" w:bidi="he-IL"/>
        </w:rPr>
        <w:t>і дисципліни “</w:t>
      </w:r>
      <w:proofErr w:type="spellStart"/>
      <w:r>
        <w:rPr>
          <w:sz w:val="22"/>
          <w:szCs w:val="22"/>
          <w:lang w:val="uk-UA" w:bidi="he-IL"/>
        </w:rPr>
        <w:t>Engineering</w:t>
      </w:r>
      <w:proofErr w:type="spellEnd"/>
      <w:r>
        <w:rPr>
          <w:sz w:val="22"/>
          <w:szCs w:val="22"/>
          <w:lang w:val="uk-UA" w:bidi="he-IL"/>
        </w:rPr>
        <w:t xml:space="preserve"> </w:t>
      </w:r>
      <w:proofErr w:type="spellStart"/>
      <w:r>
        <w:rPr>
          <w:sz w:val="22"/>
          <w:szCs w:val="22"/>
          <w:lang w:val="uk-UA" w:bidi="he-IL"/>
        </w:rPr>
        <w:t>Optimization</w:t>
      </w:r>
      <w:proofErr w:type="spellEnd"/>
      <w:r>
        <w:rPr>
          <w:sz w:val="22"/>
          <w:szCs w:val="22"/>
          <w:lang w:val="uk-UA" w:bidi="he-IL"/>
        </w:rPr>
        <w:t>” та “</w:t>
      </w:r>
      <w:proofErr w:type="spellStart"/>
      <w:r>
        <w:rPr>
          <w:sz w:val="22"/>
          <w:szCs w:val="22"/>
          <w:lang w:val="uk-UA" w:bidi="he-IL"/>
        </w:rPr>
        <w:t>Operation</w:t>
      </w:r>
      <w:proofErr w:type="spellEnd"/>
      <w:r>
        <w:rPr>
          <w:sz w:val="22"/>
          <w:szCs w:val="22"/>
          <w:lang w:val="uk-UA" w:bidi="he-IL"/>
        </w:rPr>
        <w:t xml:space="preserve"> </w:t>
      </w:r>
      <w:proofErr w:type="spellStart"/>
      <w:r>
        <w:rPr>
          <w:sz w:val="22"/>
          <w:szCs w:val="22"/>
          <w:lang w:val="uk-UA" w:bidi="he-IL"/>
        </w:rPr>
        <w:t>Research</w:t>
      </w:r>
      <w:proofErr w:type="spellEnd"/>
      <w:r>
        <w:rPr>
          <w:sz w:val="22"/>
          <w:szCs w:val="22"/>
          <w:lang w:val="uk-UA" w:bidi="he-IL"/>
        </w:rPr>
        <w:t xml:space="preserve">”, які викладаються на рівні </w:t>
      </w:r>
      <w:proofErr w:type="spellStart"/>
      <w:r>
        <w:rPr>
          <w:sz w:val="22"/>
          <w:szCs w:val="22"/>
          <w:lang w:val="uk-UA" w:bidi="he-IL"/>
        </w:rPr>
        <w:t>бакалаврата</w:t>
      </w:r>
      <w:proofErr w:type="spellEnd"/>
      <w:r>
        <w:rPr>
          <w:sz w:val="22"/>
          <w:szCs w:val="22"/>
          <w:lang w:val="uk-UA" w:bidi="he-IL"/>
        </w:rPr>
        <w:t xml:space="preserve">, а в деяких випадках – на рівні магістратури. Така тенденція спостерігається і </w:t>
      </w:r>
      <w:r w:rsidR="00E65E1C">
        <w:rPr>
          <w:sz w:val="22"/>
          <w:szCs w:val="22"/>
          <w:lang w:val="uk-UA" w:bidi="he-IL"/>
        </w:rPr>
        <w:t>в ЗВО</w:t>
      </w:r>
      <w:r>
        <w:rPr>
          <w:sz w:val="22"/>
          <w:szCs w:val="22"/>
          <w:lang w:val="uk-UA" w:bidi="he-IL"/>
        </w:rPr>
        <w:t xml:space="preserve"> України.</w:t>
      </w:r>
    </w:p>
    <w:p w:rsidR="00912D0B" w:rsidRDefault="00912D0B">
      <w:pPr>
        <w:ind w:firstLine="600"/>
        <w:jc w:val="both"/>
        <w:rPr>
          <w:sz w:val="22"/>
          <w:szCs w:val="22"/>
          <w:lang w:val="uk-UA" w:bidi="he-IL"/>
        </w:rPr>
      </w:pPr>
      <w:r>
        <w:rPr>
          <w:sz w:val="22"/>
          <w:szCs w:val="22"/>
          <w:lang w:val="uk-UA" w:bidi="he-IL"/>
        </w:rPr>
        <w:t xml:space="preserve">В даних методичних вказівках вирішуються задачі оптимізації, в яких цільова функція задана функцією однієї змінної. Аналіз задач такого типу займає важливе місце в оптимізаційних дослідженнях, як теоретичного, так і практичного напрямку. Це пов’язане не тільки з тим , що саме такі задачі вирішуються в інженерній практиці, але і з тим, що </w:t>
      </w:r>
      <w:r w:rsidR="00392F65">
        <w:rPr>
          <w:sz w:val="22"/>
          <w:szCs w:val="22"/>
          <w:lang w:val="uk-UA" w:bidi="he-IL"/>
        </w:rPr>
        <w:t>одновимір</w:t>
      </w:r>
      <w:r>
        <w:rPr>
          <w:sz w:val="22"/>
          <w:szCs w:val="22"/>
          <w:lang w:val="uk-UA" w:bidi="he-IL"/>
        </w:rPr>
        <w:t xml:space="preserve">ні методи оптимізації часто використовують для аналізу задач, які виникають при реалізації ітераційних процедур, орієнтованих на вирішення багатовимірних задач оптимізації. </w:t>
      </w:r>
    </w:p>
    <w:p w:rsidR="00912D0B" w:rsidRDefault="00912D0B">
      <w:pPr>
        <w:rPr>
          <w:sz w:val="22"/>
          <w:szCs w:val="22"/>
          <w:lang w:val="uk-UA"/>
        </w:rPr>
      </w:pPr>
    </w:p>
    <w:p w:rsidR="00912D0B" w:rsidRDefault="00912D0B">
      <w:pPr>
        <w:rPr>
          <w:sz w:val="22"/>
          <w:szCs w:val="22"/>
          <w:lang w:val="uk-UA"/>
        </w:rPr>
      </w:pPr>
    </w:p>
    <w:p w:rsidR="00912D0B" w:rsidRDefault="00912D0B">
      <w:pPr>
        <w:rPr>
          <w:sz w:val="22"/>
          <w:szCs w:val="22"/>
          <w:lang w:val="uk-UA"/>
        </w:rPr>
      </w:pPr>
    </w:p>
    <w:p w:rsidR="00912D0B" w:rsidRDefault="00912D0B">
      <w:pPr>
        <w:rPr>
          <w:sz w:val="22"/>
          <w:szCs w:val="22"/>
          <w:lang w:val="uk-UA"/>
        </w:rPr>
      </w:pPr>
    </w:p>
    <w:p w:rsidR="00912D0B" w:rsidRDefault="00912D0B">
      <w:pPr>
        <w:rPr>
          <w:sz w:val="22"/>
          <w:szCs w:val="22"/>
          <w:lang w:val="uk-UA"/>
        </w:rPr>
      </w:pPr>
    </w:p>
    <w:p w:rsidR="00912D0B" w:rsidRPr="00047899" w:rsidRDefault="00912D0B" w:rsidP="00047899">
      <w:pPr>
        <w:pStyle w:val="16"/>
        <w:rPr>
          <w:rStyle w:val="main"/>
          <w:b/>
        </w:rPr>
      </w:pPr>
      <w:bookmarkStart w:id="69" w:name="_Toc151612313"/>
      <w:bookmarkStart w:id="70" w:name="_Toc151613333"/>
      <w:bookmarkStart w:id="71" w:name="_Toc157537647"/>
      <w:r w:rsidRPr="00047899">
        <w:rPr>
          <w:rStyle w:val="main"/>
          <w:b/>
        </w:rPr>
        <w:lastRenderedPageBreak/>
        <w:t>1 ЛАБОРАТОРНА РОБОТА  № 1</w:t>
      </w:r>
      <w:r w:rsidRPr="00047899">
        <w:rPr>
          <w:rStyle w:val="main"/>
          <w:b/>
        </w:rPr>
        <w:br/>
        <w:t>ВИРІШЕННЯ ЗАДАЧІ ЛІНІЙНОГО ПРОГРАМУВАННЯ НА ОСНОВІ ЇЇ ГЕОМЕТРИЧНОЇ ІНТЕРПРЕТАЦІЇ</w:t>
      </w:r>
      <w:bookmarkEnd w:id="69"/>
      <w:bookmarkEnd w:id="70"/>
      <w:bookmarkEnd w:id="71"/>
    </w:p>
    <w:p w:rsidR="00912D0B" w:rsidRDefault="00912D0B">
      <w:pPr>
        <w:rPr>
          <w:sz w:val="22"/>
          <w:szCs w:val="22"/>
          <w:lang w:val="uk-UA"/>
        </w:rPr>
      </w:pPr>
    </w:p>
    <w:p w:rsidR="00912D0B" w:rsidRDefault="00912D0B">
      <w:pPr>
        <w:ind w:firstLine="567"/>
        <w:jc w:val="both"/>
        <w:rPr>
          <w:sz w:val="22"/>
          <w:szCs w:val="22"/>
          <w:lang w:val="uk-UA" w:eastAsia="uk-UA"/>
        </w:rPr>
      </w:pPr>
      <w:r>
        <w:rPr>
          <w:b/>
          <w:bCs/>
          <w:sz w:val="22"/>
          <w:szCs w:val="22"/>
          <w:lang w:val="uk-UA" w:eastAsia="uk-UA"/>
        </w:rPr>
        <w:t xml:space="preserve">Мета роботи </w:t>
      </w:r>
      <w:r>
        <w:rPr>
          <w:sz w:val="22"/>
          <w:szCs w:val="22"/>
          <w:lang w:val="uk-UA" w:eastAsia="uk-UA"/>
        </w:rPr>
        <w:t>- вивчити методику рішення задач лінійного програмування на основі її геометричної інтерпретації; навчитися застосовувати лінійне програмування.</w:t>
      </w:r>
    </w:p>
    <w:p w:rsidR="00912D0B" w:rsidRDefault="00912D0B">
      <w:pPr>
        <w:jc w:val="both"/>
        <w:rPr>
          <w:sz w:val="22"/>
          <w:szCs w:val="22"/>
          <w:lang w:val="uk-UA"/>
        </w:rPr>
      </w:pPr>
    </w:p>
    <w:p w:rsidR="00912D0B" w:rsidRPr="00047899" w:rsidRDefault="00912D0B" w:rsidP="00582458">
      <w:pPr>
        <w:pStyle w:val="27"/>
        <w:rPr>
          <w:rStyle w:val="main30"/>
          <w:b/>
          <w:kern w:val="0"/>
        </w:rPr>
      </w:pPr>
      <w:bookmarkStart w:id="72" w:name="_Toc151613120"/>
      <w:bookmarkStart w:id="73" w:name="_Toc151613196"/>
      <w:bookmarkStart w:id="74" w:name="_Toc151613334"/>
      <w:bookmarkStart w:id="75" w:name="_Toc157537648"/>
      <w:r w:rsidRPr="00047899">
        <w:rPr>
          <w:rStyle w:val="main30"/>
          <w:b/>
          <w:kern w:val="0"/>
        </w:rPr>
        <w:t xml:space="preserve">1.1 </w:t>
      </w:r>
      <w:proofErr w:type="spellStart"/>
      <w:r w:rsidRPr="00047899">
        <w:rPr>
          <w:rStyle w:val="main30"/>
          <w:b/>
          <w:kern w:val="0"/>
        </w:rPr>
        <w:t>Короткі</w:t>
      </w:r>
      <w:proofErr w:type="spellEnd"/>
      <w:r w:rsidRPr="00047899">
        <w:rPr>
          <w:rStyle w:val="main30"/>
          <w:b/>
          <w:kern w:val="0"/>
        </w:rPr>
        <w:t xml:space="preserve"> </w:t>
      </w:r>
      <w:proofErr w:type="spellStart"/>
      <w:r w:rsidRPr="00047899">
        <w:rPr>
          <w:rStyle w:val="main30"/>
          <w:b/>
          <w:kern w:val="0"/>
        </w:rPr>
        <w:t>теоретичні</w:t>
      </w:r>
      <w:proofErr w:type="spellEnd"/>
      <w:r w:rsidRPr="00047899">
        <w:rPr>
          <w:rStyle w:val="main30"/>
          <w:b/>
          <w:kern w:val="0"/>
        </w:rPr>
        <w:t xml:space="preserve"> </w:t>
      </w:r>
      <w:proofErr w:type="spellStart"/>
      <w:r w:rsidRPr="00047899">
        <w:rPr>
          <w:rStyle w:val="main30"/>
          <w:b/>
          <w:kern w:val="0"/>
        </w:rPr>
        <w:t>відомості</w:t>
      </w:r>
      <w:bookmarkEnd w:id="72"/>
      <w:bookmarkEnd w:id="73"/>
      <w:bookmarkEnd w:id="74"/>
      <w:bookmarkEnd w:id="75"/>
      <w:proofErr w:type="spellEnd"/>
    </w:p>
    <w:p w:rsidR="00912D0B" w:rsidRDefault="00912D0B">
      <w:pPr>
        <w:pStyle w:val="21"/>
        <w:rPr>
          <w:bCs/>
          <w:caps/>
        </w:rPr>
      </w:pPr>
    </w:p>
    <w:p w:rsidR="00912D0B" w:rsidRPr="00BB3E80" w:rsidRDefault="00912D0B" w:rsidP="00FE3EF3">
      <w:pPr>
        <w:pStyle w:val="20"/>
        <w:rPr>
          <w:rStyle w:val="main30"/>
          <w:bCs w:val="0"/>
          <w:kern w:val="0"/>
          <w:szCs w:val="20"/>
          <w:lang w:val="uk-UA" w:eastAsia="uk-UA"/>
        </w:rPr>
      </w:pPr>
      <w:bookmarkStart w:id="76" w:name="_Toc151613121"/>
      <w:bookmarkStart w:id="77" w:name="_Toc151613197"/>
      <w:bookmarkStart w:id="78" w:name="_Toc151613335"/>
      <w:r w:rsidRPr="00BB3E80">
        <w:rPr>
          <w:rStyle w:val="main30"/>
          <w:bCs w:val="0"/>
          <w:kern w:val="0"/>
          <w:szCs w:val="20"/>
          <w:lang w:val="uk-UA" w:eastAsia="uk-UA"/>
        </w:rPr>
        <w:t>1.1.1 Застосування лінійного програмування</w:t>
      </w:r>
      <w:bookmarkEnd w:id="76"/>
      <w:bookmarkEnd w:id="77"/>
      <w:bookmarkEnd w:id="78"/>
    </w:p>
    <w:p w:rsidR="00912D0B" w:rsidRDefault="00912D0B">
      <w:pPr>
        <w:pStyle w:val="21"/>
        <w:rPr>
          <w:sz w:val="22"/>
          <w:szCs w:val="22"/>
        </w:rPr>
      </w:pPr>
    </w:p>
    <w:p w:rsidR="00912D0B" w:rsidRDefault="00912D0B">
      <w:pPr>
        <w:pStyle w:val="30"/>
      </w:pPr>
      <w:r>
        <w:rPr>
          <w:b/>
          <w:bCs/>
        </w:rPr>
        <w:t>Приклад 1.1</w:t>
      </w:r>
      <w:r>
        <w:t xml:space="preserve"> Конструктор має у своєму розпорядженні три види комплектів проводів A, B, C, що мають відповідно вартість C1, C2,C3. Кожен комплект містить алюмінієві і мідні дроти, причому в комплекті A міститься a11 - алюмінієвих, a21 - мідних;  у комплекті B міститься a12 - алюмінієвих, a22 - мідних; у комплекті C міститься a13 - алюмінієвих, a23 - мідних проводів.</w:t>
      </w:r>
    </w:p>
    <w:p w:rsidR="00912D0B" w:rsidRDefault="00912D0B">
      <w:pPr>
        <w:pStyle w:val="30"/>
      </w:pPr>
      <w:r>
        <w:t>Відомо, що на монтаж установки  витрачається  алюмінієвих проводів не менше b</w:t>
      </w:r>
      <w:r>
        <w:rPr>
          <w:vertAlign w:val="subscript"/>
        </w:rPr>
        <w:t>1</w:t>
      </w:r>
      <w:r>
        <w:t>, а мідних - не менше b</w:t>
      </w:r>
      <w:r>
        <w:rPr>
          <w:vertAlign w:val="subscript"/>
        </w:rPr>
        <w:t>2</w:t>
      </w:r>
      <w:r>
        <w:t>.</w:t>
      </w:r>
    </w:p>
    <w:p w:rsidR="00912D0B" w:rsidRDefault="00912D0B">
      <w:pPr>
        <w:pStyle w:val="30"/>
      </w:pPr>
      <w:r>
        <w:t>Задача полягає у визначенні необхідної кількості кожного з комплектів для того, щоб змонтувати  установку  і витратити мінімальні витрати на придбання комплектів.</w:t>
      </w:r>
    </w:p>
    <w:p w:rsidR="00912D0B" w:rsidRDefault="00912D0B">
      <w:pPr>
        <w:pStyle w:val="30"/>
      </w:pPr>
      <w:r>
        <w:t>Позначимо споживання кількості комплектів через X</w:t>
      </w:r>
      <w:r>
        <w:rPr>
          <w:vertAlign w:val="subscript"/>
        </w:rPr>
        <w:t>1</w:t>
      </w:r>
      <w:r>
        <w:t>, X</w:t>
      </w:r>
      <w:r>
        <w:rPr>
          <w:vertAlign w:val="subscript"/>
        </w:rPr>
        <w:t>2</w:t>
      </w:r>
      <w:r>
        <w:t>, X</w:t>
      </w:r>
      <w:r>
        <w:rPr>
          <w:vertAlign w:val="subscript"/>
        </w:rPr>
        <w:t>3</w:t>
      </w:r>
      <w:r>
        <w:t>. З урахуванням відомих вартостей комплектів цільова  функція, що підлягає оптимізації, має вигляд</w:t>
      </w:r>
    </w:p>
    <w:p w:rsidR="00912D0B" w:rsidRDefault="00912D0B">
      <w:pPr>
        <w:pStyle w:val="30"/>
      </w:pPr>
    </w:p>
    <w:p w:rsidR="00912D0B" w:rsidRDefault="00912D0B">
      <w:pPr>
        <w:jc w:val="center"/>
        <w:rPr>
          <w:sz w:val="22"/>
          <w:szCs w:val="22"/>
          <w:lang w:val="uk-UA" w:eastAsia="uk-UA"/>
        </w:rPr>
      </w:pPr>
      <w:r>
        <w:rPr>
          <w:sz w:val="22"/>
          <w:szCs w:val="22"/>
          <w:lang w:val="uk-UA" w:eastAsia="uk-UA"/>
        </w:rPr>
        <w:t>F =  C</w:t>
      </w:r>
      <w:r>
        <w:rPr>
          <w:sz w:val="22"/>
          <w:szCs w:val="22"/>
          <w:vertAlign w:val="subscript"/>
          <w:lang w:val="uk-UA" w:eastAsia="uk-UA"/>
        </w:rPr>
        <w:t>1</w:t>
      </w:r>
      <w:r>
        <w:rPr>
          <w:sz w:val="22"/>
          <w:szCs w:val="22"/>
          <w:lang w:val="uk-UA" w:eastAsia="uk-UA"/>
        </w:rPr>
        <w:t>*X</w:t>
      </w:r>
      <w:r>
        <w:rPr>
          <w:sz w:val="22"/>
          <w:szCs w:val="22"/>
          <w:vertAlign w:val="subscript"/>
          <w:lang w:val="uk-UA" w:eastAsia="uk-UA"/>
        </w:rPr>
        <w:t>1</w:t>
      </w:r>
      <w:r>
        <w:rPr>
          <w:sz w:val="22"/>
          <w:szCs w:val="22"/>
          <w:lang w:val="uk-UA" w:eastAsia="uk-UA"/>
        </w:rPr>
        <w:t>+C</w:t>
      </w:r>
      <w:r>
        <w:rPr>
          <w:sz w:val="22"/>
          <w:szCs w:val="22"/>
          <w:vertAlign w:val="subscript"/>
          <w:lang w:val="uk-UA" w:eastAsia="uk-UA"/>
        </w:rPr>
        <w:t>2</w:t>
      </w:r>
      <w:r>
        <w:rPr>
          <w:sz w:val="22"/>
          <w:szCs w:val="22"/>
          <w:lang w:val="uk-UA" w:eastAsia="uk-UA"/>
        </w:rPr>
        <w:t>*X</w:t>
      </w:r>
      <w:r>
        <w:rPr>
          <w:sz w:val="22"/>
          <w:szCs w:val="22"/>
          <w:vertAlign w:val="subscript"/>
          <w:lang w:val="uk-UA" w:eastAsia="uk-UA"/>
        </w:rPr>
        <w:t>2</w:t>
      </w:r>
      <w:r>
        <w:rPr>
          <w:sz w:val="22"/>
          <w:szCs w:val="22"/>
          <w:lang w:val="uk-UA" w:eastAsia="uk-UA"/>
        </w:rPr>
        <w:t>+ C</w:t>
      </w:r>
      <w:r>
        <w:rPr>
          <w:sz w:val="22"/>
          <w:szCs w:val="22"/>
          <w:vertAlign w:val="subscript"/>
          <w:lang w:val="uk-UA" w:eastAsia="uk-UA"/>
        </w:rPr>
        <w:t>3</w:t>
      </w:r>
      <w:r>
        <w:rPr>
          <w:sz w:val="22"/>
          <w:szCs w:val="22"/>
          <w:lang w:val="uk-UA" w:eastAsia="uk-UA"/>
        </w:rPr>
        <w:t>*X</w:t>
      </w:r>
      <w:r>
        <w:rPr>
          <w:sz w:val="22"/>
          <w:szCs w:val="22"/>
          <w:vertAlign w:val="subscript"/>
          <w:lang w:val="uk-UA" w:eastAsia="uk-UA"/>
        </w:rPr>
        <w:t>3</w:t>
      </w:r>
      <w:r>
        <w:rPr>
          <w:sz w:val="22"/>
          <w:szCs w:val="22"/>
          <w:lang w:val="uk-UA" w:eastAsia="uk-UA"/>
        </w:rPr>
        <w:t>.</w:t>
      </w:r>
    </w:p>
    <w:p w:rsidR="00912D0B" w:rsidRDefault="00912D0B">
      <w:pPr>
        <w:jc w:val="center"/>
        <w:rPr>
          <w:sz w:val="22"/>
          <w:szCs w:val="22"/>
          <w:lang w:val="uk-UA" w:eastAsia="uk-UA"/>
        </w:rPr>
      </w:pPr>
    </w:p>
    <w:p w:rsidR="00912D0B" w:rsidRDefault="00912D0B">
      <w:pPr>
        <w:pStyle w:val="30"/>
      </w:pPr>
      <w:r>
        <w:t xml:space="preserve">Складемо обмежувальні </w:t>
      </w:r>
      <w:proofErr w:type="spellStart"/>
      <w:r>
        <w:t>нерівности</w:t>
      </w:r>
      <w:proofErr w:type="spellEnd"/>
      <w:r>
        <w:t>:</w:t>
      </w:r>
    </w:p>
    <w:p w:rsidR="00912D0B" w:rsidRDefault="00912D0B">
      <w:pPr>
        <w:jc w:val="both"/>
        <w:rPr>
          <w:sz w:val="22"/>
          <w:szCs w:val="22"/>
          <w:lang w:val="uk-UA"/>
        </w:rPr>
      </w:pPr>
    </w:p>
    <w:p w:rsidR="00912D0B" w:rsidRDefault="00912D0B">
      <w:pPr>
        <w:jc w:val="center"/>
        <w:rPr>
          <w:sz w:val="22"/>
          <w:szCs w:val="22"/>
          <w:lang w:val="uk-UA" w:eastAsia="uk-UA"/>
        </w:rPr>
      </w:pPr>
      <w:r>
        <w:rPr>
          <w:sz w:val="22"/>
          <w:szCs w:val="22"/>
          <w:lang w:val="uk-UA" w:eastAsia="uk-UA"/>
        </w:rPr>
        <w:t>a</w:t>
      </w:r>
      <w:r>
        <w:rPr>
          <w:sz w:val="22"/>
          <w:szCs w:val="22"/>
          <w:vertAlign w:val="subscript"/>
          <w:lang w:val="uk-UA" w:eastAsia="uk-UA"/>
        </w:rPr>
        <w:t>11</w:t>
      </w:r>
      <w:r>
        <w:rPr>
          <w:sz w:val="22"/>
          <w:szCs w:val="22"/>
          <w:lang w:val="uk-UA" w:eastAsia="uk-UA"/>
        </w:rPr>
        <w:t>*X</w:t>
      </w:r>
      <w:r>
        <w:rPr>
          <w:sz w:val="22"/>
          <w:szCs w:val="22"/>
          <w:vertAlign w:val="subscript"/>
          <w:lang w:val="uk-UA" w:eastAsia="uk-UA"/>
        </w:rPr>
        <w:t>1</w:t>
      </w:r>
      <w:r>
        <w:rPr>
          <w:sz w:val="22"/>
          <w:szCs w:val="22"/>
          <w:lang w:val="uk-UA" w:eastAsia="uk-UA"/>
        </w:rPr>
        <w:t xml:space="preserve"> + a</w:t>
      </w:r>
      <w:r>
        <w:rPr>
          <w:sz w:val="22"/>
          <w:szCs w:val="22"/>
          <w:vertAlign w:val="subscript"/>
          <w:lang w:val="uk-UA" w:eastAsia="uk-UA"/>
        </w:rPr>
        <w:t>12</w:t>
      </w:r>
      <w:r>
        <w:rPr>
          <w:sz w:val="22"/>
          <w:szCs w:val="22"/>
          <w:lang w:val="uk-UA" w:eastAsia="uk-UA"/>
        </w:rPr>
        <w:t>*X</w:t>
      </w:r>
      <w:r>
        <w:rPr>
          <w:sz w:val="22"/>
          <w:szCs w:val="22"/>
          <w:vertAlign w:val="subscript"/>
          <w:lang w:val="uk-UA" w:eastAsia="uk-UA"/>
        </w:rPr>
        <w:t>2</w:t>
      </w:r>
      <w:r>
        <w:rPr>
          <w:sz w:val="22"/>
          <w:szCs w:val="22"/>
          <w:lang w:val="uk-UA" w:eastAsia="uk-UA"/>
        </w:rPr>
        <w:t xml:space="preserve"> +a</w:t>
      </w:r>
      <w:r>
        <w:rPr>
          <w:sz w:val="22"/>
          <w:szCs w:val="22"/>
          <w:vertAlign w:val="subscript"/>
          <w:lang w:val="uk-UA" w:eastAsia="uk-UA"/>
        </w:rPr>
        <w:t>13</w:t>
      </w:r>
      <w:r>
        <w:rPr>
          <w:sz w:val="22"/>
          <w:szCs w:val="22"/>
          <w:lang w:val="uk-UA" w:eastAsia="uk-UA"/>
        </w:rPr>
        <w:t>*X</w:t>
      </w:r>
      <w:r>
        <w:rPr>
          <w:sz w:val="22"/>
          <w:szCs w:val="22"/>
          <w:vertAlign w:val="subscript"/>
          <w:lang w:val="uk-UA" w:eastAsia="uk-UA"/>
        </w:rPr>
        <w:t>3</w:t>
      </w:r>
      <w:r>
        <w:rPr>
          <w:sz w:val="22"/>
          <w:szCs w:val="22"/>
          <w:lang w:val="uk-UA" w:eastAsia="uk-UA"/>
        </w:rPr>
        <w:t xml:space="preserve"> &gt;= b</w:t>
      </w:r>
      <w:r>
        <w:rPr>
          <w:sz w:val="22"/>
          <w:szCs w:val="22"/>
          <w:vertAlign w:val="subscript"/>
          <w:lang w:val="uk-UA" w:eastAsia="uk-UA"/>
        </w:rPr>
        <w:t>1</w:t>
      </w:r>
      <w:r>
        <w:rPr>
          <w:sz w:val="22"/>
          <w:szCs w:val="22"/>
          <w:lang w:val="uk-UA" w:eastAsia="uk-UA"/>
        </w:rPr>
        <w:t>;</w:t>
      </w:r>
    </w:p>
    <w:p w:rsidR="00912D0B" w:rsidRDefault="00912D0B">
      <w:pPr>
        <w:jc w:val="center"/>
        <w:rPr>
          <w:sz w:val="22"/>
          <w:szCs w:val="22"/>
          <w:lang w:val="uk-UA" w:eastAsia="uk-UA"/>
        </w:rPr>
      </w:pPr>
      <w:r>
        <w:rPr>
          <w:sz w:val="22"/>
          <w:szCs w:val="22"/>
          <w:lang w:val="uk-UA" w:eastAsia="uk-UA"/>
        </w:rPr>
        <w:t>a</w:t>
      </w:r>
      <w:r>
        <w:rPr>
          <w:sz w:val="22"/>
          <w:szCs w:val="22"/>
          <w:vertAlign w:val="subscript"/>
          <w:lang w:val="uk-UA" w:eastAsia="uk-UA"/>
        </w:rPr>
        <w:t>21</w:t>
      </w:r>
      <w:r>
        <w:rPr>
          <w:sz w:val="22"/>
          <w:szCs w:val="22"/>
          <w:lang w:val="uk-UA" w:eastAsia="uk-UA"/>
        </w:rPr>
        <w:t>*X</w:t>
      </w:r>
      <w:r>
        <w:rPr>
          <w:sz w:val="22"/>
          <w:szCs w:val="22"/>
          <w:vertAlign w:val="subscript"/>
          <w:lang w:val="uk-UA" w:eastAsia="uk-UA"/>
        </w:rPr>
        <w:t>1</w:t>
      </w:r>
      <w:r>
        <w:rPr>
          <w:sz w:val="22"/>
          <w:szCs w:val="22"/>
          <w:lang w:val="uk-UA" w:eastAsia="uk-UA"/>
        </w:rPr>
        <w:t xml:space="preserve"> + a</w:t>
      </w:r>
      <w:r>
        <w:rPr>
          <w:sz w:val="22"/>
          <w:szCs w:val="22"/>
          <w:vertAlign w:val="subscript"/>
          <w:lang w:val="uk-UA" w:eastAsia="uk-UA"/>
        </w:rPr>
        <w:t>22</w:t>
      </w:r>
      <w:r>
        <w:rPr>
          <w:sz w:val="22"/>
          <w:szCs w:val="22"/>
          <w:lang w:val="uk-UA" w:eastAsia="uk-UA"/>
        </w:rPr>
        <w:t>*X</w:t>
      </w:r>
      <w:r>
        <w:rPr>
          <w:sz w:val="22"/>
          <w:szCs w:val="22"/>
          <w:vertAlign w:val="subscript"/>
          <w:lang w:val="uk-UA" w:eastAsia="uk-UA"/>
        </w:rPr>
        <w:t>2</w:t>
      </w:r>
      <w:r>
        <w:rPr>
          <w:sz w:val="22"/>
          <w:szCs w:val="22"/>
          <w:lang w:val="uk-UA" w:eastAsia="uk-UA"/>
        </w:rPr>
        <w:t xml:space="preserve"> +a</w:t>
      </w:r>
      <w:r>
        <w:rPr>
          <w:sz w:val="22"/>
          <w:szCs w:val="22"/>
          <w:vertAlign w:val="subscript"/>
          <w:lang w:val="uk-UA" w:eastAsia="uk-UA"/>
        </w:rPr>
        <w:t>23</w:t>
      </w:r>
      <w:r>
        <w:rPr>
          <w:sz w:val="22"/>
          <w:szCs w:val="22"/>
          <w:lang w:val="uk-UA" w:eastAsia="uk-UA"/>
        </w:rPr>
        <w:t>*X</w:t>
      </w:r>
      <w:r>
        <w:rPr>
          <w:sz w:val="22"/>
          <w:szCs w:val="22"/>
          <w:vertAlign w:val="subscript"/>
          <w:lang w:val="uk-UA" w:eastAsia="uk-UA"/>
        </w:rPr>
        <w:t>3</w:t>
      </w:r>
      <w:r>
        <w:rPr>
          <w:sz w:val="22"/>
          <w:szCs w:val="22"/>
          <w:lang w:val="uk-UA" w:eastAsia="uk-UA"/>
        </w:rPr>
        <w:t xml:space="preserve"> &gt;= b</w:t>
      </w:r>
      <w:r>
        <w:rPr>
          <w:sz w:val="22"/>
          <w:szCs w:val="22"/>
          <w:vertAlign w:val="subscript"/>
          <w:lang w:val="uk-UA" w:eastAsia="uk-UA"/>
        </w:rPr>
        <w:t>2</w:t>
      </w:r>
      <w:r>
        <w:rPr>
          <w:sz w:val="22"/>
          <w:szCs w:val="22"/>
          <w:lang w:val="uk-UA" w:eastAsia="uk-UA"/>
        </w:rPr>
        <w:t>.</w:t>
      </w:r>
    </w:p>
    <w:p w:rsidR="00912D0B" w:rsidRDefault="00912D0B">
      <w:pPr>
        <w:rPr>
          <w:sz w:val="22"/>
          <w:szCs w:val="22"/>
          <w:lang w:val="uk-UA"/>
        </w:rPr>
      </w:pPr>
    </w:p>
    <w:p w:rsidR="00912D0B" w:rsidRDefault="00912D0B">
      <w:pPr>
        <w:pStyle w:val="30"/>
      </w:pPr>
      <w:r>
        <w:lastRenderedPageBreak/>
        <w:t>Перше рівняння описує потребу в алюмінієвих проводах, а друге - в мідних.</w:t>
      </w:r>
    </w:p>
    <w:p w:rsidR="00912D0B" w:rsidRDefault="00912D0B">
      <w:pPr>
        <w:pStyle w:val="30"/>
      </w:pPr>
      <w:r>
        <w:t>Потрібно знайти ненегативні значення елементів рішення, що мінімізують цільову функцію з урахуванням обмежень.</w:t>
      </w:r>
    </w:p>
    <w:p w:rsidR="00912D0B" w:rsidRDefault="00912D0B">
      <w:pPr>
        <w:ind w:firstLine="567"/>
        <w:jc w:val="both"/>
        <w:rPr>
          <w:sz w:val="22"/>
          <w:szCs w:val="22"/>
          <w:lang w:val="uk-UA" w:eastAsia="uk-UA"/>
        </w:rPr>
      </w:pPr>
      <w:r>
        <w:rPr>
          <w:sz w:val="22"/>
          <w:szCs w:val="22"/>
          <w:lang w:val="uk-UA" w:eastAsia="uk-UA"/>
        </w:rPr>
        <w:t>Таким чином, приходимо  до  наступної  математичної задачі. Знайти мінімум функції</w:t>
      </w:r>
    </w:p>
    <w:p w:rsidR="00912D0B" w:rsidRDefault="00912D0B">
      <w:pPr>
        <w:rPr>
          <w:sz w:val="22"/>
          <w:szCs w:val="22"/>
          <w:lang w:val="uk-UA"/>
        </w:rPr>
      </w:pPr>
    </w:p>
    <w:p w:rsidR="00912D0B" w:rsidRDefault="00815D8B">
      <w:pPr>
        <w:jc w:val="right"/>
        <w:rPr>
          <w:sz w:val="22"/>
          <w:szCs w:val="22"/>
          <w:lang w:val="uk-UA" w:eastAsia="uk-UA"/>
        </w:rPr>
      </w:pPr>
      <w:r>
        <w:rPr>
          <w:position w:val="-30"/>
          <w:sz w:val="22"/>
          <w:szCs w:val="22"/>
          <w:lang w:val="uk-UA"/>
        </w:rPr>
        <w:object w:dxaOrig="1579"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75pt;height:36pt" o:ole="">
            <v:imagedata r:id="rId7" o:title=""/>
          </v:shape>
          <o:OLEObject Type="Embed" ProgID="Equation.3" ShapeID="_x0000_i1025" DrawAspect="Content" ObjectID="_1768152541" r:id="rId8"/>
        </w:object>
      </w:r>
      <w:r>
        <w:rPr>
          <w:sz w:val="22"/>
          <w:szCs w:val="22"/>
          <w:lang w:val="uk-UA" w:eastAsia="uk-UA"/>
        </w:rPr>
        <w:tab/>
      </w:r>
      <w:r w:rsidR="00912D0B">
        <w:rPr>
          <w:sz w:val="22"/>
          <w:szCs w:val="22"/>
          <w:lang w:val="uk-UA"/>
        </w:rPr>
        <w:tab/>
      </w:r>
      <w:r w:rsidR="00912D0B">
        <w:rPr>
          <w:sz w:val="22"/>
          <w:szCs w:val="22"/>
          <w:lang w:val="uk-UA"/>
        </w:rPr>
        <w:tab/>
      </w:r>
      <w:r w:rsidR="00912D0B">
        <w:rPr>
          <w:sz w:val="22"/>
          <w:szCs w:val="22"/>
          <w:lang w:val="uk-UA"/>
        </w:rPr>
        <w:tab/>
      </w:r>
      <w:r w:rsidR="00912D0B">
        <w:rPr>
          <w:sz w:val="22"/>
          <w:szCs w:val="22"/>
          <w:lang w:val="uk-UA"/>
        </w:rPr>
        <w:tab/>
      </w:r>
      <w:r w:rsidR="00912D0B">
        <w:rPr>
          <w:sz w:val="22"/>
          <w:szCs w:val="22"/>
          <w:lang w:val="uk-UA"/>
        </w:rPr>
        <w:tab/>
      </w:r>
      <w:r w:rsidR="00912D0B">
        <w:rPr>
          <w:sz w:val="22"/>
          <w:szCs w:val="22"/>
          <w:lang w:val="uk-UA" w:eastAsia="uk-UA"/>
        </w:rPr>
        <w:t>(1.1)</w:t>
      </w:r>
    </w:p>
    <w:p w:rsidR="00912D0B" w:rsidRDefault="00912D0B">
      <w:pPr>
        <w:rPr>
          <w:sz w:val="22"/>
          <w:szCs w:val="22"/>
          <w:lang w:val="uk-UA"/>
        </w:rPr>
      </w:pPr>
    </w:p>
    <w:p w:rsidR="00912D0B" w:rsidRDefault="00912D0B">
      <w:pPr>
        <w:jc w:val="both"/>
        <w:rPr>
          <w:sz w:val="22"/>
          <w:szCs w:val="22"/>
          <w:lang w:val="uk-UA" w:eastAsia="uk-UA"/>
        </w:rPr>
      </w:pPr>
      <w:r>
        <w:rPr>
          <w:sz w:val="22"/>
          <w:szCs w:val="22"/>
          <w:lang w:val="uk-UA" w:eastAsia="uk-UA"/>
        </w:rPr>
        <w:t>за умови, що її змінні  задовольняють системі  рівнянь</w:t>
      </w:r>
    </w:p>
    <w:p w:rsidR="00912D0B" w:rsidRDefault="00912D0B">
      <w:pPr>
        <w:rPr>
          <w:sz w:val="22"/>
          <w:szCs w:val="22"/>
          <w:lang w:val="uk-UA"/>
        </w:rPr>
      </w:pPr>
      <w:r>
        <w:rPr>
          <w:sz w:val="22"/>
          <w:szCs w:val="22"/>
          <w:lang w:val="uk-UA"/>
        </w:rPr>
        <w:t xml:space="preserve"> </w:t>
      </w:r>
    </w:p>
    <w:p w:rsidR="00912D0B" w:rsidRDefault="005657F1">
      <w:pPr>
        <w:ind w:left="1134" w:firstLine="567"/>
        <w:jc w:val="center"/>
        <w:rPr>
          <w:sz w:val="22"/>
          <w:szCs w:val="22"/>
          <w:lang w:val="uk-UA" w:eastAsia="uk-UA"/>
        </w:rPr>
      </w:pPr>
      <w:r>
        <w:rPr>
          <w:position w:val="-30"/>
          <w:sz w:val="22"/>
          <w:szCs w:val="22"/>
          <w:lang w:val="uk-UA"/>
        </w:rPr>
        <w:object w:dxaOrig="1520" w:dyaOrig="700">
          <v:shape id="_x0000_i1026" type="#_x0000_t75" style="width:75.75pt;height:35.25pt" o:ole="">
            <v:imagedata r:id="rId9" o:title=""/>
          </v:shape>
          <o:OLEObject Type="Embed" ProgID="Equation.3" ShapeID="_x0000_i1026" DrawAspect="Content" ObjectID="_1768152542" r:id="rId10"/>
        </w:object>
      </w:r>
      <w:r w:rsidR="00912D0B">
        <w:rPr>
          <w:sz w:val="22"/>
          <w:szCs w:val="22"/>
          <w:lang w:val="uk-UA" w:eastAsia="uk-UA"/>
        </w:rPr>
        <w:t xml:space="preserve">          (i=1,m)</w:t>
      </w:r>
      <w:r w:rsidR="00912D0B">
        <w:rPr>
          <w:sz w:val="22"/>
          <w:szCs w:val="22"/>
          <w:lang w:val="uk-UA" w:eastAsia="uk-UA"/>
        </w:rPr>
        <w:tab/>
      </w:r>
      <w:r w:rsidR="00912D0B">
        <w:rPr>
          <w:sz w:val="22"/>
          <w:szCs w:val="22"/>
          <w:lang w:val="uk-UA" w:eastAsia="uk-UA"/>
        </w:rPr>
        <w:tab/>
        <w:t xml:space="preserve">          (1.2)</w:t>
      </w:r>
    </w:p>
    <w:p w:rsidR="00912D0B" w:rsidRDefault="00912D0B">
      <w:pPr>
        <w:rPr>
          <w:sz w:val="22"/>
          <w:szCs w:val="22"/>
          <w:lang w:val="uk-UA"/>
        </w:rPr>
      </w:pPr>
      <w:r>
        <w:rPr>
          <w:sz w:val="22"/>
          <w:szCs w:val="22"/>
          <w:lang w:val="uk-UA"/>
        </w:rPr>
        <w:t xml:space="preserve"> </w:t>
      </w:r>
    </w:p>
    <w:p w:rsidR="00912D0B" w:rsidRDefault="00912D0B">
      <w:pPr>
        <w:jc w:val="both"/>
        <w:rPr>
          <w:sz w:val="22"/>
          <w:szCs w:val="22"/>
          <w:lang w:val="uk-UA" w:eastAsia="uk-UA"/>
        </w:rPr>
      </w:pPr>
      <w:r>
        <w:rPr>
          <w:sz w:val="22"/>
          <w:szCs w:val="22"/>
          <w:lang w:val="uk-UA" w:eastAsia="uk-UA"/>
        </w:rPr>
        <w:t xml:space="preserve">і умові позитивності </w:t>
      </w:r>
      <w:proofErr w:type="spellStart"/>
      <w:r>
        <w:rPr>
          <w:sz w:val="22"/>
          <w:szCs w:val="22"/>
          <w:lang w:val="uk-UA" w:eastAsia="uk-UA"/>
        </w:rPr>
        <w:t>Х</w:t>
      </w:r>
      <w:r>
        <w:rPr>
          <w:sz w:val="22"/>
          <w:szCs w:val="22"/>
          <w:vertAlign w:val="subscript"/>
          <w:lang w:val="uk-UA" w:eastAsia="uk-UA"/>
        </w:rPr>
        <w:t>j</w:t>
      </w:r>
      <w:proofErr w:type="spellEnd"/>
      <w:r>
        <w:rPr>
          <w:sz w:val="22"/>
          <w:szCs w:val="22"/>
          <w:lang w:val="uk-UA" w:eastAsia="uk-UA"/>
        </w:rPr>
        <w:t xml:space="preserve"> &gt;= 0   (j=1,n).</w:t>
      </w:r>
    </w:p>
    <w:p w:rsidR="00912D0B" w:rsidRDefault="00912D0B">
      <w:pPr>
        <w:pStyle w:val="30"/>
      </w:pPr>
      <w:r>
        <w:t>Сформульована задача є задачею лінійного  програмування, оскільки функція (1.1) лінійна, а система (1.2) містить тільки лінійні рівняння.</w:t>
      </w:r>
    </w:p>
    <w:p w:rsidR="00912D0B" w:rsidRDefault="00912D0B">
      <w:pPr>
        <w:rPr>
          <w:sz w:val="22"/>
          <w:szCs w:val="22"/>
          <w:lang w:val="uk-UA"/>
        </w:rPr>
      </w:pPr>
    </w:p>
    <w:p w:rsidR="00912D0B" w:rsidRDefault="00912D0B">
      <w:pPr>
        <w:pStyle w:val="30"/>
      </w:pPr>
    </w:p>
    <w:p w:rsidR="00912D0B" w:rsidRDefault="00912D0B">
      <w:pPr>
        <w:pStyle w:val="30"/>
      </w:pPr>
      <w:r>
        <w:rPr>
          <w:b/>
          <w:bCs/>
        </w:rPr>
        <w:t>Приклад 1.2</w:t>
      </w:r>
      <w:r>
        <w:t xml:space="preserve"> Потрібно розробити апаратуру на основі серійних модулів  (мікросхем)  двох  типів  M</w:t>
      </w:r>
      <w:r>
        <w:rPr>
          <w:vertAlign w:val="subscript"/>
        </w:rPr>
        <w:t>1</w:t>
      </w:r>
      <w:r>
        <w:t xml:space="preserve">  і  M</w:t>
      </w:r>
      <w:r>
        <w:rPr>
          <w:vertAlign w:val="subscript"/>
        </w:rPr>
        <w:t>2</w:t>
      </w:r>
      <w:r>
        <w:t>, що випускаються.</w:t>
      </w:r>
    </w:p>
    <w:p w:rsidR="00912D0B" w:rsidRDefault="00912D0B">
      <w:pPr>
        <w:pStyle w:val="30"/>
      </w:pPr>
      <w:r>
        <w:t>Відомо, що без урахування резервування в схемі апаратури повинно міститися модулів М</w:t>
      </w:r>
      <w:r>
        <w:rPr>
          <w:vertAlign w:val="subscript"/>
        </w:rPr>
        <w:t xml:space="preserve">1 </w:t>
      </w:r>
      <w:r>
        <w:t>не менше b</w:t>
      </w:r>
      <w:r>
        <w:rPr>
          <w:vertAlign w:val="subscript"/>
        </w:rPr>
        <w:t>1</w:t>
      </w:r>
      <w:r>
        <w:t>, а модулів М</w:t>
      </w:r>
      <w:r>
        <w:rPr>
          <w:vertAlign w:val="subscript"/>
        </w:rPr>
        <w:t>2</w:t>
      </w:r>
      <w:r>
        <w:t xml:space="preserve"> - не менше b</w:t>
      </w:r>
      <w:r>
        <w:rPr>
          <w:vertAlign w:val="subscript"/>
        </w:rPr>
        <w:t>2</w:t>
      </w:r>
      <w:r>
        <w:t>, крім того, відомо, що випускаються монтажні плати  двох типів А і В, які передбачається використовувати як конструктивні несучі елементи для апаратури, що розробляється.</w:t>
      </w:r>
    </w:p>
    <w:p w:rsidR="00912D0B" w:rsidRDefault="00912D0B">
      <w:pPr>
        <w:pStyle w:val="30"/>
      </w:pPr>
      <w:r>
        <w:t>Відомо також, що в монтажному просторі плати А може розміститися a</w:t>
      </w:r>
      <w:r>
        <w:rPr>
          <w:vertAlign w:val="subscript"/>
        </w:rPr>
        <w:t>11</w:t>
      </w:r>
      <w:r>
        <w:t xml:space="preserve"> модулів М</w:t>
      </w:r>
      <w:r>
        <w:rPr>
          <w:vertAlign w:val="subscript"/>
        </w:rPr>
        <w:t>1</w:t>
      </w:r>
      <w:r>
        <w:t xml:space="preserve"> і a</w:t>
      </w:r>
      <w:r>
        <w:rPr>
          <w:vertAlign w:val="subscript"/>
        </w:rPr>
        <w:t>21</w:t>
      </w:r>
      <w:r>
        <w:t xml:space="preserve"> модулів М</w:t>
      </w:r>
      <w:r>
        <w:rPr>
          <w:vertAlign w:val="subscript"/>
        </w:rPr>
        <w:t>2</w:t>
      </w:r>
      <w:r>
        <w:t>. На монтажній платі В може бути розміщено a</w:t>
      </w:r>
      <w:r>
        <w:rPr>
          <w:vertAlign w:val="subscript"/>
        </w:rPr>
        <w:t>12</w:t>
      </w:r>
      <w:r>
        <w:t xml:space="preserve"> модулів М</w:t>
      </w:r>
      <w:r>
        <w:rPr>
          <w:vertAlign w:val="subscript"/>
        </w:rPr>
        <w:t>1</w:t>
      </w:r>
      <w:r>
        <w:t xml:space="preserve"> і a</w:t>
      </w:r>
      <w:r>
        <w:rPr>
          <w:vertAlign w:val="subscript"/>
        </w:rPr>
        <w:t>22</w:t>
      </w:r>
      <w:r>
        <w:t xml:space="preserve"> модулів М</w:t>
      </w:r>
      <w:r>
        <w:rPr>
          <w:vertAlign w:val="subscript"/>
        </w:rPr>
        <w:t>2</w:t>
      </w:r>
      <w:r>
        <w:t>.</w:t>
      </w:r>
    </w:p>
    <w:p w:rsidR="00912D0B" w:rsidRDefault="00912D0B">
      <w:pPr>
        <w:pStyle w:val="30"/>
      </w:pPr>
      <w:r>
        <w:t>Для кожного виду плат відомий ваговий коефіцієнт вартості, встановлений експертним або яким-небудь іншим  методом. Для плати А він рівний С</w:t>
      </w:r>
      <w:r>
        <w:rPr>
          <w:vertAlign w:val="subscript"/>
        </w:rPr>
        <w:t>1</w:t>
      </w:r>
      <w:r>
        <w:t>; для плати В - С</w:t>
      </w:r>
      <w:r>
        <w:rPr>
          <w:vertAlign w:val="subscript"/>
        </w:rPr>
        <w:t>2</w:t>
      </w:r>
      <w:r>
        <w:t>. Потрібно визначити необхідну кількість плат для проектування апаратури  по типах з умовою, щоб апаратура володіла  максимальною якістю при мінімальних витратах.</w:t>
      </w:r>
    </w:p>
    <w:p w:rsidR="00912D0B" w:rsidRDefault="00912D0B">
      <w:pPr>
        <w:pStyle w:val="30"/>
      </w:pPr>
      <w:r>
        <w:lastRenderedPageBreak/>
        <w:t>З урахуванням  умов  і вимог задачі  складемо   цільову функцію F = C</w:t>
      </w:r>
      <w:r>
        <w:rPr>
          <w:vertAlign w:val="subscript"/>
        </w:rPr>
        <w:t>1</w:t>
      </w:r>
      <w:r>
        <w:t>*X</w:t>
      </w:r>
      <w:r>
        <w:rPr>
          <w:vertAlign w:val="subscript"/>
        </w:rPr>
        <w:t>1</w:t>
      </w:r>
      <w:r>
        <w:t>+C</w:t>
      </w:r>
      <w:r>
        <w:rPr>
          <w:vertAlign w:val="subscript"/>
        </w:rPr>
        <w:t>2</w:t>
      </w:r>
      <w:r>
        <w:t>*X</w:t>
      </w:r>
      <w:r>
        <w:rPr>
          <w:vertAlign w:val="subscript"/>
        </w:rPr>
        <w:t>2</w:t>
      </w:r>
      <w:r>
        <w:t xml:space="preserve">  </w:t>
      </w:r>
      <w:r>
        <w:sym w:font="Symbol" w:char="F0AE"/>
      </w:r>
      <w:r>
        <w:t xml:space="preserve"> </w:t>
      </w:r>
      <w:proofErr w:type="spellStart"/>
      <w:r>
        <w:t>min</w:t>
      </w:r>
      <w:proofErr w:type="spellEnd"/>
      <w:r>
        <w:t>, де Х</w:t>
      </w:r>
      <w:r>
        <w:rPr>
          <w:vertAlign w:val="subscript"/>
        </w:rPr>
        <w:t>1</w:t>
      </w:r>
      <w:r>
        <w:t xml:space="preserve"> - кількість плат типу А,  Х</w:t>
      </w:r>
      <w:r>
        <w:rPr>
          <w:vertAlign w:val="subscript"/>
        </w:rPr>
        <w:t>2</w:t>
      </w:r>
      <w:r>
        <w:t xml:space="preserve"> - кількість плат типу В.</w:t>
      </w:r>
    </w:p>
    <w:p w:rsidR="00912D0B" w:rsidRDefault="00912D0B">
      <w:pPr>
        <w:pStyle w:val="30"/>
      </w:pPr>
      <w:r>
        <w:t>Складемо обмежувальні рівняння:</w:t>
      </w:r>
    </w:p>
    <w:p w:rsidR="00912D0B" w:rsidRDefault="00912D0B">
      <w:pPr>
        <w:rPr>
          <w:sz w:val="22"/>
          <w:szCs w:val="22"/>
          <w:lang w:val="uk-UA"/>
        </w:rPr>
      </w:pPr>
    </w:p>
    <w:p w:rsidR="00912D0B" w:rsidRDefault="00912D0B">
      <w:pPr>
        <w:jc w:val="center"/>
        <w:rPr>
          <w:sz w:val="22"/>
          <w:szCs w:val="22"/>
          <w:lang w:val="uk-UA" w:eastAsia="uk-UA"/>
        </w:rPr>
      </w:pPr>
      <w:r>
        <w:rPr>
          <w:sz w:val="22"/>
          <w:szCs w:val="22"/>
          <w:lang w:val="uk-UA" w:eastAsia="uk-UA"/>
        </w:rPr>
        <w:t>a</w:t>
      </w:r>
      <w:r>
        <w:rPr>
          <w:sz w:val="22"/>
          <w:szCs w:val="22"/>
          <w:vertAlign w:val="subscript"/>
          <w:lang w:val="uk-UA" w:eastAsia="uk-UA"/>
        </w:rPr>
        <w:t>11</w:t>
      </w:r>
      <w:r>
        <w:rPr>
          <w:sz w:val="22"/>
          <w:szCs w:val="22"/>
          <w:lang w:val="uk-UA" w:eastAsia="uk-UA"/>
        </w:rPr>
        <w:t>*X</w:t>
      </w:r>
      <w:r>
        <w:rPr>
          <w:sz w:val="22"/>
          <w:szCs w:val="22"/>
          <w:vertAlign w:val="subscript"/>
          <w:lang w:val="uk-UA" w:eastAsia="uk-UA"/>
        </w:rPr>
        <w:t>1</w:t>
      </w:r>
      <w:r>
        <w:rPr>
          <w:sz w:val="22"/>
          <w:szCs w:val="22"/>
          <w:lang w:val="uk-UA" w:eastAsia="uk-UA"/>
        </w:rPr>
        <w:t xml:space="preserve"> + a</w:t>
      </w:r>
      <w:r>
        <w:rPr>
          <w:sz w:val="22"/>
          <w:szCs w:val="22"/>
          <w:vertAlign w:val="subscript"/>
          <w:lang w:val="uk-UA" w:eastAsia="uk-UA"/>
        </w:rPr>
        <w:t>12</w:t>
      </w:r>
      <w:r>
        <w:rPr>
          <w:sz w:val="22"/>
          <w:szCs w:val="22"/>
          <w:lang w:val="uk-UA" w:eastAsia="uk-UA"/>
        </w:rPr>
        <w:t>*X</w:t>
      </w:r>
      <w:r>
        <w:rPr>
          <w:sz w:val="22"/>
          <w:szCs w:val="22"/>
          <w:vertAlign w:val="subscript"/>
          <w:lang w:val="uk-UA" w:eastAsia="uk-UA"/>
        </w:rPr>
        <w:t>2</w:t>
      </w:r>
      <w:r>
        <w:rPr>
          <w:sz w:val="22"/>
          <w:szCs w:val="22"/>
          <w:lang w:val="uk-UA" w:eastAsia="uk-UA"/>
        </w:rPr>
        <w:t xml:space="preserve"> &gt;= b</w:t>
      </w:r>
      <w:r>
        <w:rPr>
          <w:sz w:val="22"/>
          <w:szCs w:val="22"/>
          <w:vertAlign w:val="subscript"/>
          <w:lang w:val="uk-UA" w:eastAsia="uk-UA"/>
        </w:rPr>
        <w:t>1</w:t>
      </w:r>
      <w:r>
        <w:rPr>
          <w:sz w:val="22"/>
          <w:szCs w:val="22"/>
          <w:lang w:val="uk-UA" w:eastAsia="uk-UA"/>
        </w:rPr>
        <w:t>;</w:t>
      </w:r>
    </w:p>
    <w:p w:rsidR="00912D0B" w:rsidRDefault="00912D0B">
      <w:pPr>
        <w:jc w:val="center"/>
        <w:rPr>
          <w:sz w:val="22"/>
          <w:szCs w:val="22"/>
          <w:lang w:val="uk-UA" w:eastAsia="uk-UA"/>
        </w:rPr>
      </w:pPr>
      <w:r>
        <w:rPr>
          <w:sz w:val="22"/>
          <w:szCs w:val="22"/>
          <w:lang w:val="uk-UA" w:eastAsia="uk-UA"/>
        </w:rPr>
        <w:t>a</w:t>
      </w:r>
      <w:r>
        <w:rPr>
          <w:sz w:val="22"/>
          <w:szCs w:val="22"/>
          <w:vertAlign w:val="subscript"/>
          <w:lang w:val="uk-UA" w:eastAsia="uk-UA"/>
        </w:rPr>
        <w:t>21</w:t>
      </w:r>
      <w:r>
        <w:rPr>
          <w:sz w:val="22"/>
          <w:szCs w:val="22"/>
          <w:lang w:val="uk-UA" w:eastAsia="uk-UA"/>
        </w:rPr>
        <w:t>*X</w:t>
      </w:r>
      <w:r>
        <w:rPr>
          <w:sz w:val="22"/>
          <w:szCs w:val="22"/>
          <w:vertAlign w:val="subscript"/>
          <w:lang w:val="uk-UA" w:eastAsia="uk-UA"/>
        </w:rPr>
        <w:t>1</w:t>
      </w:r>
      <w:r>
        <w:rPr>
          <w:sz w:val="22"/>
          <w:szCs w:val="22"/>
          <w:lang w:val="uk-UA" w:eastAsia="uk-UA"/>
        </w:rPr>
        <w:t xml:space="preserve"> + a</w:t>
      </w:r>
      <w:r>
        <w:rPr>
          <w:sz w:val="22"/>
          <w:szCs w:val="22"/>
          <w:vertAlign w:val="subscript"/>
          <w:lang w:val="uk-UA" w:eastAsia="uk-UA"/>
        </w:rPr>
        <w:t>22</w:t>
      </w:r>
      <w:r>
        <w:rPr>
          <w:sz w:val="22"/>
          <w:szCs w:val="22"/>
          <w:lang w:val="uk-UA" w:eastAsia="uk-UA"/>
        </w:rPr>
        <w:t>*X</w:t>
      </w:r>
      <w:r>
        <w:rPr>
          <w:sz w:val="22"/>
          <w:szCs w:val="22"/>
          <w:vertAlign w:val="subscript"/>
          <w:lang w:val="uk-UA" w:eastAsia="uk-UA"/>
        </w:rPr>
        <w:t>2</w:t>
      </w:r>
      <w:r>
        <w:rPr>
          <w:sz w:val="22"/>
          <w:szCs w:val="22"/>
          <w:lang w:val="uk-UA" w:eastAsia="uk-UA"/>
        </w:rPr>
        <w:t xml:space="preserve"> &gt;= b</w:t>
      </w:r>
      <w:r>
        <w:rPr>
          <w:sz w:val="22"/>
          <w:szCs w:val="22"/>
          <w:vertAlign w:val="subscript"/>
          <w:lang w:val="uk-UA" w:eastAsia="uk-UA"/>
        </w:rPr>
        <w:t>2</w:t>
      </w:r>
    </w:p>
    <w:p w:rsidR="00912D0B" w:rsidRDefault="00912D0B">
      <w:pPr>
        <w:rPr>
          <w:sz w:val="22"/>
          <w:szCs w:val="22"/>
          <w:lang w:val="uk-UA"/>
        </w:rPr>
      </w:pPr>
    </w:p>
    <w:p w:rsidR="00912D0B" w:rsidRDefault="00912D0B">
      <w:pPr>
        <w:ind w:firstLine="567"/>
        <w:jc w:val="both"/>
        <w:rPr>
          <w:sz w:val="22"/>
          <w:szCs w:val="22"/>
          <w:lang w:val="uk-UA" w:eastAsia="uk-UA"/>
        </w:rPr>
      </w:pPr>
      <w:r>
        <w:rPr>
          <w:sz w:val="22"/>
          <w:szCs w:val="22"/>
          <w:lang w:val="uk-UA" w:eastAsia="uk-UA"/>
        </w:rPr>
        <w:t>де Х</w:t>
      </w:r>
      <w:r>
        <w:rPr>
          <w:sz w:val="22"/>
          <w:szCs w:val="22"/>
          <w:vertAlign w:val="subscript"/>
          <w:lang w:val="uk-UA" w:eastAsia="uk-UA"/>
        </w:rPr>
        <w:t>1</w:t>
      </w:r>
      <w:r>
        <w:rPr>
          <w:sz w:val="22"/>
          <w:szCs w:val="22"/>
          <w:lang w:val="uk-UA" w:eastAsia="uk-UA"/>
        </w:rPr>
        <w:t xml:space="preserve"> і Х</w:t>
      </w:r>
      <w:r>
        <w:rPr>
          <w:sz w:val="22"/>
          <w:szCs w:val="22"/>
          <w:vertAlign w:val="subscript"/>
          <w:lang w:val="uk-UA" w:eastAsia="uk-UA"/>
        </w:rPr>
        <w:t>2</w:t>
      </w:r>
      <w:r>
        <w:rPr>
          <w:sz w:val="22"/>
          <w:szCs w:val="22"/>
          <w:lang w:val="uk-UA" w:eastAsia="uk-UA"/>
        </w:rPr>
        <w:t xml:space="preserve"> - цілі числа.</w:t>
      </w:r>
    </w:p>
    <w:p w:rsidR="00912D0B" w:rsidRDefault="00912D0B">
      <w:pPr>
        <w:pStyle w:val="30"/>
      </w:pPr>
      <w:r>
        <w:t>Перша нерівність описує розподіл модулів  М</w:t>
      </w:r>
      <w:r>
        <w:rPr>
          <w:vertAlign w:val="subscript"/>
        </w:rPr>
        <w:t>1</w:t>
      </w:r>
      <w:r>
        <w:t xml:space="preserve">  серед плат А і В, а друга -  розподіл серед  тих  же плат, але вже модулів М</w:t>
      </w:r>
      <w:r>
        <w:rPr>
          <w:vertAlign w:val="subscript"/>
        </w:rPr>
        <w:t>2</w:t>
      </w:r>
      <w:r>
        <w:t>.</w:t>
      </w:r>
    </w:p>
    <w:p w:rsidR="00912D0B" w:rsidRPr="000E0344" w:rsidRDefault="00912D0B" w:rsidP="00FE3EF3">
      <w:pPr>
        <w:pStyle w:val="25"/>
        <w:rPr>
          <w:rStyle w:val="main30"/>
          <w:kern w:val="0"/>
        </w:rPr>
      </w:pPr>
      <w:bookmarkStart w:id="79" w:name="_Toc151613122"/>
      <w:bookmarkStart w:id="80" w:name="_Toc151613198"/>
      <w:bookmarkStart w:id="81" w:name="_Toc151613336"/>
    </w:p>
    <w:p w:rsidR="00912D0B" w:rsidRPr="00BB3E80" w:rsidRDefault="00912D0B" w:rsidP="00FE3EF3">
      <w:pPr>
        <w:pStyle w:val="20"/>
        <w:rPr>
          <w:rStyle w:val="main30"/>
          <w:bCs w:val="0"/>
          <w:kern w:val="0"/>
          <w:szCs w:val="20"/>
          <w:lang w:val="uk-UA" w:eastAsia="uk-UA"/>
        </w:rPr>
      </w:pPr>
      <w:r w:rsidRPr="00BB3E80">
        <w:rPr>
          <w:rStyle w:val="main30"/>
          <w:bCs w:val="0"/>
          <w:kern w:val="0"/>
          <w:szCs w:val="20"/>
          <w:lang w:val="uk-UA" w:eastAsia="uk-UA"/>
        </w:rPr>
        <w:t>1.1.2 Загальна і основна задача лінійного програмування</w:t>
      </w:r>
      <w:bookmarkEnd w:id="79"/>
      <w:bookmarkEnd w:id="80"/>
      <w:bookmarkEnd w:id="81"/>
    </w:p>
    <w:p w:rsidR="00912D0B" w:rsidRDefault="00912D0B">
      <w:pPr>
        <w:rPr>
          <w:sz w:val="22"/>
          <w:szCs w:val="22"/>
          <w:lang w:val="uk-UA"/>
        </w:rPr>
      </w:pPr>
    </w:p>
    <w:p w:rsidR="00912D0B" w:rsidRDefault="00912D0B">
      <w:pPr>
        <w:pStyle w:val="30"/>
      </w:pPr>
      <w:r>
        <w:t>У попередньому підрозділі були розглянуті приклади  завдань лінійного програмування (ЛП). У цих завданнях потрібно було знайти максимум або мінімум лінійної функції за умови, що її змінні приймали ненегативні значення і задовольняли деякій системі лінійних рівнянь або лінійних  нерівностей. Кожне з цих завдань є окремим випадком загальної  задачі лінійного програмування.</w:t>
      </w:r>
    </w:p>
    <w:p w:rsidR="00912D0B" w:rsidRDefault="00912D0B">
      <w:pPr>
        <w:pStyle w:val="30"/>
      </w:pPr>
      <w:r>
        <w:rPr>
          <w:b/>
          <w:bCs/>
        </w:rPr>
        <w:t>Визначення 1.1.</w:t>
      </w:r>
      <w:r>
        <w:t xml:space="preserve"> Загальною  задачею лінійного програмування називається задача, яка полягає у  визначенні максимального (мінімального) значення функції                              </w:t>
      </w:r>
    </w:p>
    <w:p w:rsidR="00912D0B" w:rsidRDefault="00912D0B">
      <w:pPr>
        <w:pStyle w:val="30"/>
      </w:pPr>
    </w:p>
    <w:p w:rsidR="00912D0B" w:rsidRDefault="00912D0B">
      <w:pPr>
        <w:jc w:val="right"/>
        <w:rPr>
          <w:sz w:val="22"/>
          <w:szCs w:val="22"/>
          <w:lang w:val="uk-UA" w:eastAsia="uk-UA"/>
        </w:rPr>
      </w:pPr>
      <w:r>
        <w:rPr>
          <w:position w:val="-30"/>
          <w:sz w:val="22"/>
          <w:szCs w:val="22"/>
          <w:lang w:val="uk-UA"/>
        </w:rPr>
        <w:object w:dxaOrig="1579" w:dyaOrig="720">
          <v:shape id="_x0000_i1027" type="#_x0000_t75" style="width:78.75pt;height:36pt" o:ole="">
            <v:imagedata r:id="rId7" o:title=""/>
          </v:shape>
          <o:OLEObject Type="Embed" ProgID="Equation.3" ShapeID="_x0000_i1027" DrawAspect="Content" ObjectID="_1768152543" r:id="rId11"/>
        </w:object>
      </w:r>
      <w:r>
        <w:rPr>
          <w:sz w:val="22"/>
          <w:szCs w:val="22"/>
          <w:lang w:val="uk-UA" w:eastAsia="uk-UA"/>
        </w:rPr>
        <w:tab/>
      </w:r>
      <w:r>
        <w:rPr>
          <w:sz w:val="22"/>
          <w:szCs w:val="22"/>
          <w:lang w:val="uk-UA" w:eastAsia="uk-UA"/>
        </w:rPr>
        <w:tab/>
      </w:r>
      <w:r>
        <w:rPr>
          <w:sz w:val="22"/>
          <w:szCs w:val="22"/>
          <w:lang w:val="uk-UA" w:eastAsia="uk-UA"/>
        </w:rPr>
        <w:tab/>
      </w:r>
      <w:r>
        <w:rPr>
          <w:sz w:val="22"/>
          <w:szCs w:val="22"/>
          <w:lang w:val="uk-UA" w:eastAsia="uk-UA"/>
        </w:rPr>
        <w:tab/>
      </w:r>
      <w:r>
        <w:rPr>
          <w:sz w:val="22"/>
          <w:szCs w:val="22"/>
          <w:lang w:val="uk-UA" w:eastAsia="uk-UA"/>
        </w:rPr>
        <w:tab/>
      </w:r>
      <w:r>
        <w:rPr>
          <w:sz w:val="22"/>
          <w:szCs w:val="22"/>
          <w:lang w:val="uk-UA" w:eastAsia="uk-UA"/>
        </w:rPr>
        <w:tab/>
        <w:t>(1.3)</w:t>
      </w:r>
    </w:p>
    <w:p w:rsidR="00912D0B" w:rsidRDefault="00912D0B">
      <w:pPr>
        <w:jc w:val="both"/>
        <w:rPr>
          <w:sz w:val="22"/>
          <w:szCs w:val="22"/>
          <w:lang w:val="uk-UA" w:eastAsia="uk-UA"/>
        </w:rPr>
      </w:pPr>
      <w:r>
        <w:rPr>
          <w:sz w:val="22"/>
          <w:szCs w:val="22"/>
          <w:lang w:val="uk-UA" w:eastAsia="uk-UA"/>
        </w:rPr>
        <w:t xml:space="preserve">за умов </w:t>
      </w:r>
    </w:p>
    <w:p w:rsidR="00912D0B" w:rsidRDefault="00912D0B">
      <w:pPr>
        <w:tabs>
          <w:tab w:val="left" w:pos="2500"/>
        </w:tabs>
        <w:jc w:val="right"/>
        <w:rPr>
          <w:sz w:val="22"/>
          <w:szCs w:val="22"/>
          <w:lang w:val="uk-UA" w:eastAsia="uk-UA"/>
        </w:rPr>
      </w:pPr>
      <w:r>
        <w:rPr>
          <w:position w:val="-30"/>
          <w:sz w:val="22"/>
          <w:szCs w:val="22"/>
          <w:lang w:val="uk-UA"/>
        </w:rPr>
        <w:object w:dxaOrig="1620" w:dyaOrig="720">
          <v:shape id="_x0000_i1028" type="#_x0000_t75" style="width:81pt;height:36pt" o:ole="">
            <v:imagedata r:id="rId12" o:title=""/>
          </v:shape>
          <o:OLEObject Type="Embed" ProgID="Equation.3" ShapeID="_x0000_i1028" DrawAspect="Content" ObjectID="_1768152544" r:id="rId13"/>
        </w:object>
      </w:r>
      <w:r>
        <w:rPr>
          <w:sz w:val="22"/>
          <w:szCs w:val="22"/>
          <w:lang w:val="uk-UA" w:eastAsia="uk-UA"/>
        </w:rPr>
        <w:t xml:space="preserve">     (i=1,k);</w:t>
      </w:r>
      <w:r>
        <w:rPr>
          <w:sz w:val="22"/>
          <w:szCs w:val="22"/>
          <w:lang w:val="uk-UA" w:eastAsia="uk-UA"/>
        </w:rPr>
        <w:tab/>
      </w:r>
      <w:r>
        <w:rPr>
          <w:sz w:val="22"/>
          <w:szCs w:val="22"/>
          <w:lang w:val="uk-UA" w:eastAsia="uk-UA"/>
        </w:rPr>
        <w:tab/>
      </w:r>
      <w:r>
        <w:rPr>
          <w:sz w:val="22"/>
          <w:szCs w:val="22"/>
          <w:lang w:val="uk-UA" w:eastAsia="uk-UA"/>
        </w:rPr>
        <w:tab/>
      </w:r>
      <w:r>
        <w:rPr>
          <w:sz w:val="22"/>
          <w:szCs w:val="22"/>
          <w:lang w:val="uk-UA" w:eastAsia="uk-UA"/>
        </w:rPr>
        <w:tab/>
        <w:t>(1.4)</w:t>
      </w:r>
    </w:p>
    <w:p w:rsidR="00912D0B" w:rsidRDefault="00912D0B">
      <w:pPr>
        <w:ind w:left="1134" w:firstLine="567"/>
        <w:rPr>
          <w:sz w:val="22"/>
          <w:szCs w:val="22"/>
          <w:lang w:val="uk-UA"/>
        </w:rPr>
      </w:pPr>
    </w:p>
    <w:p w:rsidR="00912D0B" w:rsidRDefault="00912D0B">
      <w:pPr>
        <w:ind w:left="1134" w:firstLine="567"/>
        <w:rPr>
          <w:sz w:val="22"/>
          <w:szCs w:val="22"/>
          <w:lang w:val="uk-UA"/>
        </w:rPr>
      </w:pPr>
      <w:r>
        <w:rPr>
          <w:position w:val="-30"/>
          <w:sz w:val="22"/>
          <w:szCs w:val="22"/>
          <w:lang w:val="uk-UA"/>
        </w:rPr>
        <w:object w:dxaOrig="1680" w:dyaOrig="720">
          <v:shape id="_x0000_i1029" type="#_x0000_t75" style="width:84pt;height:36pt" o:ole="">
            <v:imagedata r:id="rId14" o:title=""/>
          </v:shape>
          <o:OLEObject Type="Embed" ProgID="Equation.3" ShapeID="_x0000_i1029" DrawAspect="Content" ObjectID="_1768152545" r:id="rId15"/>
        </w:object>
      </w:r>
      <w:r>
        <w:rPr>
          <w:sz w:val="22"/>
          <w:szCs w:val="22"/>
          <w:lang w:val="uk-UA" w:eastAsia="uk-UA"/>
        </w:rPr>
        <w:t>(i=k+1,m);</w:t>
      </w:r>
      <w:r>
        <w:rPr>
          <w:sz w:val="22"/>
          <w:szCs w:val="22"/>
          <w:lang w:val="uk-UA" w:eastAsia="uk-UA"/>
        </w:rPr>
        <w:tab/>
        <w:t xml:space="preserve">  </w:t>
      </w:r>
      <w:r>
        <w:rPr>
          <w:sz w:val="22"/>
          <w:szCs w:val="22"/>
          <w:lang w:val="uk-UA" w:eastAsia="uk-UA"/>
        </w:rPr>
        <w:tab/>
      </w:r>
      <w:r>
        <w:rPr>
          <w:sz w:val="22"/>
          <w:szCs w:val="22"/>
          <w:lang w:val="uk-UA" w:eastAsia="uk-UA"/>
        </w:rPr>
        <w:tab/>
        <w:t xml:space="preserve">          (1.5)</w:t>
      </w:r>
    </w:p>
    <w:p w:rsidR="00912D0B" w:rsidRDefault="00912D0B">
      <w:pPr>
        <w:rPr>
          <w:sz w:val="22"/>
          <w:szCs w:val="22"/>
          <w:lang w:val="uk-UA"/>
        </w:rPr>
      </w:pPr>
    </w:p>
    <w:p w:rsidR="00912D0B" w:rsidRDefault="00912D0B">
      <w:pPr>
        <w:jc w:val="right"/>
        <w:rPr>
          <w:sz w:val="22"/>
          <w:szCs w:val="22"/>
          <w:lang w:val="uk-UA" w:eastAsia="uk-UA"/>
        </w:rPr>
      </w:pPr>
      <w:proofErr w:type="spellStart"/>
      <w:r>
        <w:rPr>
          <w:sz w:val="22"/>
          <w:szCs w:val="22"/>
          <w:lang w:val="uk-UA" w:eastAsia="uk-UA"/>
        </w:rPr>
        <w:t>X</w:t>
      </w:r>
      <w:r>
        <w:rPr>
          <w:sz w:val="22"/>
          <w:szCs w:val="22"/>
          <w:vertAlign w:val="subscript"/>
          <w:lang w:val="uk-UA" w:eastAsia="uk-UA"/>
        </w:rPr>
        <w:t>j</w:t>
      </w:r>
      <w:proofErr w:type="spellEnd"/>
      <w:r>
        <w:rPr>
          <w:sz w:val="22"/>
          <w:szCs w:val="22"/>
          <w:lang w:val="uk-UA" w:eastAsia="uk-UA"/>
        </w:rPr>
        <w:t xml:space="preserve"> </w:t>
      </w:r>
      <w:r>
        <w:rPr>
          <w:position w:val="-4"/>
          <w:sz w:val="22"/>
          <w:szCs w:val="22"/>
          <w:lang w:val="uk-UA" w:eastAsia="uk-UA"/>
        </w:rPr>
        <w:object w:dxaOrig="240" w:dyaOrig="300">
          <v:shape id="_x0000_i1030" type="#_x0000_t75" style="width:12pt;height:15pt" o:ole="">
            <v:imagedata r:id="rId16" o:title=""/>
          </v:shape>
          <o:OLEObject Type="Embed" ProgID="Equation.3" ShapeID="_x0000_i1030" DrawAspect="Content" ObjectID="_1768152546" r:id="rId17"/>
        </w:object>
      </w:r>
      <w:r>
        <w:rPr>
          <w:sz w:val="22"/>
          <w:szCs w:val="22"/>
          <w:lang w:val="uk-UA" w:eastAsia="uk-UA"/>
        </w:rPr>
        <w:t xml:space="preserve"> 0      (i=1,L; L&lt;=n)</w:t>
      </w:r>
      <w:r>
        <w:rPr>
          <w:sz w:val="22"/>
          <w:szCs w:val="22"/>
          <w:lang w:val="uk-UA" w:eastAsia="uk-UA"/>
        </w:rPr>
        <w:tab/>
        <w:t>,</w:t>
      </w:r>
      <w:r>
        <w:rPr>
          <w:sz w:val="22"/>
          <w:szCs w:val="22"/>
          <w:lang w:val="uk-UA" w:eastAsia="uk-UA"/>
        </w:rPr>
        <w:tab/>
      </w:r>
      <w:r>
        <w:rPr>
          <w:sz w:val="22"/>
          <w:szCs w:val="22"/>
          <w:lang w:val="uk-UA" w:eastAsia="uk-UA"/>
        </w:rPr>
        <w:tab/>
      </w:r>
      <w:r>
        <w:rPr>
          <w:sz w:val="22"/>
          <w:szCs w:val="22"/>
          <w:lang w:val="uk-UA" w:eastAsia="uk-UA"/>
        </w:rPr>
        <w:tab/>
      </w:r>
      <w:r>
        <w:rPr>
          <w:sz w:val="22"/>
          <w:szCs w:val="22"/>
          <w:lang w:val="uk-UA" w:eastAsia="uk-UA"/>
        </w:rPr>
        <w:tab/>
        <w:t xml:space="preserve"> (1.6)</w:t>
      </w:r>
    </w:p>
    <w:p w:rsidR="00912D0B" w:rsidRDefault="00912D0B">
      <w:pPr>
        <w:ind w:firstLine="567"/>
        <w:jc w:val="both"/>
        <w:rPr>
          <w:sz w:val="22"/>
          <w:szCs w:val="22"/>
          <w:lang w:val="uk-UA" w:eastAsia="uk-UA"/>
        </w:rPr>
      </w:pPr>
      <w:r>
        <w:rPr>
          <w:sz w:val="22"/>
          <w:szCs w:val="22"/>
          <w:lang w:val="uk-UA" w:eastAsia="uk-UA"/>
        </w:rPr>
        <w:lastRenderedPageBreak/>
        <w:t xml:space="preserve">де </w:t>
      </w:r>
      <w:proofErr w:type="spellStart"/>
      <w:r>
        <w:rPr>
          <w:sz w:val="22"/>
          <w:szCs w:val="22"/>
          <w:lang w:val="uk-UA" w:eastAsia="uk-UA"/>
        </w:rPr>
        <w:t>a</w:t>
      </w:r>
      <w:r>
        <w:rPr>
          <w:sz w:val="22"/>
          <w:szCs w:val="22"/>
          <w:vertAlign w:val="subscript"/>
          <w:lang w:val="uk-UA" w:eastAsia="uk-UA"/>
        </w:rPr>
        <w:t>ij</w:t>
      </w:r>
      <w:proofErr w:type="spellEnd"/>
      <w:r>
        <w:rPr>
          <w:sz w:val="22"/>
          <w:szCs w:val="22"/>
          <w:lang w:val="uk-UA" w:eastAsia="uk-UA"/>
        </w:rPr>
        <w:t xml:space="preserve">, </w:t>
      </w:r>
      <w:proofErr w:type="spellStart"/>
      <w:r>
        <w:rPr>
          <w:sz w:val="22"/>
          <w:szCs w:val="22"/>
          <w:lang w:val="uk-UA" w:eastAsia="uk-UA"/>
        </w:rPr>
        <w:t>b</w:t>
      </w:r>
      <w:r>
        <w:rPr>
          <w:sz w:val="22"/>
          <w:szCs w:val="22"/>
          <w:vertAlign w:val="subscript"/>
          <w:lang w:val="uk-UA" w:eastAsia="uk-UA"/>
        </w:rPr>
        <w:t>i</w:t>
      </w:r>
      <w:proofErr w:type="spellEnd"/>
      <w:r>
        <w:rPr>
          <w:sz w:val="22"/>
          <w:szCs w:val="22"/>
          <w:lang w:val="uk-UA" w:eastAsia="uk-UA"/>
        </w:rPr>
        <w:t xml:space="preserve">, </w:t>
      </w:r>
      <w:proofErr w:type="spellStart"/>
      <w:r>
        <w:rPr>
          <w:sz w:val="22"/>
          <w:szCs w:val="22"/>
          <w:lang w:val="uk-UA" w:eastAsia="uk-UA"/>
        </w:rPr>
        <w:t>c</w:t>
      </w:r>
      <w:r>
        <w:rPr>
          <w:sz w:val="22"/>
          <w:szCs w:val="22"/>
          <w:vertAlign w:val="subscript"/>
          <w:lang w:val="uk-UA" w:eastAsia="uk-UA"/>
        </w:rPr>
        <w:t>j</w:t>
      </w:r>
      <w:proofErr w:type="spellEnd"/>
      <w:r>
        <w:rPr>
          <w:sz w:val="22"/>
          <w:szCs w:val="22"/>
          <w:lang w:val="uk-UA" w:eastAsia="uk-UA"/>
        </w:rPr>
        <w:t xml:space="preserve"> - задані постійні величини і k&lt;=m.</w:t>
      </w:r>
    </w:p>
    <w:p w:rsidR="00912D0B" w:rsidRDefault="00912D0B">
      <w:pPr>
        <w:pStyle w:val="30"/>
      </w:pPr>
      <w:r>
        <w:rPr>
          <w:b/>
          <w:bCs/>
        </w:rPr>
        <w:t>Визначення 1.2.</w:t>
      </w:r>
      <w:r>
        <w:t xml:space="preserve"> Функція (1.3.) називається цільовою функцією (або лінійною формою) задачі (1.3) - (1.6), а умови (1.4) - (1.6) - обмеженнями даної задачі.</w:t>
      </w:r>
    </w:p>
    <w:p w:rsidR="00912D0B" w:rsidRDefault="00912D0B">
      <w:pPr>
        <w:ind w:firstLine="567"/>
        <w:jc w:val="both"/>
        <w:rPr>
          <w:sz w:val="22"/>
          <w:szCs w:val="22"/>
          <w:lang w:val="uk-UA" w:eastAsia="uk-UA"/>
        </w:rPr>
      </w:pPr>
      <w:r>
        <w:rPr>
          <w:b/>
          <w:sz w:val="22"/>
          <w:szCs w:val="22"/>
          <w:lang w:val="uk-UA" w:eastAsia="uk-UA"/>
        </w:rPr>
        <w:t>Визначення 1.3.</w:t>
      </w:r>
      <w:r>
        <w:rPr>
          <w:sz w:val="22"/>
          <w:szCs w:val="22"/>
          <w:lang w:val="uk-UA" w:eastAsia="uk-UA"/>
        </w:rPr>
        <w:t xml:space="preserve"> Стандартною (або симетричною) задачею лінійного програмування називається задача, яка  полягає  у визначенні максимального значення функції (1.3) при виконанні умов (1.4) і (1.6),  де k=m і L=n.</w:t>
      </w:r>
    </w:p>
    <w:p w:rsidR="00912D0B" w:rsidRDefault="00912D0B">
      <w:pPr>
        <w:ind w:firstLine="567"/>
        <w:jc w:val="both"/>
        <w:rPr>
          <w:sz w:val="22"/>
          <w:szCs w:val="22"/>
          <w:lang w:val="uk-UA" w:eastAsia="uk-UA"/>
        </w:rPr>
      </w:pPr>
      <w:r>
        <w:rPr>
          <w:b/>
          <w:bCs/>
          <w:sz w:val="22"/>
          <w:szCs w:val="22"/>
          <w:lang w:val="uk-UA" w:eastAsia="uk-UA"/>
        </w:rPr>
        <w:t>Визначення 1.4.</w:t>
      </w:r>
      <w:r>
        <w:rPr>
          <w:sz w:val="22"/>
          <w:szCs w:val="22"/>
          <w:lang w:val="uk-UA" w:eastAsia="uk-UA"/>
        </w:rPr>
        <w:t xml:space="preserve"> Основною (або канонічною) задачею лінійного програмування називається задача, яка полягає  у визначенні максимального значення функції (1.3)  при  виконанні умов (1.5) і (1.6), де k=0 і L=n.</w:t>
      </w:r>
    </w:p>
    <w:p w:rsidR="00912D0B" w:rsidRDefault="00912D0B">
      <w:pPr>
        <w:ind w:firstLine="567"/>
        <w:jc w:val="both"/>
        <w:rPr>
          <w:sz w:val="22"/>
          <w:szCs w:val="22"/>
          <w:lang w:val="uk-UA" w:eastAsia="uk-UA"/>
        </w:rPr>
      </w:pPr>
      <w:r>
        <w:rPr>
          <w:b/>
          <w:bCs/>
          <w:sz w:val="22"/>
          <w:szCs w:val="22"/>
          <w:lang w:val="uk-UA" w:eastAsia="uk-UA"/>
        </w:rPr>
        <w:t>Визначення 1.5.</w:t>
      </w:r>
      <w:r>
        <w:rPr>
          <w:sz w:val="22"/>
          <w:szCs w:val="22"/>
          <w:lang w:val="uk-UA" w:eastAsia="uk-UA"/>
        </w:rPr>
        <w:t xml:space="preserve"> Сукупність чисел  X=(X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w:t>
      </w:r>
      <w:proofErr w:type="spellStart"/>
      <w:r>
        <w:rPr>
          <w:sz w:val="22"/>
          <w:szCs w:val="22"/>
          <w:lang w:val="uk-UA" w:eastAsia="uk-UA"/>
        </w:rPr>
        <w:t>X</w:t>
      </w:r>
      <w:r>
        <w:rPr>
          <w:sz w:val="22"/>
          <w:szCs w:val="22"/>
          <w:vertAlign w:val="subscript"/>
          <w:lang w:val="uk-UA" w:eastAsia="uk-UA"/>
        </w:rPr>
        <w:t>n</w:t>
      </w:r>
      <w:proofErr w:type="spellEnd"/>
      <w:r>
        <w:rPr>
          <w:sz w:val="22"/>
          <w:szCs w:val="22"/>
          <w:lang w:val="uk-UA" w:eastAsia="uk-UA"/>
        </w:rPr>
        <w:t>), що задовольняють обмеженням (1.5) - (1.6),  називається  допустимим рішенням (або планом).</w:t>
      </w:r>
    </w:p>
    <w:p w:rsidR="00912D0B" w:rsidRDefault="00912D0B">
      <w:pPr>
        <w:ind w:firstLine="567"/>
        <w:jc w:val="both"/>
        <w:rPr>
          <w:sz w:val="22"/>
          <w:szCs w:val="22"/>
          <w:lang w:val="uk-UA" w:eastAsia="uk-UA"/>
        </w:rPr>
      </w:pPr>
      <w:r>
        <w:rPr>
          <w:b/>
          <w:bCs/>
          <w:sz w:val="22"/>
          <w:szCs w:val="22"/>
          <w:lang w:val="uk-UA" w:eastAsia="uk-UA"/>
        </w:rPr>
        <w:t xml:space="preserve">Визначення 1.6. </w:t>
      </w:r>
      <w:r>
        <w:rPr>
          <w:sz w:val="22"/>
          <w:szCs w:val="22"/>
          <w:lang w:val="uk-UA" w:eastAsia="uk-UA"/>
        </w:rPr>
        <w:t>План X*=(X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w:t>
      </w:r>
      <w:proofErr w:type="spellStart"/>
      <w:r>
        <w:rPr>
          <w:sz w:val="22"/>
          <w:szCs w:val="22"/>
          <w:lang w:val="uk-UA" w:eastAsia="uk-UA"/>
        </w:rPr>
        <w:t>X</w:t>
      </w:r>
      <w:r>
        <w:rPr>
          <w:sz w:val="22"/>
          <w:szCs w:val="22"/>
          <w:vertAlign w:val="subscript"/>
          <w:lang w:val="uk-UA" w:eastAsia="uk-UA"/>
        </w:rPr>
        <w:t>n</w:t>
      </w:r>
      <w:proofErr w:type="spellEnd"/>
      <w:r>
        <w:rPr>
          <w:sz w:val="22"/>
          <w:szCs w:val="22"/>
          <w:lang w:val="uk-UA" w:eastAsia="uk-UA"/>
        </w:rPr>
        <w:t>*), при якому цільова функція задачі (1.3) приймає максимальне (мінімальне) значення, називається оптимальним.</w:t>
      </w:r>
    </w:p>
    <w:p w:rsidR="00912D0B" w:rsidRDefault="00912D0B">
      <w:pPr>
        <w:ind w:firstLine="567"/>
        <w:jc w:val="both"/>
        <w:rPr>
          <w:sz w:val="22"/>
          <w:szCs w:val="22"/>
          <w:lang w:val="uk-UA" w:eastAsia="uk-UA"/>
        </w:rPr>
      </w:pPr>
      <w:r>
        <w:rPr>
          <w:sz w:val="22"/>
          <w:szCs w:val="22"/>
          <w:lang w:val="uk-UA" w:eastAsia="uk-UA"/>
        </w:rPr>
        <w:t xml:space="preserve">Значення цільової функції (1.3) при плані Х позначатимемо через F(X). Отже, Х* - оптимальний план  задачі,  якщо для будь-якого Х виконується нерівність </w:t>
      </w:r>
    </w:p>
    <w:p w:rsidR="00912D0B" w:rsidRDefault="00912D0B">
      <w:pPr>
        <w:jc w:val="both"/>
        <w:rPr>
          <w:sz w:val="22"/>
          <w:szCs w:val="22"/>
          <w:lang w:val="uk-UA" w:eastAsia="uk-UA"/>
        </w:rPr>
      </w:pPr>
      <w:r>
        <w:rPr>
          <w:sz w:val="22"/>
          <w:szCs w:val="22"/>
          <w:lang w:val="uk-UA" w:eastAsia="uk-UA"/>
        </w:rPr>
        <w:t>F(X) &lt;=  F(X*)</w:t>
      </w:r>
    </w:p>
    <w:p w:rsidR="00912D0B" w:rsidRDefault="00912D0B">
      <w:pPr>
        <w:jc w:val="both"/>
        <w:rPr>
          <w:sz w:val="22"/>
          <w:szCs w:val="22"/>
          <w:lang w:val="uk-UA" w:eastAsia="uk-UA"/>
        </w:rPr>
      </w:pPr>
      <w:r>
        <w:rPr>
          <w:sz w:val="22"/>
          <w:szCs w:val="22"/>
          <w:lang w:val="uk-UA" w:eastAsia="uk-UA"/>
        </w:rPr>
        <w:t xml:space="preserve"> /відповідно  F(X) &gt;= F(X*)/.</w:t>
      </w:r>
    </w:p>
    <w:p w:rsidR="00912D0B" w:rsidRDefault="00912D0B">
      <w:pPr>
        <w:ind w:firstLine="567"/>
        <w:jc w:val="both"/>
        <w:rPr>
          <w:sz w:val="22"/>
          <w:szCs w:val="22"/>
          <w:lang w:val="uk-UA" w:eastAsia="uk-UA"/>
        </w:rPr>
      </w:pPr>
      <w:r>
        <w:rPr>
          <w:sz w:val="22"/>
          <w:szCs w:val="22"/>
          <w:lang w:val="uk-UA" w:eastAsia="uk-UA"/>
        </w:rPr>
        <w:t>Вказані вище три форми задачі ЛП  (загальна, стандартна  і основна) еквівалентні в тому сенсі, що кожна  з  них  за допомогою стандартних перетворень може бути переписана  у формі іншої задачі. Це означає, що якщо є спосіб знаходження рішення одної з вказаних задач, то тим самим може бути визначений оптимальний план будь-якої з трьох задач.</w:t>
      </w:r>
    </w:p>
    <w:p w:rsidR="00912D0B" w:rsidRDefault="00912D0B">
      <w:pPr>
        <w:ind w:firstLine="567"/>
        <w:jc w:val="both"/>
        <w:rPr>
          <w:sz w:val="22"/>
          <w:szCs w:val="22"/>
          <w:lang w:val="uk-UA" w:eastAsia="uk-UA"/>
        </w:rPr>
      </w:pPr>
      <w:r>
        <w:rPr>
          <w:sz w:val="22"/>
          <w:szCs w:val="22"/>
          <w:lang w:val="uk-UA" w:eastAsia="uk-UA"/>
        </w:rPr>
        <w:t>Щоб перейти від однієї форми запису  задачі  ЛП  до  іншої, потрібно в загальному випадку вміти, по-перше, зводити задачі мінімізації функції до задачі максимізації, по-друге, переходити від обмежень-нерівностей   до  обмежень-рівності   і   навпаки, по-третє, замінювати змінні, які  не  підпорядковані  умові позитивності .</w:t>
      </w:r>
    </w:p>
    <w:p w:rsidR="00912D0B" w:rsidRDefault="00912D0B">
      <w:pPr>
        <w:ind w:firstLine="567"/>
        <w:jc w:val="both"/>
        <w:rPr>
          <w:sz w:val="22"/>
          <w:szCs w:val="22"/>
          <w:lang w:val="uk-UA" w:eastAsia="uk-UA"/>
        </w:rPr>
      </w:pPr>
      <w:r>
        <w:rPr>
          <w:sz w:val="22"/>
          <w:szCs w:val="22"/>
          <w:lang w:val="uk-UA" w:eastAsia="uk-UA"/>
        </w:rPr>
        <w:t>У тому випадку, коли  потрібно  знайти  мінімум   функції</w:t>
      </w:r>
    </w:p>
    <w:p w:rsidR="00912D0B" w:rsidRDefault="00912D0B">
      <w:pPr>
        <w:jc w:val="both"/>
        <w:rPr>
          <w:sz w:val="22"/>
          <w:szCs w:val="22"/>
          <w:lang w:val="uk-UA" w:eastAsia="uk-UA"/>
        </w:rPr>
      </w:pPr>
      <w:r>
        <w:rPr>
          <w:sz w:val="22"/>
          <w:szCs w:val="22"/>
          <w:lang w:val="uk-UA" w:eastAsia="uk-UA"/>
        </w:rPr>
        <w:t>F = C</w:t>
      </w:r>
      <w:r>
        <w:rPr>
          <w:sz w:val="22"/>
          <w:szCs w:val="22"/>
          <w:vertAlign w:val="subscript"/>
          <w:lang w:val="uk-UA" w:eastAsia="uk-UA"/>
        </w:rPr>
        <w:t>1</w:t>
      </w:r>
      <w:r>
        <w:rPr>
          <w:sz w:val="22"/>
          <w:szCs w:val="22"/>
          <w:lang w:val="uk-UA" w:eastAsia="uk-UA"/>
        </w:rPr>
        <w:t>*X</w:t>
      </w:r>
      <w:r>
        <w:rPr>
          <w:sz w:val="22"/>
          <w:szCs w:val="22"/>
          <w:vertAlign w:val="subscript"/>
          <w:lang w:val="uk-UA" w:eastAsia="uk-UA"/>
        </w:rPr>
        <w:t>1</w:t>
      </w:r>
      <w:r>
        <w:rPr>
          <w:sz w:val="22"/>
          <w:szCs w:val="22"/>
          <w:lang w:val="uk-UA" w:eastAsia="uk-UA"/>
        </w:rPr>
        <w:t>+C</w:t>
      </w:r>
      <w:r>
        <w:rPr>
          <w:sz w:val="22"/>
          <w:szCs w:val="22"/>
          <w:vertAlign w:val="subscript"/>
          <w:lang w:val="uk-UA" w:eastAsia="uk-UA"/>
        </w:rPr>
        <w:t>2</w:t>
      </w:r>
      <w:r>
        <w:rPr>
          <w:sz w:val="22"/>
          <w:szCs w:val="22"/>
          <w:lang w:val="uk-UA" w:eastAsia="uk-UA"/>
        </w:rPr>
        <w:t>*X</w:t>
      </w:r>
      <w:r>
        <w:rPr>
          <w:sz w:val="22"/>
          <w:szCs w:val="22"/>
          <w:vertAlign w:val="subscript"/>
          <w:lang w:val="uk-UA" w:eastAsia="uk-UA"/>
        </w:rPr>
        <w:t>2</w:t>
      </w:r>
      <w:r>
        <w:rPr>
          <w:sz w:val="22"/>
          <w:szCs w:val="22"/>
          <w:lang w:val="uk-UA" w:eastAsia="uk-UA"/>
        </w:rPr>
        <w:t>+...+</w:t>
      </w:r>
      <w:proofErr w:type="spellStart"/>
      <w:r>
        <w:rPr>
          <w:sz w:val="22"/>
          <w:szCs w:val="22"/>
          <w:lang w:val="uk-UA" w:eastAsia="uk-UA"/>
        </w:rPr>
        <w:t>С</w:t>
      </w:r>
      <w:r>
        <w:rPr>
          <w:sz w:val="22"/>
          <w:szCs w:val="22"/>
          <w:vertAlign w:val="subscript"/>
          <w:lang w:val="uk-UA" w:eastAsia="uk-UA"/>
        </w:rPr>
        <w:t>n</w:t>
      </w:r>
      <w:proofErr w:type="spellEnd"/>
      <w:r>
        <w:rPr>
          <w:sz w:val="22"/>
          <w:szCs w:val="22"/>
          <w:lang w:val="uk-UA" w:eastAsia="uk-UA"/>
        </w:rPr>
        <w:t>*</w:t>
      </w:r>
      <w:proofErr w:type="spellStart"/>
      <w:r>
        <w:rPr>
          <w:sz w:val="22"/>
          <w:szCs w:val="22"/>
          <w:lang w:val="uk-UA" w:eastAsia="uk-UA"/>
        </w:rPr>
        <w:t>X</w:t>
      </w:r>
      <w:r>
        <w:rPr>
          <w:sz w:val="22"/>
          <w:szCs w:val="22"/>
          <w:vertAlign w:val="subscript"/>
          <w:lang w:val="uk-UA" w:eastAsia="uk-UA"/>
        </w:rPr>
        <w:t>n</w:t>
      </w:r>
      <w:proofErr w:type="spellEnd"/>
      <w:r>
        <w:rPr>
          <w:sz w:val="22"/>
          <w:szCs w:val="22"/>
          <w:lang w:val="uk-UA" w:eastAsia="uk-UA"/>
        </w:rPr>
        <w:t>, можна перейти до знаходження максимуму функції   F</w:t>
      </w:r>
      <w:r>
        <w:rPr>
          <w:sz w:val="22"/>
          <w:szCs w:val="22"/>
          <w:vertAlign w:val="subscript"/>
          <w:lang w:val="uk-UA" w:eastAsia="uk-UA"/>
        </w:rPr>
        <w:t>1</w:t>
      </w:r>
      <w:r>
        <w:rPr>
          <w:sz w:val="22"/>
          <w:szCs w:val="22"/>
          <w:lang w:val="uk-UA" w:eastAsia="uk-UA"/>
        </w:rPr>
        <w:t xml:space="preserve"> = -F = -C</w:t>
      </w:r>
      <w:r>
        <w:rPr>
          <w:sz w:val="22"/>
          <w:szCs w:val="22"/>
          <w:vertAlign w:val="subscript"/>
          <w:lang w:val="uk-UA" w:eastAsia="uk-UA"/>
        </w:rPr>
        <w:t>1</w:t>
      </w:r>
      <w:r>
        <w:rPr>
          <w:sz w:val="22"/>
          <w:szCs w:val="22"/>
          <w:lang w:val="uk-UA" w:eastAsia="uk-UA"/>
        </w:rPr>
        <w:t>*X</w:t>
      </w:r>
      <w:r>
        <w:rPr>
          <w:sz w:val="22"/>
          <w:szCs w:val="22"/>
          <w:vertAlign w:val="subscript"/>
          <w:lang w:val="uk-UA" w:eastAsia="uk-UA"/>
        </w:rPr>
        <w:t>1</w:t>
      </w:r>
      <w:r>
        <w:rPr>
          <w:sz w:val="22"/>
          <w:szCs w:val="22"/>
          <w:lang w:val="uk-UA" w:eastAsia="uk-UA"/>
        </w:rPr>
        <w:t xml:space="preserve"> - C</w:t>
      </w:r>
      <w:r>
        <w:rPr>
          <w:sz w:val="22"/>
          <w:szCs w:val="22"/>
          <w:vertAlign w:val="subscript"/>
          <w:lang w:val="uk-UA" w:eastAsia="uk-UA"/>
        </w:rPr>
        <w:t>2</w:t>
      </w:r>
      <w:r>
        <w:rPr>
          <w:sz w:val="22"/>
          <w:szCs w:val="22"/>
          <w:lang w:val="uk-UA" w:eastAsia="uk-UA"/>
        </w:rPr>
        <w:t>*X</w:t>
      </w:r>
      <w:r>
        <w:rPr>
          <w:sz w:val="22"/>
          <w:szCs w:val="22"/>
          <w:vertAlign w:val="subscript"/>
          <w:lang w:val="uk-UA" w:eastAsia="uk-UA"/>
        </w:rPr>
        <w:t>2</w:t>
      </w:r>
      <w:r>
        <w:rPr>
          <w:sz w:val="22"/>
          <w:szCs w:val="22"/>
          <w:lang w:val="uk-UA" w:eastAsia="uk-UA"/>
        </w:rPr>
        <w:t xml:space="preserve"> - ... -</w:t>
      </w:r>
      <w:proofErr w:type="spellStart"/>
      <w:r>
        <w:rPr>
          <w:sz w:val="22"/>
          <w:szCs w:val="22"/>
          <w:lang w:val="uk-UA" w:eastAsia="uk-UA"/>
        </w:rPr>
        <w:t>С</w:t>
      </w:r>
      <w:r>
        <w:rPr>
          <w:sz w:val="22"/>
          <w:szCs w:val="22"/>
          <w:vertAlign w:val="subscript"/>
          <w:lang w:val="uk-UA" w:eastAsia="uk-UA"/>
        </w:rPr>
        <w:t>n</w:t>
      </w:r>
      <w:proofErr w:type="spellEnd"/>
      <w:r>
        <w:rPr>
          <w:sz w:val="22"/>
          <w:szCs w:val="22"/>
          <w:lang w:val="uk-UA" w:eastAsia="uk-UA"/>
        </w:rPr>
        <w:t>*</w:t>
      </w:r>
      <w:proofErr w:type="spellStart"/>
      <w:r>
        <w:rPr>
          <w:sz w:val="22"/>
          <w:szCs w:val="22"/>
          <w:lang w:val="uk-UA" w:eastAsia="uk-UA"/>
        </w:rPr>
        <w:t>X</w:t>
      </w:r>
      <w:r>
        <w:rPr>
          <w:sz w:val="22"/>
          <w:szCs w:val="22"/>
          <w:vertAlign w:val="subscript"/>
          <w:lang w:val="uk-UA" w:eastAsia="uk-UA"/>
        </w:rPr>
        <w:t>n</w:t>
      </w:r>
      <w:proofErr w:type="spellEnd"/>
      <w:r>
        <w:rPr>
          <w:sz w:val="22"/>
          <w:szCs w:val="22"/>
          <w:lang w:val="uk-UA" w:eastAsia="uk-UA"/>
        </w:rPr>
        <w:t xml:space="preserve">,   оскільки  </w:t>
      </w:r>
      <w:proofErr w:type="spellStart"/>
      <w:r>
        <w:rPr>
          <w:sz w:val="22"/>
          <w:szCs w:val="22"/>
          <w:lang w:val="uk-UA" w:eastAsia="uk-UA"/>
        </w:rPr>
        <w:t>min</w:t>
      </w:r>
      <w:proofErr w:type="spellEnd"/>
      <w:r>
        <w:rPr>
          <w:sz w:val="22"/>
          <w:szCs w:val="22"/>
          <w:lang w:val="uk-UA" w:eastAsia="uk-UA"/>
        </w:rPr>
        <w:t xml:space="preserve"> F = </w:t>
      </w:r>
      <w:proofErr w:type="spellStart"/>
      <w:r>
        <w:rPr>
          <w:sz w:val="22"/>
          <w:szCs w:val="22"/>
          <w:lang w:val="uk-UA" w:eastAsia="uk-UA"/>
        </w:rPr>
        <w:t>max</w:t>
      </w:r>
      <w:proofErr w:type="spellEnd"/>
      <w:r>
        <w:rPr>
          <w:sz w:val="22"/>
          <w:szCs w:val="22"/>
          <w:lang w:val="uk-UA" w:eastAsia="uk-UA"/>
        </w:rPr>
        <w:t xml:space="preserve"> (-F).</w:t>
      </w:r>
    </w:p>
    <w:p w:rsidR="00912D0B" w:rsidRDefault="00912D0B">
      <w:pPr>
        <w:ind w:firstLine="567"/>
        <w:jc w:val="both"/>
        <w:rPr>
          <w:sz w:val="22"/>
          <w:szCs w:val="22"/>
          <w:lang w:val="uk-UA" w:eastAsia="uk-UA"/>
        </w:rPr>
      </w:pPr>
      <w:r>
        <w:rPr>
          <w:sz w:val="22"/>
          <w:szCs w:val="22"/>
          <w:lang w:val="uk-UA" w:eastAsia="uk-UA"/>
        </w:rPr>
        <w:lastRenderedPageBreak/>
        <w:t xml:space="preserve">Обмеження-нерівність   початкової  задачі  ЛП, що має   вид "&lt;=", можна перетворити в  обмеження-рівність   додаванням до його лівої  частини додаткової ненегативної змінної, а обмеження-нерівність виду "&gt;="  - в обмеження-рівність відніманням з його лівої  частини додаткової ненегативної змінної. </w:t>
      </w:r>
    </w:p>
    <w:p w:rsidR="00912D0B" w:rsidRDefault="00912D0B">
      <w:pPr>
        <w:ind w:firstLine="567"/>
        <w:jc w:val="both"/>
        <w:rPr>
          <w:sz w:val="22"/>
          <w:szCs w:val="22"/>
          <w:lang w:val="uk-UA" w:eastAsia="uk-UA"/>
        </w:rPr>
      </w:pPr>
      <w:r>
        <w:rPr>
          <w:sz w:val="22"/>
          <w:szCs w:val="22"/>
          <w:lang w:val="uk-UA" w:eastAsia="uk-UA"/>
        </w:rPr>
        <w:t xml:space="preserve">Таким чином, обмеження-нерівність  </w:t>
      </w:r>
    </w:p>
    <w:p w:rsidR="00912D0B" w:rsidRDefault="00912D0B">
      <w:pPr>
        <w:jc w:val="center"/>
        <w:rPr>
          <w:sz w:val="22"/>
          <w:szCs w:val="22"/>
          <w:lang w:val="uk-UA" w:eastAsia="uk-UA"/>
        </w:rPr>
      </w:pPr>
      <w:r>
        <w:rPr>
          <w:sz w:val="22"/>
          <w:szCs w:val="22"/>
          <w:lang w:val="uk-UA" w:eastAsia="uk-UA"/>
        </w:rPr>
        <w:t>a</w:t>
      </w:r>
      <w:r>
        <w:rPr>
          <w:sz w:val="22"/>
          <w:szCs w:val="22"/>
          <w:vertAlign w:val="subscript"/>
          <w:lang w:val="uk-UA" w:eastAsia="uk-UA"/>
        </w:rPr>
        <w:t>i1</w:t>
      </w:r>
      <w:r>
        <w:rPr>
          <w:sz w:val="22"/>
          <w:szCs w:val="22"/>
          <w:lang w:val="uk-UA" w:eastAsia="uk-UA"/>
        </w:rPr>
        <w:t>*X</w:t>
      </w:r>
      <w:r>
        <w:rPr>
          <w:sz w:val="22"/>
          <w:szCs w:val="22"/>
          <w:vertAlign w:val="subscript"/>
          <w:lang w:val="uk-UA" w:eastAsia="uk-UA"/>
        </w:rPr>
        <w:t>1</w:t>
      </w:r>
      <w:r>
        <w:rPr>
          <w:sz w:val="22"/>
          <w:szCs w:val="22"/>
          <w:lang w:val="uk-UA" w:eastAsia="uk-UA"/>
        </w:rPr>
        <w:t xml:space="preserve"> + a</w:t>
      </w:r>
      <w:r>
        <w:rPr>
          <w:sz w:val="22"/>
          <w:szCs w:val="22"/>
          <w:vertAlign w:val="subscript"/>
          <w:lang w:val="uk-UA" w:eastAsia="uk-UA"/>
        </w:rPr>
        <w:t>i2</w:t>
      </w:r>
      <w:r>
        <w:rPr>
          <w:sz w:val="22"/>
          <w:szCs w:val="22"/>
          <w:lang w:val="uk-UA" w:eastAsia="uk-UA"/>
        </w:rPr>
        <w:t>*X</w:t>
      </w:r>
      <w:r>
        <w:rPr>
          <w:sz w:val="22"/>
          <w:szCs w:val="22"/>
          <w:vertAlign w:val="subscript"/>
          <w:lang w:val="uk-UA" w:eastAsia="uk-UA"/>
        </w:rPr>
        <w:t>2</w:t>
      </w:r>
      <w:r>
        <w:rPr>
          <w:sz w:val="22"/>
          <w:szCs w:val="22"/>
          <w:lang w:val="uk-UA" w:eastAsia="uk-UA"/>
        </w:rPr>
        <w:t xml:space="preserve"> +...+ </w:t>
      </w:r>
      <w:proofErr w:type="spellStart"/>
      <w:r>
        <w:rPr>
          <w:sz w:val="22"/>
          <w:szCs w:val="22"/>
          <w:lang w:val="uk-UA" w:eastAsia="uk-UA"/>
        </w:rPr>
        <w:t>a</w:t>
      </w:r>
      <w:r>
        <w:rPr>
          <w:sz w:val="22"/>
          <w:szCs w:val="22"/>
          <w:vertAlign w:val="subscript"/>
          <w:lang w:val="uk-UA" w:eastAsia="uk-UA"/>
        </w:rPr>
        <w:t>in</w:t>
      </w:r>
      <w:proofErr w:type="spellEnd"/>
      <w:r>
        <w:rPr>
          <w:sz w:val="22"/>
          <w:szCs w:val="22"/>
          <w:lang w:val="uk-UA" w:eastAsia="uk-UA"/>
        </w:rPr>
        <w:t>*</w:t>
      </w:r>
      <w:proofErr w:type="spellStart"/>
      <w:r>
        <w:rPr>
          <w:sz w:val="22"/>
          <w:szCs w:val="22"/>
          <w:lang w:val="uk-UA" w:eastAsia="uk-UA"/>
        </w:rPr>
        <w:t>X</w:t>
      </w:r>
      <w:r>
        <w:rPr>
          <w:sz w:val="22"/>
          <w:szCs w:val="22"/>
          <w:vertAlign w:val="subscript"/>
          <w:lang w:val="uk-UA" w:eastAsia="uk-UA"/>
        </w:rPr>
        <w:t>n</w:t>
      </w:r>
      <w:proofErr w:type="spellEnd"/>
      <w:r>
        <w:rPr>
          <w:sz w:val="22"/>
          <w:szCs w:val="22"/>
          <w:lang w:val="uk-UA" w:eastAsia="uk-UA"/>
        </w:rPr>
        <w:t xml:space="preserve"> &lt;= </w:t>
      </w:r>
      <w:proofErr w:type="spellStart"/>
      <w:r>
        <w:rPr>
          <w:sz w:val="22"/>
          <w:szCs w:val="22"/>
          <w:lang w:val="uk-UA" w:eastAsia="uk-UA"/>
        </w:rPr>
        <w:t>b</w:t>
      </w:r>
      <w:r>
        <w:rPr>
          <w:sz w:val="22"/>
          <w:szCs w:val="22"/>
          <w:vertAlign w:val="subscript"/>
          <w:lang w:val="uk-UA" w:eastAsia="uk-UA"/>
        </w:rPr>
        <w:t>i</w:t>
      </w:r>
      <w:proofErr w:type="spellEnd"/>
    </w:p>
    <w:p w:rsidR="00912D0B" w:rsidRDefault="00912D0B">
      <w:pPr>
        <w:jc w:val="both"/>
        <w:rPr>
          <w:sz w:val="22"/>
          <w:szCs w:val="22"/>
          <w:lang w:val="uk-UA" w:eastAsia="uk-UA"/>
        </w:rPr>
      </w:pPr>
      <w:r>
        <w:rPr>
          <w:sz w:val="22"/>
          <w:szCs w:val="22"/>
          <w:lang w:val="uk-UA" w:eastAsia="uk-UA"/>
        </w:rPr>
        <w:t>перетвориться в обмеження-рівність</w:t>
      </w:r>
    </w:p>
    <w:p w:rsidR="00912D0B" w:rsidRDefault="00912D0B">
      <w:pPr>
        <w:ind w:firstLine="567"/>
        <w:jc w:val="both"/>
        <w:rPr>
          <w:sz w:val="22"/>
          <w:szCs w:val="22"/>
          <w:lang w:val="uk-UA" w:eastAsia="uk-UA"/>
        </w:rPr>
      </w:pPr>
      <w:r>
        <w:rPr>
          <w:sz w:val="22"/>
          <w:szCs w:val="22"/>
          <w:lang w:val="uk-UA" w:eastAsia="uk-UA"/>
        </w:rPr>
        <w:t>a</w:t>
      </w:r>
      <w:r>
        <w:rPr>
          <w:sz w:val="22"/>
          <w:szCs w:val="22"/>
          <w:vertAlign w:val="subscript"/>
          <w:lang w:val="uk-UA" w:eastAsia="uk-UA"/>
        </w:rPr>
        <w:t>i1</w:t>
      </w:r>
      <w:r>
        <w:rPr>
          <w:sz w:val="22"/>
          <w:szCs w:val="22"/>
          <w:lang w:val="uk-UA" w:eastAsia="uk-UA"/>
        </w:rPr>
        <w:t>*X</w:t>
      </w:r>
      <w:r>
        <w:rPr>
          <w:sz w:val="22"/>
          <w:szCs w:val="22"/>
          <w:vertAlign w:val="subscript"/>
          <w:lang w:val="uk-UA" w:eastAsia="uk-UA"/>
        </w:rPr>
        <w:t>1</w:t>
      </w:r>
      <w:r>
        <w:rPr>
          <w:sz w:val="22"/>
          <w:szCs w:val="22"/>
          <w:lang w:val="uk-UA" w:eastAsia="uk-UA"/>
        </w:rPr>
        <w:t xml:space="preserve"> + a</w:t>
      </w:r>
      <w:r>
        <w:rPr>
          <w:sz w:val="22"/>
          <w:szCs w:val="22"/>
          <w:vertAlign w:val="subscript"/>
          <w:lang w:val="uk-UA" w:eastAsia="uk-UA"/>
        </w:rPr>
        <w:t>i2</w:t>
      </w:r>
      <w:r>
        <w:rPr>
          <w:sz w:val="22"/>
          <w:szCs w:val="22"/>
          <w:lang w:val="uk-UA" w:eastAsia="uk-UA"/>
        </w:rPr>
        <w:t>*X</w:t>
      </w:r>
      <w:r>
        <w:rPr>
          <w:sz w:val="22"/>
          <w:szCs w:val="22"/>
          <w:vertAlign w:val="subscript"/>
          <w:lang w:val="uk-UA" w:eastAsia="uk-UA"/>
        </w:rPr>
        <w:t>2</w:t>
      </w:r>
      <w:r>
        <w:rPr>
          <w:sz w:val="22"/>
          <w:szCs w:val="22"/>
          <w:lang w:val="uk-UA" w:eastAsia="uk-UA"/>
        </w:rPr>
        <w:t xml:space="preserve"> +...+ </w:t>
      </w:r>
      <w:proofErr w:type="spellStart"/>
      <w:r>
        <w:rPr>
          <w:sz w:val="22"/>
          <w:szCs w:val="22"/>
          <w:lang w:val="uk-UA" w:eastAsia="uk-UA"/>
        </w:rPr>
        <w:t>a</w:t>
      </w:r>
      <w:r>
        <w:rPr>
          <w:sz w:val="22"/>
          <w:szCs w:val="22"/>
          <w:vertAlign w:val="subscript"/>
          <w:lang w:val="uk-UA" w:eastAsia="uk-UA"/>
        </w:rPr>
        <w:t>in</w:t>
      </w:r>
      <w:proofErr w:type="spellEnd"/>
      <w:r>
        <w:rPr>
          <w:sz w:val="22"/>
          <w:szCs w:val="22"/>
          <w:lang w:val="uk-UA" w:eastAsia="uk-UA"/>
        </w:rPr>
        <w:t>*</w:t>
      </w:r>
      <w:proofErr w:type="spellStart"/>
      <w:r>
        <w:rPr>
          <w:sz w:val="22"/>
          <w:szCs w:val="22"/>
          <w:lang w:val="uk-UA" w:eastAsia="uk-UA"/>
        </w:rPr>
        <w:t>X</w:t>
      </w:r>
      <w:r>
        <w:rPr>
          <w:sz w:val="22"/>
          <w:szCs w:val="22"/>
          <w:vertAlign w:val="subscript"/>
          <w:lang w:val="uk-UA" w:eastAsia="uk-UA"/>
        </w:rPr>
        <w:t>n</w:t>
      </w:r>
      <w:proofErr w:type="spellEnd"/>
      <w:r>
        <w:rPr>
          <w:sz w:val="22"/>
          <w:szCs w:val="22"/>
          <w:lang w:val="uk-UA" w:eastAsia="uk-UA"/>
        </w:rPr>
        <w:t xml:space="preserve"> + </w:t>
      </w:r>
      <w:proofErr w:type="spellStart"/>
      <w:r>
        <w:rPr>
          <w:sz w:val="22"/>
          <w:szCs w:val="22"/>
          <w:lang w:val="uk-UA" w:eastAsia="uk-UA"/>
        </w:rPr>
        <w:t>X</w:t>
      </w:r>
      <w:r>
        <w:rPr>
          <w:sz w:val="22"/>
          <w:szCs w:val="22"/>
          <w:vertAlign w:val="subscript"/>
          <w:lang w:val="uk-UA" w:eastAsia="uk-UA"/>
        </w:rPr>
        <w:t>n</w:t>
      </w:r>
      <w:r>
        <w:rPr>
          <w:sz w:val="22"/>
          <w:szCs w:val="22"/>
          <w:lang w:val="uk-UA" w:eastAsia="uk-UA"/>
        </w:rPr>
        <w:t>+i</w:t>
      </w:r>
      <w:proofErr w:type="spellEnd"/>
      <w:r>
        <w:rPr>
          <w:sz w:val="22"/>
          <w:szCs w:val="22"/>
          <w:lang w:val="uk-UA" w:eastAsia="uk-UA"/>
        </w:rPr>
        <w:t xml:space="preserve"> = </w:t>
      </w:r>
      <w:proofErr w:type="spellStart"/>
      <w:r>
        <w:rPr>
          <w:sz w:val="22"/>
          <w:szCs w:val="22"/>
          <w:lang w:val="uk-UA" w:eastAsia="uk-UA"/>
        </w:rPr>
        <w:t>b</w:t>
      </w:r>
      <w:r>
        <w:rPr>
          <w:sz w:val="22"/>
          <w:szCs w:val="22"/>
          <w:vertAlign w:val="subscript"/>
          <w:lang w:val="uk-UA" w:eastAsia="uk-UA"/>
        </w:rPr>
        <w:t>i</w:t>
      </w:r>
      <w:proofErr w:type="spellEnd"/>
      <w:r>
        <w:rPr>
          <w:sz w:val="22"/>
          <w:szCs w:val="22"/>
          <w:lang w:val="uk-UA" w:eastAsia="uk-UA"/>
        </w:rPr>
        <w:t xml:space="preserve"> (</w:t>
      </w:r>
      <w:proofErr w:type="spellStart"/>
      <w:r>
        <w:rPr>
          <w:sz w:val="22"/>
          <w:szCs w:val="22"/>
          <w:lang w:val="uk-UA" w:eastAsia="uk-UA"/>
        </w:rPr>
        <w:t>X</w:t>
      </w:r>
      <w:r>
        <w:rPr>
          <w:sz w:val="22"/>
          <w:szCs w:val="22"/>
          <w:vertAlign w:val="subscript"/>
          <w:lang w:val="uk-UA" w:eastAsia="uk-UA"/>
        </w:rPr>
        <w:t>n</w:t>
      </w:r>
      <w:r>
        <w:rPr>
          <w:sz w:val="22"/>
          <w:szCs w:val="22"/>
          <w:lang w:val="uk-UA" w:eastAsia="uk-UA"/>
        </w:rPr>
        <w:t>+i</w:t>
      </w:r>
      <w:proofErr w:type="spellEnd"/>
      <w:r>
        <w:rPr>
          <w:sz w:val="22"/>
          <w:szCs w:val="22"/>
          <w:lang w:val="uk-UA" w:eastAsia="uk-UA"/>
        </w:rPr>
        <w:t xml:space="preserve"> &gt;= 0)                     (1.7)</w:t>
      </w:r>
    </w:p>
    <w:p w:rsidR="00912D0B" w:rsidRDefault="00912D0B">
      <w:pPr>
        <w:jc w:val="both"/>
        <w:rPr>
          <w:sz w:val="22"/>
          <w:szCs w:val="22"/>
          <w:lang w:val="uk-UA" w:eastAsia="uk-UA"/>
        </w:rPr>
      </w:pPr>
      <w:r>
        <w:rPr>
          <w:sz w:val="22"/>
          <w:szCs w:val="22"/>
          <w:lang w:val="uk-UA" w:eastAsia="uk-UA"/>
        </w:rPr>
        <w:t>а обмеження-нерівність</w:t>
      </w:r>
    </w:p>
    <w:p w:rsidR="00912D0B" w:rsidRDefault="00912D0B">
      <w:pPr>
        <w:ind w:firstLine="567"/>
        <w:jc w:val="both"/>
        <w:rPr>
          <w:sz w:val="22"/>
          <w:szCs w:val="22"/>
          <w:lang w:val="uk-UA" w:eastAsia="uk-UA"/>
        </w:rPr>
      </w:pPr>
      <w:r>
        <w:rPr>
          <w:sz w:val="22"/>
          <w:szCs w:val="22"/>
          <w:lang w:val="uk-UA" w:eastAsia="uk-UA"/>
        </w:rPr>
        <w:t>a</w:t>
      </w:r>
      <w:r>
        <w:rPr>
          <w:sz w:val="22"/>
          <w:szCs w:val="22"/>
          <w:vertAlign w:val="subscript"/>
          <w:lang w:val="uk-UA" w:eastAsia="uk-UA"/>
        </w:rPr>
        <w:t>i1</w:t>
      </w:r>
      <w:r>
        <w:rPr>
          <w:sz w:val="22"/>
          <w:szCs w:val="22"/>
          <w:lang w:val="uk-UA" w:eastAsia="uk-UA"/>
        </w:rPr>
        <w:t>*X</w:t>
      </w:r>
      <w:r>
        <w:rPr>
          <w:sz w:val="22"/>
          <w:szCs w:val="22"/>
          <w:vertAlign w:val="subscript"/>
          <w:lang w:val="uk-UA" w:eastAsia="uk-UA"/>
        </w:rPr>
        <w:t>1</w:t>
      </w:r>
      <w:r>
        <w:rPr>
          <w:sz w:val="22"/>
          <w:szCs w:val="22"/>
          <w:lang w:val="uk-UA" w:eastAsia="uk-UA"/>
        </w:rPr>
        <w:t xml:space="preserve"> + a</w:t>
      </w:r>
      <w:r>
        <w:rPr>
          <w:sz w:val="22"/>
          <w:szCs w:val="22"/>
          <w:vertAlign w:val="subscript"/>
          <w:lang w:val="uk-UA" w:eastAsia="uk-UA"/>
        </w:rPr>
        <w:t>i2</w:t>
      </w:r>
      <w:r>
        <w:rPr>
          <w:sz w:val="22"/>
          <w:szCs w:val="22"/>
          <w:lang w:val="uk-UA" w:eastAsia="uk-UA"/>
        </w:rPr>
        <w:t>*X</w:t>
      </w:r>
      <w:r>
        <w:rPr>
          <w:sz w:val="22"/>
          <w:szCs w:val="22"/>
          <w:vertAlign w:val="subscript"/>
          <w:lang w:val="uk-UA" w:eastAsia="uk-UA"/>
        </w:rPr>
        <w:t>2</w:t>
      </w:r>
      <w:r>
        <w:rPr>
          <w:sz w:val="22"/>
          <w:szCs w:val="22"/>
          <w:lang w:val="uk-UA" w:eastAsia="uk-UA"/>
        </w:rPr>
        <w:t xml:space="preserve"> +...+ </w:t>
      </w:r>
      <w:proofErr w:type="spellStart"/>
      <w:r>
        <w:rPr>
          <w:sz w:val="22"/>
          <w:szCs w:val="22"/>
          <w:lang w:val="uk-UA" w:eastAsia="uk-UA"/>
        </w:rPr>
        <w:t>a</w:t>
      </w:r>
      <w:r>
        <w:rPr>
          <w:sz w:val="22"/>
          <w:szCs w:val="22"/>
          <w:vertAlign w:val="subscript"/>
          <w:lang w:val="uk-UA" w:eastAsia="uk-UA"/>
        </w:rPr>
        <w:t>in</w:t>
      </w:r>
      <w:proofErr w:type="spellEnd"/>
      <w:r>
        <w:rPr>
          <w:sz w:val="22"/>
          <w:szCs w:val="22"/>
          <w:lang w:val="uk-UA" w:eastAsia="uk-UA"/>
        </w:rPr>
        <w:t>*</w:t>
      </w:r>
      <w:proofErr w:type="spellStart"/>
      <w:r>
        <w:rPr>
          <w:sz w:val="22"/>
          <w:szCs w:val="22"/>
          <w:lang w:val="uk-UA" w:eastAsia="uk-UA"/>
        </w:rPr>
        <w:t>X</w:t>
      </w:r>
      <w:r>
        <w:rPr>
          <w:sz w:val="22"/>
          <w:szCs w:val="22"/>
          <w:vertAlign w:val="subscript"/>
          <w:lang w:val="uk-UA" w:eastAsia="uk-UA"/>
        </w:rPr>
        <w:t>n</w:t>
      </w:r>
      <w:proofErr w:type="spellEnd"/>
      <w:r>
        <w:rPr>
          <w:sz w:val="22"/>
          <w:szCs w:val="22"/>
          <w:lang w:val="uk-UA" w:eastAsia="uk-UA"/>
        </w:rPr>
        <w:t xml:space="preserve"> &gt;= </w:t>
      </w:r>
      <w:proofErr w:type="spellStart"/>
      <w:r>
        <w:rPr>
          <w:sz w:val="22"/>
          <w:szCs w:val="22"/>
          <w:lang w:val="uk-UA" w:eastAsia="uk-UA"/>
        </w:rPr>
        <w:t>b</w:t>
      </w:r>
      <w:r>
        <w:rPr>
          <w:sz w:val="22"/>
          <w:szCs w:val="22"/>
          <w:vertAlign w:val="subscript"/>
          <w:lang w:val="uk-UA" w:eastAsia="uk-UA"/>
        </w:rPr>
        <w:t>i</w:t>
      </w:r>
      <w:proofErr w:type="spellEnd"/>
    </w:p>
    <w:p w:rsidR="00912D0B" w:rsidRDefault="00912D0B">
      <w:pPr>
        <w:jc w:val="both"/>
        <w:rPr>
          <w:sz w:val="22"/>
          <w:szCs w:val="22"/>
          <w:lang w:val="uk-UA" w:eastAsia="uk-UA"/>
        </w:rPr>
      </w:pPr>
      <w:r>
        <w:rPr>
          <w:sz w:val="22"/>
          <w:szCs w:val="22"/>
          <w:lang w:val="uk-UA" w:eastAsia="uk-UA"/>
        </w:rPr>
        <w:t>у обмеження-рівність</w:t>
      </w:r>
    </w:p>
    <w:p w:rsidR="00912D0B" w:rsidRDefault="00912D0B">
      <w:pPr>
        <w:ind w:firstLine="567"/>
        <w:jc w:val="both"/>
        <w:rPr>
          <w:sz w:val="22"/>
          <w:szCs w:val="22"/>
          <w:lang w:val="uk-UA" w:eastAsia="uk-UA"/>
        </w:rPr>
      </w:pPr>
      <w:r>
        <w:rPr>
          <w:sz w:val="22"/>
          <w:szCs w:val="22"/>
          <w:lang w:val="uk-UA" w:eastAsia="uk-UA"/>
        </w:rPr>
        <w:t>a</w:t>
      </w:r>
      <w:r>
        <w:rPr>
          <w:sz w:val="22"/>
          <w:szCs w:val="22"/>
          <w:vertAlign w:val="subscript"/>
          <w:lang w:val="uk-UA" w:eastAsia="uk-UA"/>
        </w:rPr>
        <w:t>i1</w:t>
      </w:r>
      <w:r>
        <w:rPr>
          <w:sz w:val="22"/>
          <w:szCs w:val="22"/>
          <w:lang w:val="uk-UA" w:eastAsia="uk-UA"/>
        </w:rPr>
        <w:t>*X</w:t>
      </w:r>
      <w:r>
        <w:rPr>
          <w:sz w:val="22"/>
          <w:szCs w:val="22"/>
          <w:vertAlign w:val="subscript"/>
          <w:lang w:val="uk-UA" w:eastAsia="uk-UA"/>
        </w:rPr>
        <w:t>1</w:t>
      </w:r>
      <w:r>
        <w:rPr>
          <w:sz w:val="22"/>
          <w:szCs w:val="22"/>
          <w:lang w:val="uk-UA" w:eastAsia="uk-UA"/>
        </w:rPr>
        <w:t xml:space="preserve"> + a</w:t>
      </w:r>
      <w:r>
        <w:rPr>
          <w:sz w:val="22"/>
          <w:szCs w:val="22"/>
          <w:vertAlign w:val="subscript"/>
          <w:lang w:val="uk-UA" w:eastAsia="uk-UA"/>
        </w:rPr>
        <w:t>i2</w:t>
      </w:r>
      <w:r>
        <w:rPr>
          <w:sz w:val="22"/>
          <w:szCs w:val="22"/>
          <w:lang w:val="uk-UA" w:eastAsia="uk-UA"/>
        </w:rPr>
        <w:t>*X</w:t>
      </w:r>
      <w:r>
        <w:rPr>
          <w:sz w:val="22"/>
          <w:szCs w:val="22"/>
          <w:vertAlign w:val="subscript"/>
          <w:lang w:val="uk-UA" w:eastAsia="uk-UA"/>
        </w:rPr>
        <w:t>2</w:t>
      </w:r>
      <w:r>
        <w:rPr>
          <w:sz w:val="22"/>
          <w:szCs w:val="22"/>
          <w:lang w:val="uk-UA" w:eastAsia="uk-UA"/>
        </w:rPr>
        <w:t xml:space="preserve"> +...+ </w:t>
      </w:r>
      <w:proofErr w:type="spellStart"/>
      <w:r>
        <w:rPr>
          <w:sz w:val="22"/>
          <w:szCs w:val="22"/>
          <w:lang w:val="uk-UA" w:eastAsia="uk-UA"/>
        </w:rPr>
        <w:t>a</w:t>
      </w:r>
      <w:r>
        <w:rPr>
          <w:sz w:val="22"/>
          <w:szCs w:val="22"/>
          <w:vertAlign w:val="subscript"/>
          <w:lang w:val="uk-UA" w:eastAsia="uk-UA"/>
        </w:rPr>
        <w:t>in</w:t>
      </w:r>
      <w:proofErr w:type="spellEnd"/>
      <w:r>
        <w:rPr>
          <w:sz w:val="22"/>
          <w:szCs w:val="22"/>
          <w:lang w:val="uk-UA" w:eastAsia="uk-UA"/>
        </w:rPr>
        <w:t>*</w:t>
      </w:r>
      <w:proofErr w:type="spellStart"/>
      <w:r>
        <w:rPr>
          <w:sz w:val="22"/>
          <w:szCs w:val="22"/>
          <w:lang w:val="uk-UA" w:eastAsia="uk-UA"/>
        </w:rPr>
        <w:t>X</w:t>
      </w:r>
      <w:r>
        <w:rPr>
          <w:sz w:val="22"/>
          <w:szCs w:val="22"/>
          <w:vertAlign w:val="subscript"/>
          <w:lang w:val="uk-UA" w:eastAsia="uk-UA"/>
        </w:rPr>
        <w:t>n</w:t>
      </w:r>
      <w:proofErr w:type="spellEnd"/>
      <w:r>
        <w:rPr>
          <w:sz w:val="22"/>
          <w:szCs w:val="22"/>
          <w:lang w:val="uk-UA" w:eastAsia="uk-UA"/>
        </w:rPr>
        <w:t xml:space="preserve"> - </w:t>
      </w:r>
      <w:proofErr w:type="spellStart"/>
      <w:r>
        <w:rPr>
          <w:sz w:val="22"/>
          <w:szCs w:val="22"/>
          <w:lang w:val="uk-UA" w:eastAsia="uk-UA"/>
        </w:rPr>
        <w:t>X</w:t>
      </w:r>
      <w:r>
        <w:rPr>
          <w:sz w:val="22"/>
          <w:szCs w:val="22"/>
          <w:vertAlign w:val="subscript"/>
          <w:lang w:val="uk-UA" w:eastAsia="uk-UA"/>
        </w:rPr>
        <w:t>n</w:t>
      </w:r>
      <w:r>
        <w:rPr>
          <w:sz w:val="22"/>
          <w:szCs w:val="22"/>
          <w:lang w:val="uk-UA" w:eastAsia="uk-UA"/>
        </w:rPr>
        <w:t>+i</w:t>
      </w:r>
      <w:proofErr w:type="spellEnd"/>
      <w:r>
        <w:rPr>
          <w:sz w:val="22"/>
          <w:szCs w:val="22"/>
          <w:lang w:val="uk-UA" w:eastAsia="uk-UA"/>
        </w:rPr>
        <w:t xml:space="preserve"> = </w:t>
      </w:r>
      <w:proofErr w:type="spellStart"/>
      <w:r>
        <w:rPr>
          <w:sz w:val="22"/>
          <w:szCs w:val="22"/>
          <w:lang w:val="uk-UA" w:eastAsia="uk-UA"/>
        </w:rPr>
        <w:t>b</w:t>
      </w:r>
      <w:r>
        <w:rPr>
          <w:sz w:val="22"/>
          <w:szCs w:val="22"/>
          <w:vertAlign w:val="subscript"/>
          <w:lang w:val="uk-UA" w:eastAsia="uk-UA"/>
        </w:rPr>
        <w:t>i</w:t>
      </w:r>
      <w:proofErr w:type="spellEnd"/>
      <w:r>
        <w:rPr>
          <w:sz w:val="22"/>
          <w:szCs w:val="22"/>
          <w:lang w:val="uk-UA" w:eastAsia="uk-UA"/>
        </w:rPr>
        <w:t xml:space="preserve"> (</w:t>
      </w:r>
      <w:proofErr w:type="spellStart"/>
      <w:r>
        <w:rPr>
          <w:sz w:val="22"/>
          <w:szCs w:val="22"/>
          <w:lang w:val="uk-UA" w:eastAsia="uk-UA"/>
        </w:rPr>
        <w:t>X</w:t>
      </w:r>
      <w:r>
        <w:rPr>
          <w:sz w:val="22"/>
          <w:szCs w:val="22"/>
          <w:vertAlign w:val="subscript"/>
          <w:lang w:val="uk-UA" w:eastAsia="uk-UA"/>
        </w:rPr>
        <w:t>n</w:t>
      </w:r>
      <w:r>
        <w:rPr>
          <w:sz w:val="22"/>
          <w:szCs w:val="22"/>
          <w:lang w:val="uk-UA" w:eastAsia="uk-UA"/>
        </w:rPr>
        <w:t>+i</w:t>
      </w:r>
      <w:proofErr w:type="spellEnd"/>
      <w:r>
        <w:rPr>
          <w:sz w:val="22"/>
          <w:szCs w:val="22"/>
          <w:lang w:val="uk-UA" w:eastAsia="uk-UA"/>
        </w:rPr>
        <w:t xml:space="preserve"> &gt;= 0).                     (1.8)</w:t>
      </w:r>
    </w:p>
    <w:p w:rsidR="00912D0B" w:rsidRDefault="00912D0B">
      <w:pPr>
        <w:jc w:val="both"/>
        <w:rPr>
          <w:sz w:val="22"/>
          <w:szCs w:val="22"/>
          <w:lang w:val="uk-UA" w:eastAsia="uk-UA"/>
        </w:rPr>
      </w:pPr>
      <w:r>
        <w:rPr>
          <w:sz w:val="22"/>
          <w:szCs w:val="22"/>
          <w:lang w:val="uk-UA" w:eastAsia="uk-UA"/>
        </w:rPr>
        <w:t>В той же час кожне рівняння системи обмежень</w:t>
      </w:r>
    </w:p>
    <w:p w:rsidR="00912D0B" w:rsidRDefault="00912D0B">
      <w:pPr>
        <w:ind w:firstLine="567"/>
        <w:jc w:val="both"/>
        <w:rPr>
          <w:sz w:val="22"/>
          <w:szCs w:val="22"/>
          <w:lang w:val="uk-UA" w:eastAsia="uk-UA"/>
        </w:rPr>
      </w:pPr>
      <w:r>
        <w:rPr>
          <w:sz w:val="22"/>
          <w:szCs w:val="22"/>
          <w:lang w:val="uk-UA" w:eastAsia="uk-UA"/>
        </w:rPr>
        <w:t>a</w:t>
      </w:r>
      <w:r>
        <w:rPr>
          <w:sz w:val="22"/>
          <w:szCs w:val="22"/>
          <w:vertAlign w:val="subscript"/>
          <w:lang w:val="uk-UA" w:eastAsia="uk-UA"/>
        </w:rPr>
        <w:t>i1</w:t>
      </w:r>
      <w:r>
        <w:rPr>
          <w:sz w:val="22"/>
          <w:szCs w:val="22"/>
          <w:lang w:val="uk-UA" w:eastAsia="uk-UA"/>
        </w:rPr>
        <w:t>*X</w:t>
      </w:r>
      <w:r>
        <w:rPr>
          <w:sz w:val="22"/>
          <w:szCs w:val="22"/>
          <w:vertAlign w:val="subscript"/>
          <w:lang w:val="uk-UA" w:eastAsia="uk-UA"/>
        </w:rPr>
        <w:t>1</w:t>
      </w:r>
      <w:r>
        <w:rPr>
          <w:sz w:val="22"/>
          <w:szCs w:val="22"/>
          <w:lang w:val="uk-UA" w:eastAsia="uk-UA"/>
        </w:rPr>
        <w:t xml:space="preserve"> + a</w:t>
      </w:r>
      <w:r>
        <w:rPr>
          <w:sz w:val="22"/>
          <w:szCs w:val="22"/>
          <w:vertAlign w:val="subscript"/>
          <w:lang w:val="uk-UA" w:eastAsia="uk-UA"/>
        </w:rPr>
        <w:t>i2</w:t>
      </w:r>
      <w:r>
        <w:rPr>
          <w:sz w:val="22"/>
          <w:szCs w:val="22"/>
          <w:lang w:val="uk-UA" w:eastAsia="uk-UA"/>
        </w:rPr>
        <w:t>*X</w:t>
      </w:r>
      <w:r>
        <w:rPr>
          <w:sz w:val="22"/>
          <w:szCs w:val="22"/>
          <w:vertAlign w:val="subscript"/>
          <w:lang w:val="uk-UA" w:eastAsia="uk-UA"/>
        </w:rPr>
        <w:t>2</w:t>
      </w:r>
      <w:r>
        <w:rPr>
          <w:sz w:val="22"/>
          <w:szCs w:val="22"/>
          <w:lang w:val="uk-UA" w:eastAsia="uk-UA"/>
        </w:rPr>
        <w:t xml:space="preserve"> +...+ </w:t>
      </w:r>
      <w:proofErr w:type="spellStart"/>
      <w:r>
        <w:rPr>
          <w:sz w:val="22"/>
          <w:szCs w:val="22"/>
          <w:lang w:val="uk-UA" w:eastAsia="uk-UA"/>
        </w:rPr>
        <w:t>a</w:t>
      </w:r>
      <w:r>
        <w:rPr>
          <w:sz w:val="22"/>
          <w:szCs w:val="22"/>
          <w:vertAlign w:val="subscript"/>
          <w:lang w:val="uk-UA" w:eastAsia="uk-UA"/>
        </w:rPr>
        <w:t>in</w:t>
      </w:r>
      <w:proofErr w:type="spellEnd"/>
      <w:r>
        <w:rPr>
          <w:sz w:val="22"/>
          <w:szCs w:val="22"/>
          <w:lang w:val="uk-UA" w:eastAsia="uk-UA"/>
        </w:rPr>
        <w:t>*</w:t>
      </w:r>
      <w:proofErr w:type="spellStart"/>
      <w:r>
        <w:rPr>
          <w:sz w:val="22"/>
          <w:szCs w:val="22"/>
          <w:lang w:val="uk-UA" w:eastAsia="uk-UA"/>
        </w:rPr>
        <w:t>X</w:t>
      </w:r>
      <w:r>
        <w:rPr>
          <w:sz w:val="22"/>
          <w:szCs w:val="22"/>
          <w:vertAlign w:val="subscript"/>
          <w:lang w:val="uk-UA" w:eastAsia="uk-UA"/>
        </w:rPr>
        <w:t>n</w:t>
      </w:r>
      <w:proofErr w:type="spellEnd"/>
      <w:r>
        <w:rPr>
          <w:sz w:val="22"/>
          <w:szCs w:val="22"/>
          <w:lang w:val="uk-UA" w:eastAsia="uk-UA"/>
        </w:rPr>
        <w:t xml:space="preserve"> = </w:t>
      </w:r>
      <w:proofErr w:type="spellStart"/>
      <w:r>
        <w:rPr>
          <w:sz w:val="22"/>
          <w:szCs w:val="22"/>
          <w:lang w:val="uk-UA" w:eastAsia="uk-UA"/>
        </w:rPr>
        <w:t>b</w:t>
      </w:r>
      <w:r>
        <w:rPr>
          <w:sz w:val="22"/>
          <w:szCs w:val="22"/>
          <w:vertAlign w:val="subscript"/>
          <w:lang w:val="uk-UA" w:eastAsia="uk-UA"/>
        </w:rPr>
        <w:t>i</w:t>
      </w:r>
      <w:proofErr w:type="spellEnd"/>
    </w:p>
    <w:p w:rsidR="00912D0B" w:rsidRDefault="00912D0B">
      <w:pPr>
        <w:jc w:val="both"/>
        <w:rPr>
          <w:sz w:val="22"/>
          <w:szCs w:val="22"/>
          <w:lang w:val="uk-UA" w:eastAsia="uk-UA"/>
        </w:rPr>
      </w:pPr>
      <w:r>
        <w:rPr>
          <w:sz w:val="22"/>
          <w:szCs w:val="22"/>
          <w:lang w:val="uk-UA" w:eastAsia="uk-UA"/>
        </w:rPr>
        <w:t>можна записати у вигляді нерівностей:</w:t>
      </w:r>
    </w:p>
    <w:p w:rsidR="00912D0B" w:rsidRDefault="00912D0B">
      <w:pPr>
        <w:jc w:val="both"/>
        <w:rPr>
          <w:sz w:val="22"/>
          <w:szCs w:val="22"/>
          <w:lang w:val="uk-UA" w:eastAsia="uk-UA"/>
        </w:rPr>
      </w:pPr>
      <w:r>
        <w:rPr>
          <w:sz w:val="22"/>
          <w:szCs w:val="22"/>
          <w:lang w:val="uk-UA" w:eastAsia="uk-UA"/>
        </w:rPr>
        <w:t xml:space="preserve">               a</w:t>
      </w:r>
      <w:r>
        <w:rPr>
          <w:sz w:val="22"/>
          <w:szCs w:val="22"/>
          <w:vertAlign w:val="subscript"/>
          <w:lang w:val="uk-UA" w:eastAsia="uk-UA"/>
        </w:rPr>
        <w:t>i1</w:t>
      </w:r>
      <w:r>
        <w:rPr>
          <w:sz w:val="22"/>
          <w:szCs w:val="22"/>
          <w:lang w:val="uk-UA" w:eastAsia="uk-UA"/>
        </w:rPr>
        <w:t>*X</w:t>
      </w:r>
      <w:r>
        <w:rPr>
          <w:sz w:val="22"/>
          <w:szCs w:val="22"/>
          <w:vertAlign w:val="subscript"/>
          <w:lang w:val="uk-UA" w:eastAsia="uk-UA"/>
        </w:rPr>
        <w:t>1</w:t>
      </w:r>
      <w:r>
        <w:rPr>
          <w:sz w:val="22"/>
          <w:szCs w:val="22"/>
          <w:lang w:val="uk-UA" w:eastAsia="uk-UA"/>
        </w:rPr>
        <w:t xml:space="preserve"> + a</w:t>
      </w:r>
      <w:r>
        <w:rPr>
          <w:sz w:val="22"/>
          <w:szCs w:val="22"/>
          <w:vertAlign w:val="subscript"/>
          <w:lang w:val="uk-UA" w:eastAsia="uk-UA"/>
        </w:rPr>
        <w:t>i2</w:t>
      </w:r>
      <w:r>
        <w:rPr>
          <w:sz w:val="22"/>
          <w:szCs w:val="22"/>
          <w:lang w:val="uk-UA" w:eastAsia="uk-UA"/>
        </w:rPr>
        <w:t>*X</w:t>
      </w:r>
      <w:r>
        <w:rPr>
          <w:sz w:val="22"/>
          <w:szCs w:val="22"/>
          <w:vertAlign w:val="subscript"/>
          <w:lang w:val="uk-UA" w:eastAsia="uk-UA"/>
        </w:rPr>
        <w:t>2</w:t>
      </w:r>
      <w:r>
        <w:rPr>
          <w:sz w:val="22"/>
          <w:szCs w:val="22"/>
          <w:lang w:val="uk-UA" w:eastAsia="uk-UA"/>
        </w:rPr>
        <w:t xml:space="preserve"> +...+ </w:t>
      </w:r>
      <w:proofErr w:type="spellStart"/>
      <w:r>
        <w:rPr>
          <w:sz w:val="22"/>
          <w:szCs w:val="22"/>
          <w:lang w:val="uk-UA" w:eastAsia="uk-UA"/>
        </w:rPr>
        <w:t>a</w:t>
      </w:r>
      <w:r>
        <w:rPr>
          <w:sz w:val="22"/>
          <w:szCs w:val="22"/>
          <w:vertAlign w:val="subscript"/>
          <w:lang w:val="uk-UA" w:eastAsia="uk-UA"/>
        </w:rPr>
        <w:t>in</w:t>
      </w:r>
      <w:proofErr w:type="spellEnd"/>
      <w:r>
        <w:rPr>
          <w:sz w:val="22"/>
          <w:szCs w:val="22"/>
          <w:lang w:val="uk-UA" w:eastAsia="uk-UA"/>
        </w:rPr>
        <w:t>*</w:t>
      </w:r>
      <w:proofErr w:type="spellStart"/>
      <w:r>
        <w:rPr>
          <w:sz w:val="22"/>
          <w:szCs w:val="22"/>
          <w:lang w:val="uk-UA" w:eastAsia="uk-UA"/>
        </w:rPr>
        <w:t>X</w:t>
      </w:r>
      <w:r>
        <w:rPr>
          <w:sz w:val="22"/>
          <w:szCs w:val="22"/>
          <w:vertAlign w:val="subscript"/>
          <w:lang w:val="uk-UA" w:eastAsia="uk-UA"/>
        </w:rPr>
        <w:t>n</w:t>
      </w:r>
      <w:proofErr w:type="spellEnd"/>
      <w:r>
        <w:rPr>
          <w:sz w:val="22"/>
          <w:szCs w:val="22"/>
          <w:lang w:val="uk-UA" w:eastAsia="uk-UA"/>
        </w:rPr>
        <w:t xml:space="preserve"> &lt;= </w:t>
      </w:r>
      <w:proofErr w:type="spellStart"/>
      <w:r>
        <w:rPr>
          <w:sz w:val="22"/>
          <w:szCs w:val="22"/>
          <w:lang w:val="uk-UA" w:eastAsia="uk-UA"/>
        </w:rPr>
        <w:t>b</w:t>
      </w:r>
      <w:r>
        <w:rPr>
          <w:sz w:val="22"/>
          <w:szCs w:val="22"/>
          <w:vertAlign w:val="subscript"/>
          <w:lang w:val="uk-UA" w:eastAsia="uk-UA"/>
        </w:rPr>
        <w:t>i</w:t>
      </w:r>
      <w:proofErr w:type="spellEnd"/>
      <w:r>
        <w:rPr>
          <w:sz w:val="22"/>
          <w:szCs w:val="22"/>
          <w:lang w:val="uk-UA" w:eastAsia="uk-UA"/>
        </w:rPr>
        <w:t>;                                             (1.9)</w:t>
      </w:r>
    </w:p>
    <w:p w:rsidR="00912D0B" w:rsidRDefault="00912D0B">
      <w:pPr>
        <w:jc w:val="both"/>
        <w:rPr>
          <w:sz w:val="22"/>
          <w:szCs w:val="22"/>
          <w:lang w:val="uk-UA" w:eastAsia="uk-UA"/>
        </w:rPr>
      </w:pPr>
      <w:r>
        <w:rPr>
          <w:sz w:val="22"/>
          <w:szCs w:val="22"/>
          <w:lang w:val="uk-UA" w:eastAsia="uk-UA"/>
        </w:rPr>
        <w:t xml:space="preserve">               -a</w:t>
      </w:r>
      <w:r>
        <w:rPr>
          <w:sz w:val="22"/>
          <w:szCs w:val="22"/>
          <w:vertAlign w:val="subscript"/>
          <w:lang w:val="uk-UA" w:eastAsia="uk-UA"/>
        </w:rPr>
        <w:t>i1</w:t>
      </w:r>
      <w:r>
        <w:rPr>
          <w:sz w:val="22"/>
          <w:szCs w:val="22"/>
          <w:lang w:val="uk-UA" w:eastAsia="uk-UA"/>
        </w:rPr>
        <w:t>*X</w:t>
      </w:r>
      <w:r>
        <w:rPr>
          <w:sz w:val="22"/>
          <w:szCs w:val="22"/>
          <w:vertAlign w:val="subscript"/>
          <w:lang w:val="uk-UA" w:eastAsia="uk-UA"/>
        </w:rPr>
        <w:t>1</w:t>
      </w:r>
      <w:r>
        <w:rPr>
          <w:sz w:val="22"/>
          <w:szCs w:val="22"/>
          <w:lang w:val="uk-UA" w:eastAsia="uk-UA"/>
        </w:rPr>
        <w:t xml:space="preserve"> - a</w:t>
      </w:r>
      <w:r>
        <w:rPr>
          <w:sz w:val="22"/>
          <w:szCs w:val="22"/>
          <w:vertAlign w:val="subscript"/>
          <w:lang w:val="uk-UA" w:eastAsia="uk-UA"/>
        </w:rPr>
        <w:t>i2</w:t>
      </w:r>
      <w:r>
        <w:rPr>
          <w:sz w:val="22"/>
          <w:szCs w:val="22"/>
          <w:lang w:val="uk-UA" w:eastAsia="uk-UA"/>
        </w:rPr>
        <w:t>*X</w:t>
      </w:r>
      <w:r>
        <w:rPr>
          <w:sz w:val="22"/>
          <w:szCs w:val="22"/>
          <w:vertAlign w:val="subscript"/>
          <w:lang w:val="uk-UA" w:eastAsia="uk-UA"/>
        </w:rPr>
        <w:t>2</w:t>
      </w:r>
      <w:r>
        <w:rPr>
          <w:sz w:val="22"/>
          <w:szCs w:val="22"/>
          <w:lang w:val="uk-UA" w:eastAsia="uk-UA"/>
        </w:rPr>
        <w:t xml:space="preserve"> -...- </w:t>
      </w:r>
      <w:proofErr w:type="spellStart"/>
      <w:r>
        <w:rPr>
          <w:sz w:val="22"/>
          <w:szCs w:val="22"/>
          <w:lang w:val="uk-UA" w:eastAsia="uk-UA"/>
        </w:rPr>
        <w:t>a</w:t>
      </w:r>
      <w:r>
        <w:rPr>
          <w:sz w:val="22"/>
          <w:szCs w:val="22"/>
          <w:vertAlign w:val="subscript"/>
          <w:lang w:val="uk-UA" w:eastAsia="uk-UA"/>
        </w:rPr>
        <w:t>in</w:t>
      </w:r>
      <w:proofErr w:type="spellEnd"/>
      <w:r>
        <w:rPr>
          <w:sz w:val="22"/>
          <w:szCs w:val="22"/>
          <w:lang w:val="uk-UA" w:eastAsia="uk-UA"/>
        </w:rPr>
        <w:t>*</w:t>
      </w:r>
      <w:proofErr w:type="spellStart"/>
      <w:r>
        <w:rPr>
          <w:sz w:val="22"/>
          <w:szCs w:val="22"/>
          <w:lang w:val="uk-UA" w:eastAsia="uk-UA"/>
        </w:rPr>
        <w:t>X</w:t>
      </w:r>
      <w:r>
        <w:rPr>
          <w:sz w:val="22"/>
          <w:szCs w:val="22"/>
          <w:vertAlign w:val="subscript"/>
          <w:lang w:val="uk-UA" w:eastAsia="uk-UA"/>
        </w:rPr>
        <w:t>n</w:t>
      </w:r>
      <w:proofErr w:type="spellEnd"/>
      <w:r>
        <w:rPr>
          <w:sz w:val="22"/>
          <w:szCs w:val="22"/>
          <w:lang w:val="uk-UA" w:eastAsia="uk-UA"/>
        </w:rPr>
        <w:t xml:space="preserve"> &lt;= -</w:t>
      </w:r>
      <w:proofErr w:type="spellStart"/>
      <w:r>
        <w:rPr>
          <w:sz w:val="22"/>
          <w:szCs w:val="22"/>
          <w:lang w:val="uk-UA" w:eastAsia="uk-UA"/>
        </w:rPr>
        <w:t>b</w:t>
      </w:r>
      <w:r>
        <w:rPr>
          <w:sz w:val="22"/>
          <w:szCs w:val="22"/>
          <w:vertAlign w:val="subscript"/>
          <w:lang w:val="uk-UA" w:eastAsia="uk-UA"/>
        </w:rPr>
        <w:t>i</w:t>
      </w:r>
      <w:proofErr w:type="spellEnd"/>
      <w:r>
        <w:rPr>
          <w:sz w:val="22"/>
          <w:szCs w:val="22"/>
          <w:lang w:val="uk-UA" w:eastAsia="uk-UA"/>
        </w:rPr>
        <w:t xml:space="preserve"> .</w:t>
      </w:r>
    </w:p>
    <w:p w:rsidR="00912D0B" w:rsidRDefault="00912D0B">
      <w:pPr>
        <w:rPr>
          <w:sz w:val="22"/>
          <w:szCs w:val="22"/>
          <w:lang w:val="uk-UA"/>
        </w:rPr>
      </w:pPr>
    </w:p>
    <w:p w:rsidR="00912D0B" w:rsidRDefault="00912D0B">
      <w:pPr>
        <w:ind w:firstLine="567"/>
        <w:jc w:val="both"/>
        <w:rPr>
          <w:sz w:val="22"/>
          <w:szCs w:val="22"/>
          <w:lang w:val="uk-UA" w:eastAsia="uk-UA"/>
        </w:rPr>
      </w:pPr>
      <w:r>
        <w:rPr>
          <w:sz w:val="22"/>
          <w:szCs w:val="22"/>
          <w:lang w:val="uk-UA" w:eastAsia="uk-UA"/>
        </w:rPr>
        <w:t>Число ненегативних змінних, що вводяться, при перетворенні обмежень-нерівностей в обмеження-рівність дорівнює числу перетворюваних нерівностей.</w:t>
      </w:r>
    </w:p>
    <w:p w:rsidR="00912D0B" w:rsidRDefault="00912D0B">
      <w:pPr>
        <w:ind w:firstLine="567"/>
        <w:jc w:val="both"/>
        <w:rPr>
          <w:sz w:val="22"/>
          <w:szCs w:val="22"/>
          <w:lang w:val="uk-UA" w:eastAsia="uk-UA"/>
        </w:rPr>
      </w:pPr>
      <w:r>
        <w:rPr>
          <w:sz w:val="22"/>
          <w:szCs w:val="22"/>
          <w:lang w:val="uk-UA" w:eastAsia="uk-UA"/>
        </w:rPr>
        <w:t>Додаткові змінні, що вводяться, мають  цілком певний сенс. Так, якщо в обмеженнях початкової задачі  ЛП відображається витрата і наявність виробничих  ресурсів,  то  числове значення додаткової змінної в плані задачі, записаного у формі основної, рівне об'єму невикористаного відповідного ресурсу.</w:t>
      </w:r>
    </w:p>
    <w:p w:rsidR="00912D0B" w:rsidRDefault="00912D0B">
      <w:pPr>
        <w:ind w:firstLine="567"/>
        <w:jc w:val="both"/>
        <w:rPr>
          <w:sz w:val="22"/>
          <w:szCs w:val="22"/>
          <w:lang w:val="uk-UA" w:eastAsia="uk-UA"/>
        </w:rPr>
      </w:pPr>
      <w:r>
        <w:rPr>
          <w:sz w:val="22"/>
          <w:szCs w:val="22"/>
          <w:lang w:val="uk-UA" w:eastAsia="uk-UA"/>
        </w:rPr>
        <w:t xml:space="preserve">Відзначимо, нарешті, що якщо змінна </w:t>
      </w:r>
      <w:proofErr w:type="spellStart"/>
      <w:r>
        <w:rPr>
          <w:sz w:val="22"/>
          <w:szCs w:val="22"/>
          <w:lang w:val="uk-UA" w:eastAsia="uk-UA"/>
        </w:rPr>
        <w:t>Х</w:t>
      </w:r>
      <w:r>
        <w:rPr>
          <w:sz w:val="22"/>
          <w:szCs w:val="22"/>
          <w:vertAlign w:val="subscript"/>
          <w:lang w:val="uk-UA" w:eastAsia="uk-UA"/>
        </w:rPr>
        <w:t>k</w:t>
      </w:r>
      <w:proofErr w:type="spellEnd"/>
      <w:r>
        <w:rPr>
          <w:sz w:val="22"/>
          <w:szCs w:val="22"/>
          <w:lang w:val="uk-UA" w:eastAsia="uk-UA"/>
        </w:rPr>
        <w:t xml:space="preserve"> не підпорядкована умові позитивності, то її слід  замінити  двома </w:t>
      </w:r>
      <w:proofErr w:type="spellStart"/>
      <w:r>
        <w:rPr>
          <w:sz w:val="22"/>
          <w:szCs w:val="22"/>
          <w:lang w:val="uk-UA" w:eastAsia="uk-UA"/>
        </w:rPr>
        <w:t>ненегативними</w:t>
      </w:r>
      <w:proofErr w:type="spellEnd"/>
      <w:r>
        <w:rPr>
          <w:sz w:val="22"/>
          <w:szCs w:val="22"/>
          <w:lang w:val="uk-UA" w:eastAsia="uk-UA"/>
        </w:rPr>
        <w:t xml:space="preserve"> змінними </w:t>
      </w:r>
      <w:proofErr w:type="spellStart"/>
      <w:r>
        <w:rPr>
          <w:sz w:val="22"/>
          <w:szCs w:val="22"/>
          <w:lang w:val="uk-UA" w:eastAsia="uk-UA"/>
        </w:rPr>
        <w:t>U</w:t>
      </w:r>
      <w:r>
        <w:rPr>
          <w:sz w:val="22"/>
          <w:szCs w:val="22"/>
          <w:vertAlign w:val="subscript"/>
          <w:lang w:val="uk-UA" w:eastAsia="uk-UA"/>
        </w:rPr>
        <w:t>k</w:t>
      </w:r>
      <w:proofErr w:type="spellEnd"/>
      <w:r>
        <w:rPr>
          <w:sz w:val="22"/>
          <w:szCs w:val="22"/>
          <w:lang w:val="uk-UA" w:eastAsia="uk-UA"/>
        </w:rPr>
        <w:t xml:space="preserve"> і </w:t>
      </w:r>
      <w:proofErr w:type="spellStart"/>
      <w:r>
        <w:rPr>
          <w:sz w:val="22"/>
          <w:szCs w:val="22"/>
          <w:lang w:val="uk-UA" w:eastAsia="uk-UA"/>
        </w:rPr>
        <w:t>V</w:t>
      </w:r>
      <w:r>
        <w:rPr>
          <w:sz w:val="22"/>
          <w:szCs w:val="22"/>
          <w:vertAlign w:val="subscript"/>
          <w:lang w:val="uk-UA" w:eastAsia="uk-UA"/>
        </w:rPr>
        <w:t>k</w:t>
      </w:r>
      <w:proofErr w:type="spellEnd"/>
      <w:r>
        <w:rPr>
          <w:sz w:val="22"/>
          <w:szCs w:val="22"/>
          <w:lang w:val="uk-UA" w:eastAsia="uk-UA"/>
        </w:rPr>
        <w:t xml:space="preserve">, прийнявши </w:t>
      </w:r>
    </w:p>
    <w:p w:rsidR="00912D0B" w:rsidRDefault="00912D0B">
      <w:pPr>
        <w:jc w:val="center"/>
        <w:rPr>
          <w:sz w:val="22"/>
          <w:szCs w:val="22"/>
          <w:lang w:val="uk-UA" w:eastAsia="uk-UA"/>
        </w:rPr>
      </w:pPr>
      <w:proofErr w:type="spellStart"/>
      <w:r>
        <w:rPr>
          <w:sz w:val="22"/>
          <w:szCs w:val="22"/>
          <w:lang w:val="uk-UA" w:eastAsia="uk-UA"/>
        </w:rPr>
        <w:t>X</w:t>
      </w:r>
      <w:r>
        <w:rPr>
          <w:sz w:val="22"/>
          <w:szCs w:val="22"/>
          <w:vertAlign w:val="subscript"/>
          <w:lang w:val="uk-UA" w:eastAsia="uk-UA"/>
        </w:rPr>
        <w:t>k</w:t>
      </w:r>
      <w:proofErr w:type="spellEnd"/>
      <w:r>
        <w:rPr>
          <w:sz w:val="22"/>
          <w:szCs w:val="22"/>
          <w:lang w:val="uk-UA" w:eastAsia="uk-UA"/>
        </w:rPr>
        <w:t xml:space="preserve"> = U2k - </w:t>
      </w:r>
      <w:proofErr w:type="spellStart"/>
      <w:r>
        <w:rPr>
          <w:sz w:val="22"/>
          <w:szCs w:val="22"/>
          <w:lang w:val="uk-UA" w:eastAsia="uk-UA"/>
        </w:rPr>
        <w:t>V</w:t>
      </w:r>
      <w:r>
        <w:rPr>
          <w:sz w:val="22"/>
          <w:szCs w:val="22"/>
          <w:vertAlign w:val="subscript"/>
          <w:lang w:val="uk-UA" w:eastAsia="uk-UA"/>
        </w:rPr>
        <w:t>k</w:t>
      </w:r>
      <w:proofErr w:type="spellEnd"/>
      <w:r>
        <w:rPr>
          <w:sz w:val="22"/>
          <w:szCs w:val="22"/>
          <w:lang w:val="uk-UA" w:eastAsia="uk-UA"/>
        </w:rPr>
        <w:t>.</w:t>
      </w:r>
    </w:p>
    <w:p w:rsidR="00912D0B" w:rsidRDefault="00912D0B">
      <w:pPr>
        <w:tabs>
          <w:tab w:val="left" w:pos="4455"/>
        </w:tabs>
        <w:jc w:val="center"/>
        <w:rPr>
          <w:sz w:val="22"/>
          <w:szCs w:val="22"/>
          <w:lang w:val="uk-UA"/>
        </w:rPr>
      </w:pPr>
    </w:p>
    <w:p w:rsidR="00912D0B" w:rsidRDefault="00912D0B">
      <w:pPr>
        <w:ind w:firstLine="567"/>
        <w:jc w:val="both"/>
        <w:rPr>
          <w:sz w:val="22"/>
          <w:szCs w:val="22"/>
          <w:lang w:val="uk-UA" w:eastAsia="uk-UA"/>
        </w:rPr>
      </w:pPr>
      <w:r>
        <w:rPr>
          <w:b/>
          <w:bCs/>
          <w:sz w:val="22"/>
          <w:szCs w:val="22"/>
          <w:lang w:val="uk-UA" w:eastAsia="uk-UA"/>
        </w:rPr>
        <w:t xml:space="preserve">Приклад 1.3 </w:t>
      </w:r>
      <w:r>
        <w:rPr>
          <w:sz w:val="22"/>
          <w:szCs w:val="22"/>
          <w:lang w:val="uk-UA" w:eastAsia="uk-UA"/>
        </w:rPr>
        <w:t>Записати  у формі  основної  задачі  лінійного</w:t>
      </w:r>
      <w:ins w:id="82" w:author="Max" w:date="2007-09-25T21:44:00Z">
        <w:r>
          <w:rPr>
            <w:sz w:val="22"/>
            <w:szCs w:val="22"/>
            <w:lang w:val="uk-UA" w:eastAsia="uk-UA"/>
          </w:rPr>
          <w:t xml:space="preserve"> </w:t>
        </w:r>
      </w:ins>
      <w:r>
        <w:rPr>
          <w:sz w:val="22"/>
          <w:szCs w:val="22"/>
          <w:lang w:val="uk-UA" w:eastAsia="uk-UA"/>
        </w:rPr>
        <w:t xml:space="preserve">програмування  наступну  задачу.  Знайти  максимум   функції   </w:t>
      </w:r>
    </w:p>
    <w:p w:rsidR="00912D0B" w:rsidRDefault="00912D0B">
      <w:pPr>
        <w:jc w:val="both"/>
        <w:rPr>
          <w:sz w:val="22"/>
          <w:szCs w:val="22"/>
          <w:lang w:val="uk-UA" w:eastAsia="uk-UA"/>
        </w:rPr>
      </w:pPr>
      <w:r>
        <w:rPr>
          <w:sz w:val="22"/>
          <w:szCs w:val="22"/>
          <w:lang w:val="uk-UA" w:eastAsia="uk-UA"/>
        </w:rPr>
        <w:t>F = 3*X</w:t>
      </w:r>
      <w:r>
        <w:rPr>
          <w:sz w:val="22"/>
          <w:szCs w:val="22"/>
          <w:vertAlign w:val="subscript"/>
          <w:lang w:val="uk-UA" w:eastAsia="uk-UA"/>
        </w:rPr>
        <w:t>1</w:t>
      </w:r>
      <w:r>
        <w:rPr>
          <w:sz w:val="22"/>
          <w:szCs w:val="22"/>
          <w:lang w:val="uk-UA" w:eastAsia="uk-UA"/>
        </w:rPr>
        <w:t>-2*X</w:t>
      </w:r>
      <w:r>
        <w:rPr>
          <w:sz w:val="22"/>
          <w:szCs w:val="22"/>
          <w:vertAlign w:val="subscript"/>
          <w:lang w:val="uk-UA" w:eastAsia="uk-UA"/>
        </w:rPr>
        <w:t>2</w:t>
      </w:r>
      <w:r>
        <w:rPr>
          <w:sz w:val="22"/>
          <w:szCs w:val="22"/>
          <w:lang w:val="uk-UA" w:eastAsia="uk-UA"/>
        </w:rPr>
        <w:t>-5*X</w:t>
      </w:r>
      <w:r>
        <w:rPr>
          <w:sz w:val="22"/>
          <w:szCs w:val="22"/>
          <w:vertAlign w:val="subscript"/>
          <w:lang w:val="uk-UA" w:eastAsia="uk-UA"/>
        </w:rPr>
        <w:t>4</w:t>
      </w:r>
      <w:r>
        <w:rPr>
          <w:sz w:val="22"/>
          <w:szCs w:val="22"/>
          <w:lang w:val="uk-UA" w:eastAsia="uk-UA"/>
        </w:rPr>
        <w:t>+X</w:t>
      </w:r>
      <w:r>
        <w:rPr>
          <w:sz w:val="22"/>
          <w:szCs w:val="22"/>
          <w:vertAlign w:val="subscript"/>
          <w:lang w:val="uk-UA" w:eastAsia="uk-UA"/>
        </w:rPr>
        <w:t xml:space="preserve">5 </w:t>
      </w:r>
    </w:p>
    <w:p w:rsidR="00912D0B" w:rsidRDefault="00912D0B">
      <w:pPr>
        <w:jc w:val="both"/>
        <w:rPr>
          <w:sz w:val="22"/>
          <w:szCs w:val="22"/>
          <w:lang w:val="uk-UA" w:eastAsia="uk-UA"/>
        </w:rPr>
      </w:pPr>
      <w:r>
        <w:rPr>
          <w:sz w:val="22"/>
          <w:szCs w:val="22"/>
          <w:lang w:val="uk-UA" w:eastAsia="uk-UA"/>
        </w:rPr>
        <w:t xml:space="preserve">за умов  </w:t>
      </w:r>
    </w:p>
    <w:p w:rsidR="00912D0B" w:rsidRDefault="00912D0B">
      <w:pPr>
        <w:jc w:val="both"/>
        <w:rPr>
          <w:sz w:val="22"/>
          <w:szCs w:val="22"/>
          <w:lang w:val="uk-UA" w:eastAsia="uk-UA"/>
        </w:rPr>
      </w:pPr>
    </w:p>
    <w:p w:rsidR="00912D0B" w:rsidRDefault="00912D0B">
      <w:pPr>
        <w:jc w:val="both"/>
        <w:rPr>
          <w:sz w:val="22"/>
          <w:szCs w:val="22"/>
          <w:lang w:val="uk-UA" w:eastAsia="uk-UA"/>
        </w:rPr>
      </w:pPr>
    </w:p>
    <w:p w:rsidR="00912D0B" w:rsidRDefault="00194CF2">
      <w:pPr>
        <w:rPr>
          <w:sz w:val="22"/>
          <w:szCs w:val="22"/>
          <w:lang w:val="uk-UA"/>
        </w:rPr>
      </w:pPr>
      <w:r>
        <w:rPr>
          <w:noProof/>
          <w:sz w:val="22"/>
          <w:szCs w:val="22"/>
          <w:lang w:val="uk-UA" w:eastAsia="uk-UA"/>
        </w:rPr>
        <w:lastRenderedPageBreak/>
        <mc:AlternateContent>
          <mc:Choice Requires="wps">
            <w:drawing>
              <wp:anchor distT="0" distB="0" distL="114300" distR="114300" simplePos="0" relativeHeight="251653120" behindDoc="0" locked="0" layoutInCell="1" allowOverlap="1">
                <wp:simplePos x="0" y="0"/>
                <wp:positionH relativeFrom="column">
                  <wp:posOffset>1270000</wp:posOffset>
                </wp:positionH>
                <wp:positionV relativeFrom="paragraph">
                  <wp:posOffset>71120</wp:posOffset>
                </wp:positionV>
                <wp:extent cx="63500" cy="775335"/>
                <wp:effectExtent l="10160" t="15875" r="12065" b="8890"/>
                <wp:wrapNone/>
                <wp:docPr id="25" name="Freeform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 cy="775335"/>
                        </a:xfrm>
                        <a:custGeom>
                          <a:avLst/>
                          <a:gdLst>
                            <a:gd name="T0" fmla="*/ 19931 w 20000"/>
                            <a:gd name="T1" fmla="*/ 92 h 20000"/>
                            <a:gd name="T2" fmla="*/ 17439 w 20000"/>
                            <a:gd name="T3" fmla="*/ 0 h 20000"/>
                            <a:gd name="T4" fmla="*/ 0 w 20000"/>
                            <a:gd name="T5" fmla="*/ 92 h 20000"/>
                            <a:gd name="T6" fmla="*/ 0 w 20000"/>
                            <a:gd name="T7" fmla="*/ 19988 h 20000"/>
                            <a:gd name="T8" fmla="*/ 19931 w 20000"/>
                            <a:gd name="T9" fmla="*/ 19988 h 20000"/>
                          </a:gdLst>
                          <a:ahLst/>
                          <a:cxnLst>
                            <a:cxn ang="0">
                              <a:pos x="T0" y="T1"/>
                            </a:cxn>
                            <a:cxn ang="0">
                              <a:pos x="T2" y="T3"/>
                            </a:cxn>
                            <a:cxn ang="0">
                              <a:pos x="T4" y="T5"/>
                            </a:cxn>
                            <a:cxn ang="0">
                              <a:pos x="T6" y="T7"/>
                            </a:cxn>
                            <a:cxn ang="0">
                              <a:pos x="T8" y="T9"/>
                            </a:cxn>
                          </a:cxnLst>
                          <a:rect l="0" t="0" r="r" b="b"/>
                          <a:pathLst>
                            <a:path w="20000" h="20000">
                              <a:moveTo>
                                <a:pt x="19931" y="92"/>
                              </a:moveTo>
                              <a:lnTo>
                                <a:pt x="17439" y="0"/>
                              </a:lnTo>
                              <a:lnTo>
                                <a:pt x="0" y="92"/>
                              </a:lnTo>
                              <a:lnTo>
                                <a:pt x="0" y="19988"/>
                              </a:lnTo>
                              <a:lnTo>
                                <a:pt x="19931" y="19988"/>
                              </a:lnTo>
                            </a:path>
                          </a:pathLst>
                        </a:custGeom>
                        <a:noFill/>
                        <a:ln w="9525" cap="flat">
                          <a:solidFill>
                            <a:srgbClr val="000000"/>
                          </a:solidFill>
                          <a:prstDash val="solid"/>
                          <a:round/>
                          <a:headEnd type="none" w="sm" len="lg"/>
                          <a:tailEnd type="none" w="sm" len="lg"/>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EAB6B0" id="Freeform 60" o:spid="_x0000_s1026" style="position:absolute;margin-left:100pt;margin-top:5.6pt;width:5pt;height:61.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" path="m19931,92l17439,,,92,,19988r19931,e" filled="f">
                <v:stroke startarrowwidth="narrow" startarrowlength="long" endarrowwidth="narrow" endarrowlength="long"/>
                <v:path arrowok="t" o:connecttype="custom" o:connectlocs="63281,3567;55369,0;0,3567;0,774870;63281,774870" o:connectangles="0,0,0,0,0"/>
              </v:shape>
            </w:pict>
          </mc:Fallback>
        </mc:AlternateContent>
      </w:r>
    </w:p>
    <w:p w:rsidR="00912D0B" w:rsidRDefault="00912D0B">
      <w:pPr>
        <w:rPr>
          <w:sz w:val="22"/>
          <w:szCs w:val="22"/>
          <w:lang w:val="uk-UA" w:eastAsia="uk-UA"/>
        </w:rPr>
      </w:pPr>
      <w:r>
        <w:rPr>
          <w:sz w:val="22"/>
          <w:szCs w:val="22"/>
          <w:lang w:val="uk-UA" w:eastAsia="uk-UA"/>
        </w:rPr>
        <w:t xml:space="preserve">                                     2*Х</w:t>
      </w:r>
      <w:r>
        <w:rPr>
          <w:sz w:val="22"/>
          <w:szCs w:val="22"/>
          <w:vertAlign w:val="subscript"/>
          <w:lang w:val="uk-UA" w:eastAsia="uk-UA"/>
        </w:rPr>
        <w:t>1</w:t>
      </w:r>
      <w:r>
        <w:rPr>
          <w:sz w:val="22"/>
          <w:szCs w:val="22"/>
          <w:lang w:val="uk-UA" w:eastAsia="uk-UA"/>
        </w:rPr>
        <w:t>+Х</w:t>
      </w:r>
      <w:r>
        <w:rPr>
          <w:sz w:val="22"/>
          <w:szCs w:val="22"/>
          <w:vertAlign w:val="subscript"/>
          <w:lang w:val="uk-UA" w:eastAsia="uk-UA"/>
        </w:rPr>
        <w:t>3</w:t>
      </w:r>
      <w:r>
        <w:rPr>
          <w:sz w:val="22"/>
          <w:szCs w:val="22"/>
          <w:lang w:val="uk-UA" w:eastAsia="uk-UA"/>
        </w:rPr>
        <w:t xml:space="preserve"> - Х</w:t>
      </w:r>
      <w:r>
        <w:rPr>
          <w:sz w:val="22"/>
          <w:szCs w:val="22"/>
          <w:vertAlign w:val="subscript"/>
          <w:lang w:val="uk-UA" w:eastAsia="uk-UA"/>
        </w:rPr>
        <w:t>4</w:t>
      </w:r>
      <w:r>
        <w:rPr>
          <w:sz w:val="22"/>
          <w:szCs w:val="22"/>
          <w:lang w:val="uk-UA" w:eastAsia="uk-UA"/>
        </w:rPr>
        <w:t>+Х</w:t>
      </w:r>
      <w:r>
        <w:rPr>
          <w:sz w:val="22"/>
          <w:szCs w:val="22"/>
          <w:vertAlign w:val="subscript"/>
          <w:lang w:val="uk-UA" w:eastAsia="uk-UA"/>
        </w:rPr>
        <w:t xml:space="preserve">5 </w:t>
      </w:r>
      <w:r>
        <w:rPr>
          <w:sz w:val="22"/>
          <w:szCs w:val="22"/>
          <w:lang w:val="uk-UA" w:eastAsia="uk-UA"/>
        </w:rPr>
        <w:t xml:space="preserve">   &lt;= 2;</w:t>
      </w:r>
    </w:p>
    <w:p w:rsidR="00912D0B" w:rsidRDefault="00912D0B">
      <w:pPr>
        <w:rPr>
          <w:sz w:val="22"/>
          <w:szCs w:val="22"/>
          <w:lang w:val="uk-UA" w:eastAsia="uk-UA"/>
        </w:rPr>
      </w:pPr>
      <w:r>
        <w:rPr>
          <w:sz w:val="22"/>
          <w:szCs w:val="22"/>
          <w:lang w:val="uk-UA" w:eastAsia="uk-UA"/>
        </w:rPr>
        <w:t xml:space="preserve">                                     Х</w:t>
      </w:r>
      <w:r>
        <w:rPr>
          <w:sz w:val="22"/>
          <w:szCs w:val="22"/>
          <w:vertAlign w:val="subscript"/>
          <w:lang w:val="uk-UA" w:eastAsia="uk-UA"/>
        </w:rPr>
        <w:t>1</w:t>
      </w:r>
      <w:r>
        <w:rPr>
          <w:sz w:val="22"/>
          <w:szCs w:val="22"/>
          <w:lang w:val="uk-UA" w:eastAsia="uk-UA"/>
        </w:rPr>
        <w:t>-X</w:t>
      </w:r>
      <w:r>
        <w:rPr>
          <w:sz w:val="22"/>
          <w:szCs w:val="22"/>
          <w:vertAlign w:val="subscript"/>
          <w:lang w:val="uk-UA" w:eastAsia="uk-UA"/>
        </w:rPr>
        <w:t>3</w:t>
      </w:r>
      <w:r>
        <w:rPr>
          <w:sz w:val="22"/>
          <w:szCs w:val="22"/>
          <w:lang w:val="uk-UA" w:eastAsia="uk-UA"/>
        </w:rPr>
        <w:t>+2*Х</w:t>
      </w:r>
      <w:r>
        <w:rPr>
          <w:sz w:val="22"/>
          <w:szCs w:val="22"/>
          <w:vertAlign w:val="subscript"/>
          <w:lang w:val="uk-UA" w:eastAsia="uk-UA"/>
        </w:rPr>
        <w:t>4</w:t>
      </w:r>
      <w:r>
        <w:rPr>
          <w:sz w:val="22"/>
          <w:szCs w:val="22"/>
          <w:lang w:val="uk-UA" w:eastAsia="uk-UA"/>
        </w:rPr>
        <w:t>+Х</w:t>
      </w:r>
      <w:r>
        <w:rPr>
          <w:sz w:val="22"/>
          <w:szCs w:val="22"/>
          <w:vertAlign w:val="subscript"/>
          <w:lang w:val="uk-UA" w:eastAsia="uk-UA"/>
        </w:rPr>
        <w:t>5</w:t>
      </w:r>
      <w:r>
        <w:rPr>
          <w:sz w:val="22"/>
          <w:szCs w:val="22"/>
          <w:lang w:val="uk-UA" w:eastAsia="uk-UA"/>
        </w:rPr>
        <w:t xml:space="preserve">      &lt;= 3;</w:t>
      </w:r>
    </w:p>
    <w:p w:rsidR="00912D0B" w:rsidRDefault="00912D0B">
      <w:pPr>
        <w:rPr>
          <w:sz w:val="22"/>
          <w:szCs w:val="22"/>
          <w:lang w:val="uk-UA" w:eastAsia="uk-UA"/>
        </w:rPr>
      </w:pPr>
      <w:r>
        <w:rPr>
          <w:sz w:val="22"/>
          <w:szCs w:val="22"/>
          <w:lang w:val="uk-UA" w:eastAsia="uk-UA"/>
        </w:rPr>
        <w:t xml:space="preserve">                                     2*Х</w:t>
      </w:r>
      <w:r>
        <w:rPr>
          <w:sz w:val="22"/>
          <w:szCs w:val="22"/>
          <w:vertAlign w:val="subscript"/>
          <w:lang w:val="uk-UA" w:eastAsia="uk-UA"/>
        </w:rPr>
        <w:t>2</w:t>
      </w:r>
      <w:r>
        <w:rPr>
          <w:sz w:val="22"/>
          <w:szCs w:val="22"/>
          <w:lang w:val="uk-UA" w:eastAsia="uk-UA"/>
        </w:rPr>
        <w:t>+Х</w:t>
      </w:r>
      <w:r>
        <w:rPr>
          <w:sz w:val="22"/>
          <w:szCs w:val="22"/>
          <w:vertAlign w:val="subscript"/>
          <w:lang w:val="uk-UA" w:eastAsia="uk-UA"/>
        </w:rPr>
        <w:t>3</w:t>
      </w:r>
      <w:r>
        <w:rPr>
          <w:sz w:val="22"/>
          <w:szCs w:val="22"/>
          <w:lang w:val="uk-UA" w:eastAsia="uk-UA"/>
        </w:rPr>
        <w:t>-Х</w:t>
      </w:r>
      <w:r>
        <w:rPr>
          <w:sz w:val="22"/>
          <w:szCs w:val="22"/>
          <w:vertAlign w:val="subscript"/>
          <w:lang w:val="uk-UA" w:eastAsia="uk-UA"/>
        </w:rPr>
        <w:t>4</w:t>
      </w:r>
      <w:r>
        <w:rPr>
          <w:sz w:val="22"/>
          <w:szCs w:val="22"/>
          <w:lang w:val="uk-UA" w:eastAsia="uk-UA"/>
        </w:rPr>
        <w:t>+2*X</w:t>
      </w:r>
      <w:r>
        <w:rPr>
          <w:sz w:val="22"/>
          <w:szCs w:val="22"/>
          <w:vertAlign w:val="subscript"/>
          <w:lang w:val="uk-UA" w:eastAsia="uk-UA"/>
        </w:rPr>
        <w:t>5</w:t>
      </w:r>
      <w:r>
        <w:rPr>
          <w:sz w:val="22"/>
          <w:szCs w:val="22"/>
          <w:lang w:val="uk-UA" w:eastAsia="uk-UA"/>
        </w:rPr>
        <w:t xml:space="preserve">  &lt;= 6;</w:t>
      </w:r>
    </w:p>
    <w:p w:rsidR="00912D0B" w:rsidRDefault="00912D0B">
      <w:pPr>
        <w:rPr>
          <w:sz w:val="22"/>
          <w:szCs w:val="22"/>
          <w:lang w:val="uk-UA" w:eastAsia="uk-UA"/>
        </w:rPr>
      </w:pPr>
      <w:r>
        <w:rPr>
          <w:sz w:val="22"/>
          <w:szCs w:val="22"/>
          <w:lang w:val="uk-UA" w:eastAsia="uk-UA"/>
        </w:rPr>
        <w:t xml:space="preserve">                                     Х</w:t>
      </w:r>
      <w:r>
        <w:rPr>
          <w:sz w:val="22"/>
          <w:szCs w:val="22"/>
          <w:vertAlign w:val="subscript"/>
          <w:lang w:val="uk-UA" w:eastAsia="uk-UA"/>
        </w:rPr>
        <w:t>1</w:t>
      </w:r>
      <w:r>
        <w:rPr>
          <w:sz w:val="22"/>
          <w:szCs w:val="22"/>
          <w:lang w:val="uk-UA" w:eastAsia="uk-UA"/>
        </w:rPr>
        <w:t xml:space="preserve"> +  Х</w:t>
      </w:r>
      <w:r>
        <w:rPr>
          <w:sz w:val="22"/>
          <w:szCs w:val="22"/>
          <w:vertAlign w:val="subscript"/>
          <w:lang w:val="uk-UA" w:eastAsia="uk-UA"/>
        </w:rPr>
        <w:t>4</w:t>
      </w:r>
      <w:r>
        <w:rPr>
          <w:sz w:val="22"/>
          <w:szCs w:val="22"/>
          <w:lang w:val="uk-UA" w:eastAsia="uk-UA"/>
        </w:rPr>
        <w:t>-5*Х</w:t>
      </w:r>
      <w:r>
        <w:rPr>
          <w:sz w:val="22"/>
          <w:szCs w:val="22"/>
          <w:vertAlign w:val="subscript"/>
          <w:lang w:val="uk-UA" w:eastAsia="uk-UA"/>
        </w:rPr>
        <w:t xml:space="preserve">5 </w:t>
      </w:r>
      <w:r>
        <w:rPr>
          <w:sz w:val="22"/>
          <w:szCs w:val="22"/>
          <w:lang w:val="uk-UA" w:eastAsia="uk-UA"/>
        </w:rPr>
        <w:t xml:space="preserve">         &gt;= 8</w:t>
      </w:r>
    </w:p>
    <w:p w:rsidR="00912D0B" w:rsidRDefault="00912D0B">
      <w:pPr>
        <w:rPr>
          <w:sz w:val="22"/>
          <w:szCs w:val="22"/>
          <w:lang w:val="uk-UA"/>
        </w:rPr>
      </w:pPr>
    </w:p>
    <w:p w:rsidR="00912D0B" w:rsidRDefault="00912D0B">
      <w:pPr>
        <w:jc w:val="center"/>
        <w:rPr>
          <w:sz w:val="22"/>
          <w:szCs w:val="22"/>
          <w:lang w:val="uk-UA" w:eastAsia="uk-UA"/>
        </w:rPr>
      </w:pPr>
      <w:r>
        <w:rPr>
          <w:sz w:val="22"/>
          <w:szCs w:val="22"/>
          <w:lang w:val="uk-UA" w:eastAsia="uk-UA"/>
        </w:rPr>
        <w:t>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,X</w:t>
      </w:r>
      <w:r>
        <w:rPr>
          <w:sz w:val="22"/>
          <w:szCs w:val="22"/>
          <w:vertAlign w:val="subscript"/>
          <w:lang w:val="uk-UA" w:eastAsia="uk-UA"/>
        </w:rPr>
        <w:t>3</w:t>
      </w:r>
      <w:r>
        <w:rPr>
          <w:sz w:val="22"/>
          <w:szCs w:val="22"/>
          <w:lang w:val="uk-UA" w:eastAsia="uk-UA"/>
        </w:rPr>
        <w:t>,X</w:t>
      </w:r>
      <w:r>
        <w:rPr>
          <w:sz w:val="22"/>
          <w:szCs w:val="22"/>
          <w:vertAlign w:val="subscript"/>
          <w:lang w:val="uk-UA" w:eastAsia="uk-UA"/>
        </w:rPr>
        <w:t>4</w:t>
      </w:r>
      <w:r>
        <w:rPr>
          <w:sz w:val="22"/>
          <w:szCs w:val="22"/>
          <w:lang w:val="uk-UA" w:eastAsia="uk-UA"/>
        </w:rPr>
        <w:t>,X</w:t>
      </w:r>
      <w:r>
        <w:rPr>
          <w:sz w:val="22"/>
          <w:szCs w:val="22"/>
          <w:vertAlign w:val="subscript"/>
          <w:lang w:val="uk-UA" w:eastAsia="uk-UA"/>
        </w:rPr>
        <w:t>5</w:t>
      </w:r>
      <w:r>
        <w:rPr>
          <w:sz w:val="22"/>
          <w:szCs w:val="22"/>
          <w:lang w:val="uk-UA" w:eastAsia="uk-UA"/>
        </w:rPr>
        <w:t xml:space="preserve"> &gt;=0</w:t>
      </w:r>
    </w:p>
    <w:p w:rsidR="00912D0B" w:rsidRDefault="00912D0B">
      <w:pPr>
        <w:jc w:val="center"/>
        <w:rPr>
          <w:sz w:val="22"/>
          <w:szCs w:val="22"/>
          <w:lang w:val="uk-UA" w:eastAsia="uk-UA"/>
        </w:rPr>
      </w:pPr>
    </w:p>
    <w:p w:rsidR="00912D0B" w:rsidRDefault="00912D0B">
      <w:pPr>
        <w:ind w:firstLine="567"/>
        <w:jc w:val="both"/>
        <w:rPr>
          <w:sz w:val="22"/>
          <w:szCs w:val="22"/>
          <w:lang w:val="uk-UA" w:eastAsia="uk-UA"/>
        </w:rPr>
      </w:pPr>
      <w:r>
        <w:rPr>
          <w:sz w:val="22"/>
          <w:szCs w:val="22"/>
          <w:lang w:val="uk-UA" w:eastAsia="uk-UA"/>
        </w:rPr>
        <w:t>У даному завданні потрібно знайти максимум функції, а система обмежень містить чотири нерівності.  Отже,  щоб записати її у формі основної задачі, потрібно перейти від обмежень-нерівностей до обмежень-рівностей. Оскільки  число нерівностей, що входять в систему обмежень задачі,  рівне  чотирьом, то цей перехід може бути здійснений введенням чотирьох додаткових ненегативних змінних. При цьому до  лівих  частин кожної з нерівностей виду "&lt;="  відповідна додаткова змінна додається, а з  лівих  частин  кожної  з нерівностей виду "&gt;=" віднімається. В результаті, обмеження приймають вигляд</w:t>
      </w:r>
    </w:p>
    <w:p w:rsidR="00912D0B" w:rsidRDefault="00194CF2">
      <w:pPr>
        <w:rPr>
          <w:sz w:val="22"/>
          <w:szCs w:val="22"/>
          <w:lang w:val="uk-UA"/>
        </w:rPr>
      </w:pPr>
      <w:r>
        <w:rPr>
          <w:noProof/>
          <w:sz w:val="22"/>
          <w:szCs w:val="22"/>
          <w:lang w:val="uk-UA" w:eastAsia="uk-UA"/>
        </w:rPr>
        <mc:AlternateContent>
          <mc:Choice Requires="wps">
            <w:drawing>
              <wp:anchor distT="0" distB="0" distL="114300" distR="114300" simplePos="0" relativeHeight="251654144" behindDoc="0" locked="0" layoutInCell="1" allowOverlap="1">
                <wp:simplePos x="0" y="0"/>
                <wp:positionH relativeFrom="column">
                  <wp:posOffset>1143000</wp:posOffset>
                </wp:positionH>
                <wp:positionV relativeFrom="paragraph">
                  <wp:posOffset>126365</wp:posOffset>
                </wp:positionV>
                <wp:extent cx="63500" cy="756920"/>
                <wp:effectExtent l="6985" t="10160" r="5715" b="4445"/>
                <wp:wrapNone/>
                <wp:docPr id="24" name="Freeform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 cy="756920"/>
                        </a:xfrm>
                        <a:custGeom>
                          <a:avLst/>
                          <a:gdLst>
                            <a:gd name="T0" fmla="*/ 19931 w 20000"/>
                            <a:gd name="T1" fmla="*/ 92 h 20000"/>
                            <a:gd name="T2" fmla="*/ 17439 w 20000"/>
                            <a:gd name="T3" fmla="*/ 0 h 20000"/>
                            <a:gd name="T4" fmla="*/ 0 w 20000"/>
                            <a:gd name="T5" fmla="*/ 92 h 20000"/>
                            <a:gd name="T6" fmla="*/ 0 w 20000"/>
                            <a:gd name="T7" fmla="*/ 19988 h 20000"/>
                            <a:gd name="T8" fmla="*/ 19931 w 20000"/>
                            <a:gd name="T9" fmla="*/ 19988 h 20000"/>
                          </a:gdLst>
                          <a:ahLst/>
                          <a:cxnLst>
                            <a:cxn ang="0">
                              <a:pos x="T0" y="T1"/>
                            </a:cxn>
                            <a:cxn ang="0">
                              <a:pos x="T2" y="T3"/>
                            </a:cxn>
                            <a:cxn ang="0">
                              <a:pos x="T4" y="T5"/>
                            </a:cxn>
                            <a:cxn ang="0">
                              <a:pos x="T6" y="T7"/>
                            </a:cxn>
                            <a:cxn ang="0">
                              <a:pos x="T8" y="T9"/>
                            </a:cxn>
                          </a:cxnLst>
                          <a:rect l="0" t="0" r="r" b="b"/>
                          <a:pathLst>
                            <a:path w="20000" h="20000">
                              <a:moveTo>
                                <a:pt x="19931" y="92"/>
                              </a:moveTo>
                              <a:lnTo>
                                <a:pt x="17439" y="0"/>
                              </a:lnTo>
                              <a:lnTo>
                                <a:pt x="0" y="92"/>
                              </a:lnTo>
                              <a:lnTo>
                                <a:pt x="0" y="19988"/>
                              </a:lnTo>
                              <a:lnTo>
                                <a:pt x="19931" y="19988"/>
                              </a:lnTo>
                            </a:path>
                          </a:pathLst>
                        </a:custGeom>
                        <a:noFill/>
                        <a:ln w="9525" cap="flat">
                          <a:solidFill>
                            <a:srgbClr val="000000"/>
                          </a:solidFill>
                          <a:prstDash val="solid"/>
                          <a:round/>
                          <a:headEnd type="none" w="sm" len="lg"/>
                          <a:tailEnd type="none" w="sm" len="lg"/>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FB0656" id="Freeform 61" o:spid="_x0000_s1026" style="position:absolute;margin-left:90pt;margin-top:9.95pt;width:5pt;height:59.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" path="m19931,92l17439,,,92,,19988r19931,e" filled="f">
                <v:stroke startarrowwidth="narrow" startarrowlength="long" endarrowwidth="narrow" endarrowlength="long"/>
                <v:path arrowok="t" o:connecttype="custom" o:connectlocs="63281,3482;55369,0;0,3482;0,756466;63281,756466" o:connectangles="0,0,0,0,0"/>
              </v:shape>
            </w:pict>
          </mc:Fallback>
        </mc:AlternateContent>
      </w:r>
    </w:p>
    <w:p w:rsidR="00912D0B" w:rsidRDefault="00912D0B">
      <w:pPr>
        <w:rPr>
          <w:sz w:val="22"/>
          <w:szCs w:val="22"/>
          <w:lang w:val="uk-UA" w:eastAsia="uk-UA"/>
        </w:rPr>
      </w:pPr>
      <w:r>
        <w:rPr>
          <w:sz w:val="22"/>
          <w:szCs w:val="22"/>
          <w:lang w:val="uk-UA" w:eastAsia="uk-UA"/>
        </w:rPr>
        <w:t xml:space="preserve">                                 2*Х</w:t>
      </w:r>
      <w:r>
        <w:rPr>
          <w:sz w:val="22"/>
          <w:szCs w:val="22"/>
          <w:vertAlign w:val="subscript"/>
          <w:lang w:val="uk-UA" w:eastAsia="uk-UA"/>
        </w:rPr>
        <w:t>1</w:t>
      </w:r>
      <w:r>
        <w:rPr>
          <w:sz w:val="22"/>
          <w:szCs w:val="22"/>
          <w:lang w:val="uk-UA" w:eastAsia="uk-UA"/>
        </w:rPr>
        <w:t>+Х</w:t>
      </w:r>
      <w:r>
        <w:rPr>
          <w:sz w:val="22"/>
          <w:szCs w:val="22"/>
          <w:vertAlign w:val="subscript"/>
          <w:lang w:val="uk-UA" w:eastAsia="uk-UA"/>
        </w:rPr>
        <w:t>3</w:t>
      </w:r>
      <w:r>
        <w:rPr>
          <w:sz w:val="22"/>
          <w:szCs w:val="22"/>
          <w:lang w:val="uk-UA" w:eastAsia="uk-UA"/>
        </w:rPr>
        <w:t xml:space="preserve"> - Х</w:t>
      </w:r>
      <w:r>
        <w:rPr>
          <w:sz w:val="22"/>
          <w:szCs w:val="22"/>
          <w:vertAlign w:val="subscript"/>
          <w:lang w:val="uk-UA" w:eastAsia="uk-UA"/>
        </w:rPr>
        <w:t>4</w:t>
      </w:r>
      <w:r>
        <w:rPr>
          <w:sz w:val="22"/>
          <w:szCs w:val="22"/>
          <w:lang w:val="uk-UA" w:eastAsia="uk-UA"/>
        </w:rPr>
        <w:t>+Х</w:t>
      </w:r>
      <w:r>
        <w:rPr>
          <w:sz w:val="22"/>
          <w:szCs w:val="22"/>
          <w:vertAlign w:val="subscript"/>
          <w:lang w:val="uk-UA" w:eastAsia="uk-UA"/>
        </w:rPr>
        <w:t>5</w:t>
      </w:r>
      <w:r>
        <w:rPr>
          <w:sz w:val="22"/>
          <w:szCs w:val="22"/>
          <w:lang w:val="uk-UA" w:eastAsia="uk-UA"/>
        </w:rPr>
        <w:t>+Х</w:t>
      </w:r>
      <w:r>
        <w:rPr>
          <w:sz w:val="22"/>
          <w:szCs w:val="22"/>
          <w:vertAlign w:val="subscript"/>
          <w:lang w:val="uk-UA" w:eastAsia="uk-UA"/>
        </w:rPr>
        <w:t>6</w:t>
      </w:r>
      <w:r>
        <w:rPr>
          <w:sz w:val="22"/>
          <w:szCs w:val="22"/>
          <w:lang w:val="uk-UA" w:eastAsia="uk-UA"/>
        </w:rPr>
        <w:t xml:space="preserve">    = 2;</w:t>
      </w:r>
    </w:p>
    <w:p w:rsidR="00912D0B" w:rsidRDefault="00912D0B">
      <w:pPr>
        <w:rPr>
          <w:sz w:val="22"/>
          <w:szCs w:val="22"/>
          <w:lang w:val="uk-UA" w:eastAsia="uk-UA"/>
        </w:rPr>
      </w:pPr>
      <w:r>
        <w:rPr>
          <w:sz w:val="22"/>
          <w:szCs w:val="22"/>
          <w:lang w:val="uk-UA" w:eastAsia="uk-UA"/>
        </w:rPr>
        <w:t xml:space="preserve">                                  Х</w:t>
      </w:r>
      <w:r>
        <w:rPr>
          <w:sz w:val="22"/>
          <w:szCs w:val="22"/>
          <w:vertAlign w:val="subscript"/>
          <w:lang w:val="uk-UA" w:eastAsia="uk-UA"/>
        </w:rPr>
        <w:t>1</w:t>
      </w:r>
      <w:r>
        <w:rPr>
          <w:sz w:val="22"/>
          <w:szCs w:val="22"/>
          <w:lang w:val="uk-UA" w:eastAsia="uk-UA"/>
        </w:rPr>
        <w:t>-X</w:t>
      </w:r>
      <w:r>
        <w:rPr>
          <w:sz w:val="22"/>
          <w:szCs w:val="22"/>
          <w:vertAlign w:val="subscript"/>
          <w:lang w:val="uk-UA" w:eastAsia="uk-UA"/>
        </w:rPr>
        <w:t>3</w:t>
      </w:r>
      <w:r>
        <w:rPr>
          <w:sz w:val="22"/>
          <w:szCs w:val="22"/>
          <w:lang w:val="uk-UA" w:eastAsia="uk-UA"/>
        </w:rPr>
        <w:t>+2*Х</w:t>
      </w:r>
      <w:r>
        <w:rPr>
          <w:sz w:val="22"/>
          <w:szCs w:val="22"/>
          <w:vertAlign w:val="subscript"/>
          <w:lang w:val="uk-UA" w:eastAsia="uk-UA"/>
        </w:rPr>
        <w:t>4</w:t>
      </w:r>
      <w:r>
        <w:rPr>
          <w:sz w:val="22"/>
          <w:szCs w:val="22"/>
          <w:lang w:val="uk-UA" w:eastAsia="uk-UA"/>
        </w:rPr>
        <w:t>+Х</w:t>
      </w:r>
      <w:r>
        <w:rPr>
          <w:sz w:val="22"/>
          <w:szCs w:val="22"/>
          <w:vertAlign w:val="subscript"/>
          <w:lang w:val="uk-UA" w:eastAsia="uk-UA"/>
        </w:rPr>
        <w:t>5</w:t>
      </w:r>
      <w:r>
        <w:rPr>
          <w:sz w:val="22"/>
          <w:szCs w:val="22"/>
          <w:lang w:val="uk-UA" w:eastAsia="uk-UA"/>
        </w:rPr>
        <w:t>+Х</w:t>
      </w:r>
      <w:r>
        <w:rPr>
          <w:sz w:val="22"/>
          <w:szCs w:val="22"/>
          <w:vertAlign w:val="subscript"/>
          <w:lang w:val="uk-UA" w:eastAsia="uk-UA"/>
        </w:rPr>
        <w:t xml:space="preserve">7 </w:t>
      </w:r>
      <w:r>
        <w:rPr>
          <w:sz w:val="22"/>
          <w:szCs w:val="22"/>
          <w:lang w:val="uk-UA" w:eastAsia="uk-UA"/>
        </w:rPr>
        <w:t xml:space="preserve">    = 3;</w:t>
      </w:r>
    </w:p>
    <w:p w:rsidR="00912D0B" w:rsidRDefault="00912D0B">
      <w:pPr>
        <w:rPr>
          <w:sz w:val="22"/>
          <w:szCs w:val="22"/>
          <w:lang w:val="uk-UA" w:eastAsia="uk-UA"/>
        </w:rPr>
      </w:pPr>
      <w:r>
        <w:rPr>
          <w:sz w:val="22"/>
          <w:szCs w:val="22"/>
          <w:lang w:val="uk-UA" w:eastAsia="uk-UA"/>
        </w:rPr>
        <w:t xml:space="preserve">                                  2*Х</w:t>
      </w:r>
      <w:r>
        <w:rPr>
          <w:sz w:val="22"/>
          <w:szCs w:val="22"/>
          <w:vertAlign w:val="subscript"/>
          <w:lang w:val="uk-UA" w:eastAsia="uk-UA"/>
        </w:rPr>
        <w:t>2</w:t>
      </w:r>
      <w:r>
        <w:rPr>
          <w:sz w:val="22"/>
          <w:szCs w:val="22"/>
          <w:lang w:val="uk-UA" w:eastAsia="uk-UA"/>
        </w:rPr>
        <w:t>+Х</w:t>
      </w:r>
      <w:r>
        <w:rPr>
          <w:sz w:val="22"/>
          <w:szCs w:val="22"/>
          <w:vertAlign w:val="subscript"/>
          <w:lang w:val="uk-UA" w:eastAsia="uk-UA"/>
        </w:rPr>
        <w:t>3</w:t>
      </w:r>
      <w:r>
        <w:rPr>
          <w:sz w:val="22"/>
          <w:szCs w:val="22"/>
          <w:lang w:val="uk-UA" w:eastAsia="uk-UA"/>
        </w:rPr>
        <w:t>-Х</w:t>
      </w:r>
      <w:r>
        <w:rPr>
          <w:sz w:val="22"/>
          <w:szCs w:val="22"/>
          <w:vertAlign w:val="subscript"/>
          <w:lang w:val="uk-UA" w:eastAsia="uk-UA"/>
        </w:rPr>
        <w:t>4</w:t>
      </w:r>
      <w:r>
        <w:rPr>
          <w:sz w:val="22"/>
          <w:szCs w:val="22"/>
          <w:lang w:val="uk-UA" w:eastAsia="uk-UA"/>
        </w:rPr>
        <w:t>+2*X</w:t>
      </w:r>
      <w:r>
        <w:rPr>
          <w:sz w:val="22"/>
          <w:szCs w:val="22"/>
          <w:vertAlign w:val="subscript"/>
          <w:lang w:val="uk-UA" w:eastAsia="uk-UA"/>
        </w:rPr>
        <w:t>5</w:t>
      </w:r>
      <w:r>
        <w:rPr>
          <w:sz w:val="22"/>
          <w:szCs w:val="22"/>
          <w:lang w:val="uk-UA" w:eastAsia="uk-UA"/>
        </w:rPr>
        <w:t>+Х</w:t>
      </w:r>
      <w:r>
        <w:rPr>
          <w:sz w:val="22"/>
          <w:szCs w:val="22"/>
          <w:vertAlign w:val="subscript"/>
          <w:lang w:val="uk-UA" w:eastAsia="uk-UA"/>
        </w:rPr>
        <w:t>8</w:t>
      </w:r>
      <w:r>
        <w:rPr>
          <w:sz w:val="22"/>
          <w:szCs w:val="22"/>
          <w:lang w:val="uk-UA" w:eastAsia="uk-UA"/>
        </w:rPr>
        <w:t xml:space="preserve"> = 6;</w:t>
      </w:r>
    </w:p>
    <w:p w:rsidR="00912D0B" w:rsidRDefault="00912D0B">
      <w:pPr>
        <w:rPr>
          <w:sz w:val="22"/>
          <w:szCs w:val="22"/>
          <w:lang w:val="uk-UA" w:eastAsia="uk-UA"/>
        </w:rPr>
      </w:pPr>
      <w:r>
        <w:rPr>
          <w:sz w:val="22"/>
          <w:szCs w:val="22"/>
          <w:lang w:val="uk-UA" w:eastAsia="uk-UA"/>
        </w:rPr>
        <w:t xml:space="preserve">                                  Х</w:t>
      </w:r>
      <w:r>
        <w:rPr>
          <w:sz w:val="22"/>
          <w:szCs w:val="22"/>
          <w:vertAlign w:val="subscript"/>
          <w:lang w:val="uk-UA" w:eastAsia="uk-UA"/>
        </w:rPr>
        <w:t>1</w:t>
      </w:r>
      <w:r>
        <w:rPr>
          <w:sz w:val="22"/>
          <w:szCs w:val="22"/>
          <w:lang w:val="uk-UA" w:eastAsia="uk-UA"/>
        </w:rPr>
        <w:t xml:space="preserve"> +  Х</w:t>
      </w:r>
      <w:r>
        <w:rPr>
          <w:sz w:val="22"/>
          <w:szCs w:val="22"/>
          <w:vertAlign w:val="subscript"/>
          <w:lang w:val="uk-UA" w:eastAsia="uk-UA"/>
        </w:rPr>
        <w:t>4</w:t>
      </w:r>
      <w:r>
        <w:rPr>
          <w:sz w:val="22"/>
          <w:szCs w:val="22"/>
          <w:lang w:val="uk-UA" w:eastAsia="uk-UA"/>
        </w:rPr>
        <w:t>-5*Х</w:t>
      </w:r>
      <w:r>
        <w:rPr>
          <w:sz w:val="22"/>
          <w:szCs w:val="22"/>
          <w:vertAlign w:val="subscript"/>
          <w:lang w:val="uk-UA" w:eastAsia="uk-UA"/>
        </w:rPr>
        <w:t>5</w:t>
      </w:r>
      <w:r>
        <w:rPr>
          <w:sz w:val="22"/>
          <w:szCs w:val="22"/>
          <w:lang w:val="uk-UA" w:eastAsia="uk-UA"/>
        </w:rPr>
        <w:t>-Х</w:t>
      </w:r>
      <w:r>
        <w:rPr>
          <w:sz w:val="22"/>
          <w:szCs w:val="22"/>
          <w:vertAlign w:val="subscript"/>
          <w:lang w:val="uk-UA" w:eastAsia="uk-UA"/>
        </w:rPr>
        <w:t>9</w:t>
      </w:r>
      <w:r>
        <w:rPr>
          <w:sz w:val="22"/>
          <w:szCs w:val="22"/>
          <w:lang w:val="uk-UA" w:eastAsia="uk-UA"/>
        </w:rPr>
        <w:t xml:space="preserve">          = 8</w:t>
      </w:r>
    </w:p>
    <w:p w:rsidR="00912D0B" w:rsidRDefault="00912D0B">
      <w:pPr>
        <w:rPr>
          <w:sz w:val="22"/>
          <w:szCs w:val="22"/>
          <w:lang w:val="uk-UA"/>
        </w:rPr>
      </w:pPr>
    </w:p>
    <w:p w:rsidR="00912D0B" w:rsidRDefault="00912D0B">
      <w:pPr>
        <w:jc w:val="center"/>
        <w:rPr>
          <w:sz w:val="22"/>
          <w:szCs w:val="22"/>
          <w:lang w:val="uk-UA" w:eastAsia="uk-UA"/>
        </w:rPr>
      </w:pPr>
      <w:r>
        <w:rPr>
          <w:sz w:val="22"/>
          <w:szCs w:val="22"/>
          <w:lang w:val="uk-UA" w:eastAsia="uk-UA"/>
        </w:rPr>
        <w:t>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...,Х</w:t>
      </w:r>
      <w:r>
        <w:rPr>
          <w:sz w:val="22"/>
          <w:szCs w:val="22"/>
          <w:vertAlign w:val="subscript"/>
          <w:lang w:val="uk-UA" w:eastAsia="uk-UA"/>
        </w:rPr>
        <w:t>9</w:t>
      </w:r>
      <w:r>
        <w:rPr>
          <w:sz w:val="22"/>
          <w:szCs w:val="22"/>
          <w:lang w:val="uk-UA" w:eastAsia="uk-UA"/>
        </w:rPr>
        <w:t xml:space="preserve"> &gt;=0 .</w:t>
      </w:r>
    </w:p>
    <w:p w:rsidR="00912D0B" w:rsidRDefault="00912D0B">
      <w:pPr>
        <w:ind w:firstLine="567"/>
        <w:jc w:val="both"/>
        <w:rPr>
          <w:sz w:val="22"/>
          <w:szCs w:val="22"/>
          <w:lang w:val="uk-UA" w:eastAsia="uk-UA"/>
        </w:rPr>
      </w:pPr>
      <w:r>
        <w:rPr>
          <w:sz w:val="22"/>
          <w:szCs w:val="22"/>
          <w:lang w:val="uk-UA" w:eastAsia="uk-UA"/>
        </w:rPr>
        <w:t>Отже, дана задача може бути  записана  у формі основної задачі таким чином : максимізувати функцію  F = 3*X</w:t>
      </w:r>
      <w:r>
        <w:rPr>
          <w:sz w:val="22"/>
          <w:szCs w:val="22"/>
          <w:vertAlign w:val="subscript"/>
          <w:lang w:val="uk-UA" w:eastAsia="uk-UA"/>
        </w:rPr>
        <w:t>1</w:t>
      </w:r>
      <w:r>
        <w:rPr>
          <w:sz w:val="22"/>
          <w:szCs w:val="22"/>
          <w:lang w:val="uk-UA" w:eastAsia="uk-UA"/>
        </w:rPr>
        <w:t>-2*X</w:t>
      </w:r>
      <w:r>
        <w:rPr>
          <w:sz w:val="22"/>
          <w:szCs w:val="22"/>
          <w:vertAlign w:val="subscript"/>
          <w:lang w:val="uk-UA" w:eastAsia="uk-UA"/>
        </w:rPr>
        <w:t>2</w:t>
      </w:r>
      <w:r>
        <w:rPr>
          <w:sz w:val="22"/>
          <w:szCs w:val="22"/>
          <w:lang w:val="uk-UA" w:eastAsia="uk-UA"/>
        </w:rPr>
        <w:t>-5*X</w:t>
      </w:r>
      <w:r>
        <w:rPr>
          <w:sz w:val="22"/>
          <w:szCs w:val="22"/>
          <w:vertAlign w:val="subscript"/>
          <w:lang w:val="uk-UA" w:eastAsia="uk-UA"/>
        </w:rPr>
        <w:t>4</w:t>
      </w:r>
      <w:r>
        <w:rPr>
          <w:sz w:val="22"/>
          <w:szCs w:val="22"/>
          <w:lang w:val="uk-UA" w:eastAsia="uk-UA"/>
        </w:rPr>
        <w:t>+X</w:t>
      </w:r>
      <w:r>
        <w:rPr>
          <w:sz w:val="22"/>
          <w:szCs w:val="22"/>
          <w:vertAlign w:val="subscript"/>
          <w:lang w:val="uk-UA" w:eastAsia="uk-UA"/>
        </w:rPr>
        <w:t>5</w:t>
      </w:r>
      <w:r>
        <w:rPr>
          <w:sz w:val="22"/>
          <w:szCs w:val="22"/>
          <w:lang w:val="uk-UA" w:eastAsia="uk-UA"/>
        </w:rPr>
        <w:t xml:space="preserve">  за умов</w:t>
      </w:r>
    </w:p>
    <w:p w:rsidR="00912D0B" w:rsidRDefault="00194CF2">
      <w:pPr>
        <w:tabs>
          <w:tab w:val="left" w:pos="1700"/>
        </w:tabs>
        <w:jc w:val="both"/>
        <w:rPr>
          <w:sz w:val="22"/>
          <w:szCs w:val="22"/>
          <w:lang w:val="uk-UA"/>
        </w:rPr>
      </w:pPr>
      <w:r>
        <w:rPr>
          <w:noProof/>
          <w:sz w:val="22"/>
          <w:szCs w:val="22"/>
          <w:lang w:val="uk-UA" w:eastAsia="uk-UA"/>
        </w:rPr>
        <mc:AlternateContent>
          <mc:Choice Requires="wps">
            <w:drawing>
              <wp:anchor distT="0" distB="0" distL="114300" distR="114300" simplePos="0" relativeHeight="251655168" behindDoc="0" locked="0" layoutInCell="1" allowOverlap="1">
                <wp:simplePos x="0" y="0"/>
                <wp:positionH relativeFrom="column">
                  <wp:posOffset>1143000</wp:posOffset>
                </wp:positionH>
                <wp:positionV relativeFrom="paragraph">
                  <wp:posOffset>145415</wp:posOffset>
                </wp:positionV>
                <wp:extent cx="63500" cy="731520"/>
                <wp:effectExtent l="6985" t="15875" r="5715" b="5080"/>
                <wp:wrapNone/>
                <wp:docPr id="23" name="Freeform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 cy="731520"/>
                        </a:xfrm>
                        <a:custGeom>
                          <a:avLst/>
                          <a:gdLst>
                            <a:gd name="T0" fmla="*/ 19931 w 20000"/>
                            <a:gd name="T1" fmla="*/ 92 h 20000"/>
                            <a:gd name="T2" fmla="*/ 17439 w 20000"/>
                            <a:gd name="T3" fmla="*/ 0 h 20000"/>
                            <a:gd name="T4" fmla="*/ 0 w 20000"/>
                            <a:gd name="T5" fmla="*/ 92 h 20000"/>
                            <a:gd name="T6" fmla="*/ 0 w 20000"/>
                            <a:gd name="T7" fmla="*/ 19988 h 20000"/>
                            <a:gd name="T8" fmla="*/ 19931 w 20000"/>
                            <a:gd name="T9" fmla="*/ 19988 h 20000"/>
                          </a:gdLst>
                          <a:ahLst/>
                          <a:cxnLst>
                            <a:cxn ang="0">
                              <a:pos x="T0" y="T1"/>
                            </a:cxn>
                            <a:cxn ang="0">
                              <a:pos x="T2" y="T3"/>
                            </a:cxn>
                            <a:cxn ang="0">
                              <a:pos x="T4" y="T5"/>
                            </a:cxn>
                            <a:cxn ang="0">
                              <a:pos x="T6" y="T7"/>
                            </a:cxn>
                            <a:cxn ang="0">
                              <a:pos x="T8" y="T9"/>
                            </a:cxn>
                          </a:cxnLst>
                          <a:rect l="0" t="0" r="r" b="b"/>
                          <a:pathLst>
                            <a:path w="20000" h="20000">
                              <a:moveTo>
                                <a:pt x="19931" y="92"/>
                              </a:moveTo>
                              <a:lnTo>
                                <a:pt x="17439" y="0"/>
                              </a:lnTo>
                              <a:lnTo>
                                <a:pt x="0" y="92"/>
                              </a:lnTo>
                              <a:lnTo>
                                <a:pt x="0" y="19988"/>
                              </a:lnTo>
                              <a:lnTo>
                                <a:pt x="19931" y="19988"/>
                              </a:lnTo>
                            </a:path>
                          </a:pathLst>
                        </a:custGeom>
                        <a:noFill/>
                        <a:ln w="9525" cap="flat">
                          <a:solidFill>
                            <a:srgbClr val="000000"/>
                          </a:solidFill>
                          <a:prstDash val="solid"/>
                          <a:round/>
                          <a:headEnd type="none" w="sm" len="lg"/>
                          <a:tailEnd type="none" w="sm" len="lg"/>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66AAFC" id="Freeform 62" o:spid="_x0000_s1026" style="position:absolute;margin-left:90pt;margin-top:11.45pt;width:5pt;height:57.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" path="m19931,92l17439,,,92,,19988r19931,e" filled="f">
                <v:stroke startarrowwidth="narrow" startarrowlength="long" endarrowwidth="narrow" endarrowlength="long"/>
                <v:path arrowok="t" o:connecttype="custom" o:connectlocs="63281,3365;55369,0;0,3365;0,731081;63281,731081" o:connectangles="0,0,0,0,0"/>
              </v:shape>
            </w:pict>
          </mc:Fallback>
        </mc:AlternateContent>
      </w:r>
      <w:r w:rsidR="00912D0B">
        <w:rPr>
          <w:sz w:val="22"/>
          <w:szCs w:val="22"/>
          <w:lang w:val="uk-UA"/>
        </w:rPr>
        <w:t xml:space="preserve">         </w:t>
      </w:r>
    </w:p>
    <w:p w:rsidR="00912D0B" w:rsidRDefault="00912D0B">
      <w:pPr>
        <w:rPr>
          <w:sz w:val="22"/>
          <w:szCs w:val="22"/>
          <w:lang w:val="uk-UA" w:eastAsia="uk-UA"/>
        </w:rPr>
      </w:pPr>
      <w:r>
        <w:rPr>
          <w:sz w:val="22"/>
          <w:szCs w:val="22"/>
          <w:lang w:val="uk-UA" w:eastAsia="uk-UA"/>
        </w:rPr>
        <w:t xml:space="preserve">                                   2*Х</w:t>
      </w:r>
      <w:r>
        <w:rPr>
          <w:sz w:val="22"/>
          <w:szCs w:val="22"/>
          <w:vertAlign w:val="subscript"/>
          <w:lang w:val="uk-UA" w:eastAsia="uk-UA"/>
        </w:rPr>
        <w:t>1</w:t>
      </w:r>
      <w:r>
        <w:rPr>
          <w:sz w:val="22"/>
          <w:szCs w:val="22"/>
          <w:lang w:val="uk-UA" w:eastAsia="uk-UA"/>
        </w:rPr>
        <w:t>+Х</w:t>
      </w:r>
      <w:r>
        <w:rPr>
          <w:sz w:val="22"/>
          <w:szCs w:val="22"/>
          <w:vertAlign w:val="subscript"/>
          <w:lang w:val="uk-UA" w:eastAsia="uk-UA"/>
        </w:rPr>
        <w:t>3</w:t>
      </w:r>
      <w:r>
        <w:rPr>
          <w:sz w:val="22"/>
          <w:szCs w:val="22"/>
          <w:lang w:val="uk-UA" w:eastAsia="uk-UA"/>
        </w:rPr>
        <w:t xml:space="preserve"> - Х</w:t>
      </w:r>
      <w:r>
        <w:rPr>
          <w:sz w:val="22"/>
          <w:szCs w:val="22"/>
          <w:vertAlign w:val="subscript"/>
          <w:lang w:val="uk-UA" w:eastAsia="uk-UA"/>
        </w:rPr>
        <w:t>4</w:t>
      </w:r>
      <w:r>
        <w:rPr>
          <w:sz w:val="22"/>
          <w:szCs w:val="22"/>
          <w:lang w:val="uk-UA" w:eastAsia="uk-UA"/>
        </w:rPr>
        <w:t>+Х</w:t>
      </w:r>
      <w:r>
        <w:rPr>
          <w:sz w:val="22"/>
          <w:szCs w:val="22"/>
          <w:vertAlign w:val="subscript"/>
          <w:lang w:val="uk-UA" w:eastAsia="uk-UA"/>
        </w:rPr>
        <w:t>5</w:t>
      </w:r>
      <w:r>
        <w:rPr>
          <w:sz w:val="22"/>
          <w:szCs w:val="22"/>
          <w:lang w:val="uk-UA" w:eastAsia="uk-UA"/>
        </w:rPr>
        <w:t>+Х</w:t>
      </w:r>
      <w:r>
        <w:rPr>
          <w:sz w:val="22"/>
          <w:szCs w:val="22"/>
          <w:vertAlign w:val="subscript"/>
          <w:lang w:val="uk-UA" w:eastAsia="uk-UA"/>
        </w:rPr>
        <w:t>6</w:t>
      </w:r>
      <w:r>
        <w:rPr>
          <w:sz w:val="22"/>
          <w:szCs w:val="22"/>
          <w:lang w:val="uk-UA" w:eastAsia="uk-UA"/>
        </w:rPr>
        <w:t xml:space="preserve">    = 2;</w:t>
      </w:r>
    </w:p>
    <w:p w:rsidR="00912D0B" w:rsidRDefault="00912D0B">
      <w:pPr>
        <w:rPr>
          <w:sz w:val="22"/>
          <w:szCs w:val="22"/>
          <w:lang w:val="uk-UA" w:eastAsia="uk-UA"/>
        </w:rPr>
      </w:pPr>
      <w:r>
        <w:rPr>
          <w:sz w:val="22"/>
          <w:szCs w:val="22"/>
          <w:lang w:val="uk-UA" w:eastAsia="uk-UA"/>
        </w:rPr>
        <w:t xml:space="preserve">                                   Х</w:t>
      </w:r>
      <w:r>
        <w:rPr>
          <w:sz w:val="22"/>
          <w:szCs w:val="22"/>
          <w:vertAlign w:val="subscript"/>
          <w:lang w:val="uk-UA" w:eastAsia="uk-UA"/>
        </w:rPr>
        <w:t>1</w:t>
      </w:r>
      <w:r>
        <w:rPr>
          <w:sz w:val="22"/>
          <w:szCs w:val="22"/>
          <w:lang w:val="uk-UA" w:eastAsia="uk-UA"/>
        </w:rPr>
        <w:t>-X</w:t>
      </w:r>
      <w:r>
        <w:rPr>
          <w:sz w:val="22"/>
          <w:szCs w:val="22"/>
          <w:vertAlign w:val="subscript"/>
          <w:lang w:val="uk-UA" w:eastAsia="uk-UA"/>
        </w:rPr>
        <w:t>3</w:t>
      </w:r>
      <w:r>
        <w:rPr>
          <w:sz w:val="22"/>
          <w:szCs w:val="22"/>
          <w:lang w:val="uk-UA" w:eastAsia="uk-UA"/>
        </w:rPr>
        <w:t>+2*Х</w:t>
      </w:r>
      <w:r>
        <w:rPr>
          <w:sz w:val="22"/>
          <w:szCs w:val="22"/>
          <w:vertAlign w:val="subscript"/>
          <w:lang w:val="uk-UA" w:eastAsia="uk-UA"/>
        </w:rPr>
        <w:t>4</w:t>
      </w:r>
      <w:r>
        <w:rPr>
          <w:sz w:val="22"/>
          <w:szCs w:val="22"/>
          <w:lang w:val="uk-UA" w:eastAsia="uk-UA"/>
        </w:rPr>
        <w:t>+Х</w:t>
      </w:r>
      <w:r>
        <w:rPr>
          <w:sz w:val="22"/>
          <w:szCs w:val="22"/>
          <w:vertAlign w:val="subscript"/>
          <w:lang w:val="uk-UA" w:eastAsia="uk-UA"/>
        </w:rPr>
        <w:t>5</w:t>
      </w:r>
      <w:r>
        <w:rPr>
          <w:sz w:val="22"/>
          <w:szCs w:val="22"/>
          <w:lang w:val="uk-UA" w:eastAsia="uk-UA"/>
        </w:rPr>
        <w:t>+Х</w:t>
      </w:r>
      <w:r>
        <w:rPr>
          <w:sz w:val="22"/>
          <w:szCs w:val="22"/>
          <w:vertAlign w:val="subscript"/>
          <w:lang w:val="uk-UA" w:eastAsia="uk-UA"/>
        </w:rPr>
        <w:t xml:space="preserve">7 </w:t>
      </w:r>
      <w:r>
        <w:rPr>
          <w:sz w:val="22"/>
          <w:szCs w:val="22"/>
          <w:lang w:val="uk-UA" w:eastAsia="uk-UA"/>
        </w:rPr>
        <w:t xml:space="preserve">     = 3;</w:t>
      </w:r>
    </w:p>
    <w:p w:rsidR="00912D0B" w:rsidRDefault="00912D0B">
      <w:pPr>
        <w:rPr>
          <w:sz w:val="22"/>
          <w:szCs w:val="22"/>
          <w:lang w:val="uk-UA" w:eastAsia="uk-UA"/>
        </w:rPr>
      </w:pPr>
      <w:r>
        <w:rPr>
          <w:sz w:val="22"/>
          <w:szCs w:val="22"/>
          <w:lang w:val="uk-UA" w:eastAsia="uk-UA"/>
        </w:rPr>
        <w:t xml:space="preserve">                                   2*Х</w:t>
      </w:r>
      <w:r>
        <w:rPr>
          <w:sz w:val="22"/>
          <w:szCs w:val="22"/>
          <w:vertAlign w:val="subscript"/>
          <w:lang w:val="uk-UA" w:eastAsia="uk-UA"/>
        </w:rPr>
        <w:t>2</w:t>
      </w:r>
      <w:r>
        <w:rPr>
          <w:sz w:val="22"/>
          <w:szCs w:val="22"/>
          <w:lang w:val="uk-UA" w:eastAsia="uk-UA"/>
        </w:rPr>
        <w:t>+Х</w:t>
      </w:r>
      <w:r>
        <w:rPr>
          <w:sz w:val="22"/>
          <w:szCs w:val="22"/>
          <w:vertAlign w:val="subscript"/>
          <w:lang w:val="uk-UA" w:eastAsia="uk-UA"/>
        </w:rPr>
        <w:t>3</w:t>
      </w:r>
      <w:r>
        <w:rPr>
          <w:sz w:val="22"/>
          <w:szCs w:val="22"/>
          <w:lang w:val="uk-UA" w:eastAsia="uk-UA"/>
        </w:rPr>
        <w:t>-Х</w:t>
      </w:r>
      <w:r>
        <w:rPr>
          <w:sz w:val="22"/>
          <w:szCs w:val="22"/>
          <w:vertAlign w:val="subscript"/>
          <w:lang w:val="uk-UA" w:eastAsia="uk-UA"/>
        </w:rPr>
        <w:t>4</w:t>
      </w:r>
      <w:r>
        <w:rPr>
          <w:sz w:val="22"/>
          <w:szCs w:val="22"/>
          <w:lang w:val="uk-UA" w:eastAsia="uk-UA"/>
        </w:rPr>
        <w:t>+2*X</w:t>
      </w:r>
      <w:r>
        <w:rPr>
          <w:sz w:val="22"/>
          <w:szCs w:val="22"/>
          <w:vertAlign w:val="subscript"/>
          <w:lang w:val="uk-UA" w:eastAsia="uk-UA"/>
        </w:rPr>
        <w:t>5</w:t>
      </w:r>
      <w:r>
        <w:rPr>
          <w:sz w:val="22"/>
          <w:szCs w:val="22"/>
          <w:lang w:val="uk-UA" w:eastAsia="uk-UA"/>
        </w:rPr>
        <w:t>+Х</w:t>
      </w:r>
      <w:r>
        <w:rPr>
          <w:sz w:val="22"/>
          <w:szCs w:val="22"/>
          <w:vertAlign w:val="subscript"/>
          <w:lang w:val="uk-UA" w:eastAsia="uk-UA"/>
        </w:rPr>
        <w:t>8</w:t>
      </w:r>
      <w:r>
        <w:rPr>
          <w:sz w:val="22"/>
          <w:szCs w:val="22"/>
          <w:lang w:val="uk-UA" w:eastAsia="uk-UA"/>
        </w:rPr>
        <w:t xml:space="preserve">  = 6;</w:t>
      </w:r>
    </w:p>
    <w:p w:rsidR="00912D0B" w:rsidRDefault="00912D0B">
      <w:pPr>
        <w:rPr>
          <w:sz w:val="22"/>
          <w:szCs w:val="22"/>
          <w:lang w:val="uk-UA" w:eastAsia="uk-UA"/>
        </w:rPr>
      </w:pPr>
      <w:r>
        <w:rPr>
          <w:sz w:val="22"/>
          <w:szCs w:val="22"/>
          <w:lang w:val="uk-UA" w:eastAsia="uk-UA"/>
        </w:rPr>
        <w:t xml:space="preserve">                                   Х</w:t>
      </w:r>
      <w:r>
        <w:rPr>
          <w:sz w:val="22"/>
          <w:szCs w:val="22"/>
          <w:vertAlign w:val="subscript"/>
          <w:lang w:val="uk-UA" w:eastAsia="uk-UA"/>
        </w:rPr>
        <w:t>1</w:t>
      </w:r>
      <w:r>
        <w:rPr>
          <w:sz w:val="22"/>
          <w:szCs w:val="22"/>
          <w:lang w:val="uk-UA" w:eastAsia="uk-UA"/>
        </w:rPr>
        <w:t xml:space="preserve"> +  Х</w:t>
      </w:r>
      <w:r>
        <w:rPr>
          <w:sz w:val="22"/>
          <w:szCs w:val="22"/>
          <w:vertAlign w:val="subscript"/>
          <w:lang w:val="uk-UA" w:eastAsia="uk-UA"/>
        </w:rPr>
        <w:t>4</w:t>
      </w:r>
      <w:r>
        <w:rPr>
          <w:sz w:val="22"/>
          <w:szCs w:val="22"/>
          <w:lang w:val="uk-UA" w:eastAsia="uk-UA"/>
        </w:rPr>
        <w:t>-5*Х</w:t>
      </w:r>
      <w:r>
        <w:rPr>
          <w:sz w:val="22"/>
          <w:szCs w:val="22"/>
          <w:vertAlign w:val="subscript"/>
          <w:lang w:val="uk-UA" w:eastAsia="uk-UA"/>
        </w:rPr>
        <w:t>5</w:t>
      </w:r>
      <w:r>
        <w:rPr>
          <w:sz w:val="22"/>
          <w:szCs w:val="22"/>
          <w:lang w:val="uk-UA" w:eastAsia="uk-UA"/>
        </w:rPr>
        <w:t>-Х</w:t>
      </w:r>
      <w:r>
        <w:rPr>
          <w:sz w:val="22"/>
          <w:szCs w:val="22"/>
          <w:vertAlign w:val="subscript"/>
          <w:lang w:val="uk-UA" w:eastAsia="uk-UA"/>
        </w:rPr>
        <w:t>9</w:t>
      </w:r>
      <w:r>
        <w:rPr>
          <w:sz w:val="22"/>
          <w:szCs w:val="22"/>
          <w:lang w:val="uk-UA" w:eastAsia="uk-UA"/>
        </w:rPr>
        <w:t xml:space="preserve">            = 8</w:t>
      </w:r>
    </w:p>
    <w:p w:rsidR="00912D0B" w:rsidRDefault="00912D0B">
      <w:pPr>
        <w:rPr>
          <w:sz w:val="22"/>
          <w:szCs w:val="22"/>
          <w:lang w:val="uk-UA"/>
        </w:rPr>
      </w:pPr>
      <w:r>
        <w:rPr>
          <w:sz w:val="22"/>
          <w:szCs w:val="22"/>
          <w:lang w:val="uk-UA"/>
        </w:rPr>
        <w:t xml:space="preserve">                </w:t>
      </w:r>
    </w:p>
    <w:p w:rsidR="00912D0B" w:rsidRDefault="00912D0B">
      <w:pPr>
        <w:jc w:val="center"/>
        <w:rPr>
          <w:sz w:val="22"/>
          <w:szCs w:val="22"/>
          <w:lang w:val="uk-UA" w:eastAsia="uk-UA"/>
        </w:rPr>
      </w:pPr>
      <w:r>
        <w:rPr>
          <w:sz w:val="22"/>
          <w:szCs w:val="22"/>
          <w:lang w:val="uk-UA" w:eastAsia="uk-UA"/>
        </w:rPr>
        <w:t>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...,Х</w:t>
      </w:r>
      <w:r>
        <w:rPr>
          <w:sz w:val="22"/>
          <w:szCs w:val="22"/>
          <w:vertAlign w:val="subscript"/>
          <w:lang w:val="uk-UA" w:eastAsia="uk-UA"/>
        </w:rPr>
        <w:t>9</w:t>
      </w:r>
      <w:r>
        <w:rPr>
          <w:sz w:val="22"/>
          <w:szCs w:val="22"/>
          <w:lang w:val="uk-UA" w:eastAsia="uk-UA"/>
        </w:rPr>
        <w:t xml:space="preserve"> &gt;=0 .</w:t>
      </w:r>
    </w:p>
    <w:p w:rsidR="00912D0B" w:rsidRDefault="00912D0B">
      <w:pPr>
        <w:rPr>
          <w:sz w:val="22"/>
          <w:szCs w:val="22"/>
          <w:lang w:val="uk-UA"/>
        </w:rPr>
      </w:pPr>
      <w:r>
        <w:rPr>
          <w:sz w:val="22"/>
          <w:szCs w:val="22"/>
          <w:lang w:val="uk-UA"/>
        </w:rPr>
        <w:br w:type="page"/>
      </w:r>
    </w:p>
    <w:p w:rsidR="00912D0B" w:rsidRDefault="00912D0B">
      <w:pPr>
        <w:ind w:firstLine="567"/>
        <w:jc w:val="both"/>
        <w:rPr>
          <w:sz w:val="22"/>
          <w:szCs w:val="22"/>
          <w:lang w:val="uk-UA" w:eastAsia="uk-UA"/>
        </w:rPr>
      </w:pPr>
      <w:r>
        <w:rPr>
          <w:b/>
          <w:bCs/>
          <w:sz w:val="22"/>
          <w:szCs w:val="22"/>
          <w:lang w:val="uk-UA" w:eastAsia="uk-UA"/>
        </w:rPr>
        <w:lastRenderedPageBreak/>
        <w:t xml:space="preserve">Приклад 1.4 </w:t>
      </w:r>
      <w:r>
        <w:rPr>
          <w:sz w:val="22"/>
          <w:szCs w:val="22"/>
          <w:lang w:val="uk-UA" w:eastAsia="uk-UA"/>
        </w:rPr>
        <w:t xml:space="preserve"> Записати задачу, що полягає в мінімізації функції   F = -X</w:t>
      </w:r>
      <w:r>
        <w:rPr>
          <w:sz w:val="22"/>
          <w:szCs w:val="22"/>
          <w:vertAlign w:val="subscript"/>
          <w:lang w:val="uk-UA" w:eastAsia="uk-UA"/>
        </w:rPr>
        <w:t>1</w:t>
      </w:r>
      <w:r>
        <w:rPr>
          <w:sz w:val="22"/>
          <w:szCs w:val="22"/>
          <w:lang w:val="uk-UA" w:eastAsia="uk-UA"/>
        </w:rPr>
        <w:t>+2*X</w:t>
      </w:r>
      <w:r>
        <w:rPr>
          <w:sz w:val="22"/>
          <w:szCs w:val="22"/>
          <w:vertAlign w:val="subscript"/>
          <w:lang w:val="uk-UA" w:eastAsia="uk-UA"/>
        </w:rPr>
        <w:t>2</w:t>
      </w:r>
      <w:r>
        <w:rPr>
          <w:sz w:val="22"/>
          <w:szCs w:val="22"/>
          <w:lang w:val="uk-UA" w:eastAsia="uk-UA"/>
        </w:rPr>
        <w:t>-X</w:t>
      </w:r>
      <w:r>
        <w:rPr>
          <w:sz w:val="22"/>
          <w:szCs w:val="22"/>
          <w:vertAlign w:val="subscript"/>
          <w:lang w:val="uk-UA" w:eastAsia="uk-UA"/>
        </w:rPr>
        <w:t>3</w:t>
      </w:r>
      <w:r>
        <w:rPr>
          <w:sz w:val="22"/>
          <w:szCs w:val="22"/>
          <w:lang w:val="uk-UA" w:eastAsia="uk-UA"/>
        </w:rPr>
        <w:t>+X</w:t>
      </w:r>
      <w:r>
        <w:rPr>
          <w:sz w:val="22"/>
          <w:szCs w:val="22"/>
          <w:vertAlign w:val="subscript"/>
          <w:lang w:val="uk-UA" w:eastAsia="uk-UA"/>
        </w:rPr>
        <w:t>4</w:t>
      </w:r>
      <w:r>
        <w:rPr>
          <w:sz w:val="22"/>
          <w:szCs w:val="22"/>
          <w:lang w:val="uk-UA" w:eastAsia="uk-UA"/>
        </w:rPr>
        <w:t xml:space="preserve"> за умов</w:t>
      </w:r>
    </w:p>
    <w:p w:rsidR="00912D0B" w:rsidRDefault="00912D0B">
      <w:pPr>
        <w:jc w:val="both"/>
        <w:rPr>
          <w:sz w:val="22"/>
          <w:szCs w:val="22"/>
          <w:lang w:val="uk-UA" w:eastAsia="uk-UA"/>
        </w:rPr>
      </w:pPr>
    </w:p>
    <w:p w:rsidR="00912D0B" w:rsidRDefault="00194CF2">
      <w:pPr>
        <w:rPr>
          <w:sz w:val="22"/>
          <w:szCs w:val="22"/>
          <w:lang w:val="uk-UA" w:eastAsia="uk-UA"/>
        </w:rPr>
      </w:pPr>
      <w:r>
        <w:rPr>
          <w:noProof/>
          <w:sz w:val="22"/>
          <w:szCs w:val="22"/>
          <w:lang w:val="uk-UA" w:eastAsia="uk-UA"/>
        </w:rPr>
        <mc:AlternateContent>
          <mc:Choice Requires="wps">
            <w:drawing>
              <wp:anchor distT="0" distB="0" distL="114300" distR="114300" simplePos="0" relativeHeight="251656192" behindDoc="0" locked="0" layoutInCell="1" allowOverlap="1">
                <wp:simplePos x="0" y="0"/>
                <wp:positionH relativeFrom="column">
                  <wp:posOffset>1206500</wp:posOffset>
                </wp:positionH>
                <wp:positionV relativeFrom="paragraph">
                  <wp:posOffset>0</wp:posOffset>
                </wp:positionV>
                <wp:extent cx="63500" cy="710565"/>
                <wp:effectExtent l="13335" t="10160" r="8890" b="12700"/>
                <wp:wrapNone/>
                <wp:docPr id="22" name="Freeform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 cy="710565"/>
                        </a:xfrm>
                        <a:custGeom>
                          <a:avLst/>
                          <a:gdLst>
                            <a:gd name="T0" fmla="*/ 19931 w 20000"/>
                            <a:gd name="T1" fmla="*/ 92 h 20000"/>
                            <a:gd name="T2" fmla="*/ 17439 w 20000"/>
                            <a:gd name="T3" fmla="*/ 0 h 20000"/>
                            <a:gd name="T4" fmla="*/ 0 w 20000"/>
                            <a:gd name="T5" fmla="*/ 92 h 20000"/>
                            <a:gd name="T6" fmla="*/ 0 w 20000"/>
                            <a:gd name="T7" fmla="*/ 19988 h 20000"/>
                            <a:gd name="T8" fmla="*/ 19931 w 20000"/>
                            <a:gd name="T9" fmla="*/ 19988 h 20000"/>
                          </a:gdLst>
                          <a:ahLst/>
                          <a:cxnLst>
                            <a:cxn ang="0">
                              <a:pos x="T0" y="T1"/>
                            </a:cxn>
                            <a:cxn ang="0">
                              <a:pos x="T2" y="T3"/>
                            </a:cxn>
                            <a:cxn ang="0">
                              <a:pos x="T4" y="T5"/>
                            </a:cxn>
                            <a:cxn ang="0">
                              <a:pos x="T6" y="T7"/>
                            </a:cxn>
                            <a:cxn ang="0">
                              <a:pos x="T8" y="T9"/>
                            </a:cxn>
                          </a:cxnLst>
                          <a:rect l="0" t="0" r="r" b="b"/>
                          <a:pathLst>
                            <a:path w="20000" h="20000">
                              <a:moveTo>
                                <a:pt x="19931" y="92"/>
                              </a:moveTo>
                              <a:lnTo>
                                <a:pt x="17439" y="0"/>
                              </a:lnTo>
                              <a:lnTo>
                                <a:pt x="0" y="92"/>
                              </a:lnTo>
                              <a:lnTo>
                                <a:pt x="0" y="19988"/>
                              </a:lnTo>
                              <a:lnTo>
                                <a:pt x="19931" y="19988"/>
                              </a:lnTo>
                            </a:path>
                          </a:pathLst>
                        </a:custGeom>
                        <a:noFill/>
                        <a:ln w="9525" cap="flat">
                          <a:solidFill>
                            <a:srgbClr val="000000"/>
                          </a:solidFill>
                          <a:prstDash val="solid"/>
                          <a:round/>
                          <a:headEnd type="none" w="sm" len="lg"/>
                          <a:tailEnd type="none" w="sm" len="lg"/>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EFF9BE" id="Freeform 64" o:spid="_x0000_s1026" style="position:absolute;margin-left:95pt;margin-top:0;width:5pt;height:55.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" path="m19931,92l17439,,,92,,19988r19931,e" filled="f">
                <v:stroke startarrowwidth="narrow" startarrowlength="long" endarrowwidth="narrow" endarrowlength="long"/>
                <v:path arrowok="t" o:connecttype="custom" o:connectlocs="63281,3269;55369,0;0,3269;0,710139;63281,710139" o:connectangles="0,0,0,0,0"/>
              </v:shape>
            </w:pict>
          </mc:Fallback>
        </mc:AlternateContent>
      </w:r>
      <w:r w:rsidR="00912D0B">
        <w:rPr>
          <w:sz w:val="22"/>
          <w:szCs w:val="22"/>
          <w:lang w:val="uk-UA"/>
        </w:rPr>
        <w:t xml:space="preserve">                </w:t>
      </w:r>
      <w:r w:rsidR="00912D0B">
        <w:rPr>
          <w:sz w:val="22"/>
          <w:szCs w:val="22"/>
          <w:lang w:val="uk-UA" w:eastAsia="uk-UA"/>
        </w:rPr>
        <w:t xml:space="preserve">                     2*Х</w:t>
      </w:r>
      <w:r w:rsidR="00912D0B">
        <w:rPr>
          <w:sz w:val="22"/>
          <w:szCs w:val="22"/>
          <w:vertAlign w:val="subscript"/>
          <w:lang w:val="uk-UA" w:eastAsia="uk-UA"/>
        </w:rPr>
        <w:t>1</w:t>
      </w:r>
      <w:r w:rsidR="00912D0B">
        <w:rPr>
          <w:sz w:val="22"/>
          <w:szCs w:val="22"/>
          <w:lang w:val="uk-UA" w:eastAsia="uk-UA"/>
        </w:rPr>
        <w:t xml:space="preserve"> - Х</w:t>
      </w:r>
      <w:r w:rsidR="00912D0B">
        <w:rPr>
          <w:sz w:val="22"/>
          <w:szCs w:val="22"/>
          <w:vertAlign w:val="subscript"/>
          <w:lang w:val="uk-UA" w:eastAsia="uk-UA"/>
        </w:rPr>
        <w:t>2</w:t>
      </w:r>
      <w:r w:rsidR="00912D0B">
        <w:rPr>
          <w:sz w:val="22"/>
          <w:szCs w:val="22"/>
          <w:lang w:val="uk-UA" w:eastAsia="uk-UA"/>
        </w:rPr>
        <w:t xml:space="preserve"> - Х</w:t>
      </w:r>
      <w:r w:rsidR="00912D0B">
        <w:rPr>
          <w:sz w:val="22"/>
          <w:szCs w:val="22"/>
          <w:vertAlign w:val="subscript"/>
          <w:lang w:val="uk-UA" w:eastAsia="uk-UA"/>
        </w:rPr>
        <w:t>3</w:t>
      </w:r>
      <w:r w:rsidR="00912D0B">
        <w:rPr>
          <w:sz w:val="22"/>
          <w:szCs w:val="22"/>
          <w:lang w:val="uk-UA" w:eastAsia="uk-UA"/>
        </w:rPr>
        <w:t xml:space="preserve"> + Х</w:t>
      </w:r>
      <w:r w:rsidR="00912D0B">
        <w:rPr>
          <w:sz w:val="22"/>
          <w:szCs w:val="22"/>
          <w:vertAlign w:val="subscript"/>
          <w:lang w:val="uk-UA" w:eastAsia="uk-UA"/>
        </w:rPr>
        <w:t>4</w:t>
      </w:r>
      <w:r w:rsidR="00912D0B">
        <w:rPr>
          <w:sz w:val="22"/>
          <w:szCs w:val="22"/>
          <w:lang w:val="uk-UA" w:eastAsia="uk-UA"/>
        </w:rPr>
        <w:t xml:space="preserve">    &lt;= 6;</w:t>
      </w:r>
    </w:p>
    <w:p w:rsidR="00912D0B" w:rsidRDefault="00912D0B">
      <w:pPr>
        <w:rPr>
          <w:sz w:val="22"/>
          <w:szCs w:val="22"/>
          <w:lang w:val="uk-UA" w:eastAsia="uk-UA"/>
        </w:rPr>
      </w:pPr>
      <w:r>
        <w:rPr>
          <w:sz w:val="22"/>
          <w:szCs w:val="22"/>
          <w:lang w:val="uk-UA" w:eastAsia="uk-UA"/>
        </w:rPr>
        <w:t xml:space="preserve">                                     Х</w:t>
      </w:r>
      <w:r>
        <w:rPr>
          <w:sz w:val="22"/>
          <w:szCs w:val="22"/>
          <w:vertAlign w:val="subscript"/>
          <w:lang w:val="uk-UA" w:eastAsia="uk-UA"/>
        </w:rPr>
        <w:t>1</w:t>
      </w:r>
      <w:r>
        <w:rPr>
          <w:sz w:val="22"/>
          <w:szCs w:val="22"/>
          <w:lang w:val="uk-UA" w:eastAsia="uk-UA"/>
        </w:rPr>
        <w:t>+2*X</w:t>
      </w:r>
      <w:r>
        <w:rPr>
          <w:sz w:val="22"/>
          <w:szCs w:val="22"/>
          <w:vertAlign w:val="subscript"/>
          <w:lang w:val="uk-UA" w:eastAsia="uk-UA"/>
        </w:rPr>
        <w:t>2</w:t>
      </w:r>
      <w:r>
        <w:rPr>
          <w:sz w:val="22"/>
          <w:szCs w:val="22"/>
          <w:lang w:val="uk-UA" w:eastAsia="uk-UA"/>
        </w:rPr>
        <w:t xml:space="preserve"> + Х</w:t>
      </w:r>
      <w:r>
        <w:rPr>
          <w:sz w:val="22"/>
          <w:szCs w:val="22"/>
          <w:vertAlign w:val="subscript"/>
          <w:lang w:val="uk-UA" w:eastAsia="uk-UA"/>
        </w:rPr>
        <w:t>3</w:t>
      </w:r>
      <w:r>
        <w:rPr>
          <w:sz w:val="22"/>
          <w:szCs w:val="22"/>
          <w:lang w:val="uk-UA" w:eastAsia="uk-UA"/>
        </w:rPr>
        <w:t xml:space="preserve"> - Х</w:t>
      </w:r>
      <w:r>
        <w:rPr>
          <w:sz w:val="22"/>
          <w:szCs w:val="22"/>
          <w:vertAlign w:val="subscript"/>
          <w:lang w:val="uk-UA" w:eastAsia="uk-UA"/>
        </w:rPr>
        <w:t>4</w:t>
      </w:r>
      <w:r>
        <w:rPr>
          <w:sz w:val="22"/>
          <w:szCs w:val="22"/>
          <w:lang w:val="uk-UA" w:eastAsia="uk-UA"/>
        </w:rPr>
        <w:t xml:space="preserve">     &gt;= 8;</w:t>
      </w:r>
    </w:p>
    <w:p w:rsidR="00912D0B" w:rsidRDefault="00912D0B">
      <w:pPr>
        <w:rPr>
          <w:sz w:val="22"/>
          <w:szCs w:val="22"/>
          <w:lang w:val="uk-UA" w:eastAsia="uk-UA"/>
        </w:rPr>
      </w:pPr>
      <w:r>
        <w:rPr>
          <w:sz w:val="22"/>
          <w:szCs w:val="22"/>
          <w:lang w:val="uk-UA" w:eastAsia="uk-UA"/>
        </w:rPr>
        <w:t xml:space="preserve">                                     3*Х</w:t>
      </w:r>
      <w:r>
        <w:rPr>
          <w:sz w:val="22"/>
          <w:szCs w:val="22"/>
          <w:vertAlign w:val="subscript"/>
          <w:lang w:val="uk-UA" w:eastAsia="uk-UA"/>
        </w:rPr>
        <w:t>1</w:t>
      </w:r>
      <w:r>
        <w:rPr>
          <w:sz w:val="22"/>
          <w:szCs w:val="22"/>
          <w:lang w:val="uk-UA" w:eastAsia="uk-UA"/>
        </w:rPr>
        <w:t xml:space="preserve"> - Х</w:t>
      </w:r>
      <w:r>
        <w:rPr>
          <w:sz w:val="22"/>
          <w:szCs w:val="22"/>
          <w:vertAlign w:val="subscript"/>
          <w:lang w:val="uk-UA" w:eastAsia="uk-UA"/>
        </w:rPr>
        <w:t>2</w:t>
      </w:r>
      <w:r>
        <w:rPr>
          <w:sz w:val="22"/>
          <w:szCs w:val="22"/>
          <w:lang w:val="uk-UA" w:eastAsia="uk-UA"/>
        </w:rPr>
        <w:t>+2*Х</w:t>
      </w:r>
      <w:r>
        <w:rPr>
          <w:sz w:val="22"/>
          <w:szCs w:val="22"/>
          <w:vertAlign w:val="subscript"/>
          <w:lang w:val="uk-UA" w:eastAsia="uk-UA"/>
        </w:rPr>
        <w:t>3</w:t>
      </w:r>
      <w:r>
        <w:rPr>
          <w:sz w:val="22"/>
          <w:szCs w:val="22"/>
          <w:lang w:val="uk-UA" w:eastAsia="uk-UA"/>
        </w:rPr>
        <w:t>+2*X</w:t>
      </w:r>
      <w:r>
        <w:rPr>
          <w:sz w:val="22"/>
          <w:szCs w:val="22"/>
          <w:vertAlign w:val="subscript"/>
          <w:lang w:val="uk-UA" w:eastAsia="uk-UA"/>
        </w:rPr>
        <w:t>4</w:t>
      </w:r>
      <w:r>
        <w:rPr>
          <w:sz w:val="22"/>
          <w:szCs w:val="22"/>
          <w:lang w:val="uk-UA" w:eastAsia="uk-UA"/>
        </w:rPr>
        <w:t>&lt;= 10;</w:t>
      </w:r>
    </w:p>
    <w:p w:rsidR="00912D0B" w:rsidRDefault="00912D0B">
      <w:pPr>
        <w:rPr>
          <w:sz w:val="22"/>
          <w:szCs w:val="22"/>
          <w:lang w:val="uk-UA" w:eastAsia="uk-UA"/>
        </w:rPr>
      </w:pPr>
      <w:r>
        <w:rPr>
          <w:sz w:val="22"/>
          <w:szCs w:val="22"/>
          <w:lang w:val="uk-UA" w:eastAsia="uk-UA"/>
        </w:rPr>
        <w:t xml:space="preserve">                                    -Х</w:t>
      </w:r>
      <w:r>
        <w:rPr>
          <w:sz w:val="22"/>
          <w:szCs w:val="22"/>
          <w:vertAlign w:val="subscript"/>
          <w:lang w:val="uk-UA" w:eastAsia="uk-UA"/>
        </w:rPr>
        <w:t>1</w:t>
      </w:r>
      <w:r>
        <w:rPr>
          <w:sz w:val="22"/>
          <w:szCs w:val="22"/>
          <w:lang w:val="uk-UA" w:eastAsia="uk-UA"/>
        </w:rPr>
        <w:t>+3*Х</w:t>
      </w:r>
      <w:r>
        <w:rPr>
          <w:sz w:val="22"/>
          <w:szCs w:val="22"/>
          <w:vertAlign w:val="subscript"/>
          <w:lang w:val="uk-UA" w:eastAsia="uk-UA"/>
        </w:rPr>
        <w:t>2</w:t>
      </w:r>
      <w:r>
        <w:rPr>
          <w:sz w:val="22"/>
          <w:szCs w:val="22"/>
          <w:lang w:val="uk-UA" w:eastAsia="uk-UA"/>
        </w:rPr>
        <w:t>+5*Х</w:t>
      </w:r>
      <w:r>
        <w:rPr>
          <w:sz w:val="22"/>
          <w:szCs w:val="22"/>
          <w:vertAlign w:val="subscript"/>
          <w:lang w:val="uk-UA" w:eastAsia="uk-UA"/>
        </w:rPr>
        <w:t>3</w:t>
      </w:r>
      <w:r>
        <w:rPr>
          <w:sz w:val="22"/>
          <w:szCs w:val="22"/>
          <w:lang w:val="uk-UA" w:eastAsia="uk-UA"/>
        </w:rPr>
        <w:t>-3*Х</w:t>
      </w:r>
      <w:r>
        <w:rPr>
          <w:sz w:val="22"/>
          <w:szCs w:val="22"/>
          <w:vertAlign w:val="subscript"/>
          <w:lang w:val="uk-UA" w:eastAsia="uk-UA"/>
        </w:rPr>
        <w:t>4</w:t>
      </w:r>
      <w:r>
        <w:rPr>
          <w:sz w:val="22"/>
          <w:szCs w:val="22"/>
          <w:lang w:val="uk-UA" w:eastAsia="uk-UA"/>
        </w:rPr>
        <w:t xml:space="preserve">  = 15</w:t>
      </w:r>
    </w:p>
    <w:p w:rsidR="00912D0B" w:rsidRDefault="00912D0B">
      <w:pPr>
        <w:rPr>
          <w:sz w:val="22"/>
          <w:szCs w:val="22"/>
          <w:lang w:val="uk-UA"/>
        </w:rPr>
      </w:pPr>
      <w:r>
        <w:rPr>
          <w:sz w:val="22"/>
          <w:szCs w:val="22"/>
          <w:lang w:val="uk-UA"/>
        </w:rPr>
        <w:t xml:space="preserve">                                        </w:t>
      </w:r>
    </w:p>
    <w:p w:rsidR="00912D0B" w:rsidRDefault="00912D0B">
      <w:pPr>
        <w:jc w:val="center"/>
        <w:rPr>
          <w:sz w:val="22"/>
          <w:szCs w:val="22"/>
          <w:lang w:val="uk-UA" w:eastAsia="uk-UA"/>
        </w:rPr>
      </w:pPr>
      <w:r>
        <w:rPr>
          <w:sz w:val="22"/>
          <w:szCs w:val="22"/>
          <w:lang w:val="uk-UA" w:eastAsia="uk-UA"/>
        </w:rPr>
        <w:t>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...,Х</w:t>
      </w:r>
      <w:r>
        <w:rPr>
          <w:sz w:val="22"/>
          <w:szCs w:val="22"/>
          <w:vertAlign w:val="subscript"/>
          <w:lang w:val="uk-UA" w:eastAsia="uk-UA"/>
        </w:rPr>
        <w:t>4</w:t>
      </w:r>
      <w:r>
        <w:rPr>
          <w:sz w:val="22"/>
          <w:szCs w:val="22"/>
          <w:lang w:val="uk-UA" w:eastAsia="uk-UA"/>
        </w:rPr>
        <w:t xml:space="preserve"> &gt;=0</w:t>
      </w:r>
    </w:p>
    <w:p w:rsidR="00912D0B" w:rsidRDefault="00912D0B">
      <w:pPr>
        <w:jc w:val="both"/>
        <w:rPr>
          <w:sz w:val="22"/>
          <w:szCs w:val="22"/>
          <w:lang w:val="uk-UA" w:eastAsia="uk-UA"/>
        </w:rPr>
      </w:pPr>
      <w:r>
        <w:rPr>
          <w:sz w:val="22"/>
          <w:szCs w:val="22"/>
          <w:lang w:val="uk-UA" w:eastAsia="uk-UA"/>
        </w:rPr>
        <w:t>у формі основного задачі ЛП.</w:t>
      </w:r>
    </w:p>
    <w:p w:rsidR="00912D0B" w:rsidRDefault="00912D0B">
      <w:pPr>
        <w:ind w:firstLine="567"/>
        <w:jc w:val="both"/>
        <w:rPr>
          <w:sz w:val="22"/>
          <w:szCs w:val="22"/>
          <w:lang w:val="uk-UA" w:eastAsia="uk-UA"/>
        </w:rPr>
      </w:pPr>
      <w:r>
        <w:rPr>
          <w:sz w:val="22"/>
          <w:szCs w:val="22"/>
          <w:lang w:val="uk-UA" w:eastAsia="uk-UA"/>
        </w:rPr>
        <w:t xml:space="preserve">У даному завданні потрібно знайти мінімум цільової  функції, а система обмежень містить  три  нерівності.  </w:t>
      </w:r>
    </w:p>
    <w:p w:rsidR="00912D0B" w:rsidRDefault="00912D0B">
      <w:pPr>
        <w:ind w:firstLine="567"/>
        <w:jc w:val="both"/>
        <w:rPr>
          <w:sz w:val="22"/>
          <w:szCs w:val="22"/>
          <w:lang w:val="uk-UA" w:eastAsia="uk-UA"/>
        </w:rPr>
      </w:pPr>
      <w:r>
        <w:rPr>
          <w:sz w:val="22"/>
          <w:szCs w:val="22"/>
          <w:lang w:val="uk-UA" w:eastAsia="uk-UA"/>
        </w:rPr>
        <w:t>Отже, щоб записати її у формі основної задачі, замість знаходження мінімуму функції F потрібно знайти мінімум функції F1 = -F  при обмеженнях, що виходять з обмежень початкової задачі додаванням до лівих частин кожного з обмежень нерівностей  виду  "&lt;=" додаткової ненегативної змінної і відніманням з лівих частин кожного з обмежень нерівностей виду "&gt;=".</w:t>
      </w:r>
    </w:p>
    <w:p w:rsidR="00912D0B" w:rsidRDefault="00912D0B">
      <w:pPr>
        <w:ind w:firstLine="567"/>
        <w:jc w:val="both"/>
        <w:rPr>
          <w:sz w:val="22"/>
          <w:szCs w:val="22"/>
          <w:lang w:val="uk-UA" w:eastAsia="uk-UA"/>
        </w:rPr>
      </w:pPr>
      <w:r>
        <w:rPr>
          <w:sz w:val="22"/>
          <w:szCs w:val="22"/>
          <w:lang w:val="uk-UA" w:eastAsia="uk-UA"/>
        </w:rPr>
        <w:t xml:space="preserve">Отже, початкова задача може бути записана  у формі основної  задачі  ЛП  так:  знайти   максимум   функції   </w:t>
      </w:r>
    </w:p>
    <w:p w:rsidR="00912D0B" w:rsidRDefault="00912D0B">
      <w:pPr>
        <w:jc w:val="both"/>
        <w:rPr>
          <w:sz w:val="22"/>
          <w:szCs w:val="22"/>
          <w:lang w:val="uk-UA" w:eastAsia="uk-UA"/>
        </w:rPr>
      </w:pPr>
      <w:r>
        <w:rPr>
          <w:sz w:val="22"/>
          <w:szCs w:val="22"/>
          <w:lang w:val="uk-UA" w:eastAsia="uk-UA"/>
        </w:rPr>
        <w:t>F</w:t>
      </w:r>
      <w:r>
        <w:rPr>
          <w:sz w:val="22"/>
          <w:szCs w:val="22"/>
          <w:vertAlign w:val="subscript"/>
          <w:lang w:val="uk-UA" w:eastAsia="uk-UA"/>
        </w:rPr>
        <w:t>1</w:t>
      </w:r>
      <w:r>
        <w:rPr>
          <w:sz w:val="22"/>
          <w:szCs w:val="22"/>
          <w:lang w:val="uk-UA" w:eastAsia="uk-UA"/>
        </w:rPr>
        <w:t xml:space="preserve"> = X</w:t>
      </w:r>
      <w:r>
        <w:rPr>
          <w:sz w:val="22"/>
          <w:szCs w:val="22"/>
          <w:vertAlign w:val="subscript"/>
          <w:lang w:val="uk-UA" w:eastAsia="uk-UA"/>
        </w:rPr>
        <w:t>1</w:t>
      </w:r>
      <w:r>
        <w:rPr>
          <w:sz w:val="22"/>
          <w:szCs w:val="22"/>
          <w:lang w:val="uk-UA" w:eastAsia="uk-UA"/>
        </w:rPr>
        <w:t>-2*X</w:t>
      </w:r>
      <w:r>
        <w:rPr>
          <w:sz w:val="22"/>
          <w:szCs w:val="22"/>
          <w:vertAlign w:val="subscript"/>
          <w:lang w:val="uk-UA" w:eastAsia="uk-UA"/>
        </w:rPr>
        <w:t>2</w:t>
      </w:r>
      <w:r>
        <w:rPr>
          <w:sz w:val="22"/>
          <w:szCs w:val="22"/>
          <w:lang w:val="uk-UA" w:eastAsia="uk-UA"/>
        </w:rPr>
        <w:t>+X</w:t>
      </w:r>
      <w:r>
        <w:rPr>
          <w:sz w:val="22"/>
          <w:szCs w:val="22"/>
          <w:vertAlign w:val="subscript"/>
          <w:lang w:val="uk-UA" w:eastAsia="uk-UA"/>
        </w:rPr>
        <w:t>3</w:t>
      </w:r>
      <w:r>
        <w:rPr>
          <w:sz w:val="22"/>
          <w:szCs w:val="22"/>
          <w:lang w:val="uk-UA" w:eastAsia="uk-UA"/>
        </w:rPr>
        <w:t>-X</w:t>
      </w:r>
      <w:r>
        <w:rPr>
          <w:sz w:val="22"/>
          <w:szCs w:val="22"/>
          <w:vertAlign w:val="subscript"/>
          <w:lang w:val="uk-UA" w:eastAsia="uk-UA"/>
        </w:rPr>
        <w:t>4</w:t>
      </w:r>
      <w:r>
        <w:rPr>
          <w:sz w:val="22"/>
          <w:szCs w:val="22"/>
          <w:lang w:val="uk-UA" w:eastAsia="uk-UA"/>
        </w:rPr>
        <w:t xml:space="preserve"> за умов</w:t>
      </w:r>
    </w:p>
    <w:p w:rsidR="00912D0B" w:rsidRDefault="00194CF2">
      <w:pPr>
        <w:jc w:val="center"/>
        <w:rPr>
          <w:sz w:val="22"/>
          <w:szCs w:val="22"/>
          <w:lang w:val="uk-UA"/>
        </w:rPr>
      </w:pPr>
      <w:r>
        <w:rPr>
          <w:noProof/>
          <w:sz w:val="22"/>
          <w:szCs w:val="22"/>
          <w:lang w:val="uk-UA" w:eastAsia="uk-UA"/>
        </w:rPr>
        <mc:AlternateContent>
          <mc:Choice Requires="wps">
            <w:drawing>
              <wp:anchor distT="0" distB="0" distL="114300" distR="114300" simplePos="0" relativeHeight="251648000" behindDoc="0" locked="0" layoutInCell="1" allowOverlap="1">
                <wp:simplePos x="0" y="0"/>
                <wp:positionH relativeFrom="column">
                  <wp:posOffset>1143000</wp:posOffset>
                </wp:positionH>
                <wp:positionV relativeFrom="paragraph">
                  <wp:posOffset>151130</wp:posOffset>
                </wp:positionV>
                <wp:extent cx="63500" cy="685800"/>
                <wp:effectExtent l="6985" t="5080" r="5715" b="4445"/>
                <wp:wrapNone/>
                <wp:docPr id="21"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 cy="685800"/>
                        </a:xfrm>
                        <a:custGeom>
                          <a:avLst/>
                          <a:gdLst>
                            <a:gd name="T0" fmla="*/ 19862 w 20000"/>
                            <a:gd name="T1" fmla="*/ 0 h 20000"/>
                            <a:gd name="T2" fmla="*/ 0 w 20000"/>
                            <a:gd name="T3" fmla="*/ 0 h 20000"/>
                            <a:gd name="T4" fmla="*/ 0 w 20000"/>
                            <a:gd name="T5" fmla="*/ 19989 h 20000"/>
                            <a:gd name="T6" fmla="*/ 19862 w 20000"/>
                            <a:gd name="T7" fmla="*/ 19989 h 20000"/>
                          </a:gdLst>
                          <a:ahLst/>
                          <a:cxnLst>
                            <a:cxn ang="0">
                              <a:pos x="T0" y="T1"/>
                            </a:cxn>
                            <a:cxn ang="0">
                              <a:pos x="T2" y="T3"/>
                            </a:cxn>
                            <a:cxn ang="0">
                              <a:pos x="T4" y="T5"/>
                            </a:cxn>
                            <a:cxn ang="0">
                              <a:pos x="T6" y="T7"/>
                            </a:cxn>
                          </a:cxnLst>
                          <a:rect l="0" t="0" r="r" b="b"/>
                          <a:pathLst>
                            <a:path w="20000" h="20000">
                              <a:moveTo>
                                <a:pt x="19862" y="0"/>
                              </a:moveTo>
                              <a:lnTo>
                                <a:pt x="0" y="0"/>
                              </a:lnTo>
                              <a:lnTo>
                                <a:pt x="0" y="19989"/>
                              </a:lnTo>
                              <a:lnTo>
                                <a:pt x="19862" y="19989"/>
                              </a:lnTo>
                            </a:path>
                          </a:pathLst>
                        </a:custGeom>
                        <a:noFill/>
                        <a:ln w="9525" cap="flat">
                          <a:solidFill>
                            <a:srgbClr val="000000"/>
                          </a:solidFill>
                          <a:prstDash val="solid"/>
                          <a:round/>
                          <a:headEnd type="none" w="sm" len="lg"/>
                          <a:tailEnd type="none" w="sm" len="lg"/>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683E31" id="Freeform 10" o:spid="_x0000_s1026" style="position:absolute;margin-left:90pt;margin-top:11.9pt;width:5pt;height:54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" path="m19862,l,,,19989r19862,e" filled="f">
                <v:stroke startarrowwidth="narrow" startarrowlength="long" endarrowwidth="narrow" endarrowlength="long"/>
                <v:path arrowok="t" o:connecttype="custom" o:connectlocs="63062,0;0,0;0,685423;63062,685423" o:connectangles="0,0,0,0"/>
              </v:shape>
            </w:pict>
          </mc:Fallback>
        </mc:AlternateContent>
      </w:r>
      <w:r w:rsidR="00912D0B">
        <w:rPr>
          <w:sz w:val="22"/>
          <w:szCs w:val="22"/>
          <w:lang w:val="uk-UA"/>
        </w:rPr>
        <w:t xml:space="preserve">               </w:t>
      </w:r>
    </w:p>
    <w:p w:rsidR="00912D0B" w:rsidRDefault="00912D0B">
      <w:pPr>
        <w:jc w:val="center"/>
        <w:rPr>
          <w:sz w:val="22"/>
          <w:szCs w:val="22"/>
          <w:lang w:val="uk-UA" w:eastAsia="uk-UA"/>
        </w:rPr>
      </w:pPr>
      <w:r>
        <w:rPr>
          <w:sz w:val="22"/>
          <w:szCs w:val="22"/>
          <w:lang w:val="uk-UA" w:eastAsia="uk-UA"/>
        </w:rPr>
        <w:t>2*Х</w:t>
      </w:r>
      <w:r>
        <w:rPr>
          <w:sz w:val="22"/>
          <w:szCs w:val="22"/>
          <w:vertAlign w:val="subscript"/>
          <w:lang w:val="uk-UA" w:eastAsia="uk-UA"/>
        </w:rPr>
        <w:t>1</w:t>
      </w:r>
      <w:r>
        <w:rPr>
          <w:sz w:val="22"/>
          <w:szCs w:val="22"/>
          <w:lang w:val="uk-UA" w:eastAsia="uk-UA"/>
        </w:rPr>
        <w:t xml:space="preserve"> - Х</w:t>
      </w:r>
      <w:r>
        <w:rPr>
          <w:sz w:val="22"/>
          <w:szCs w:val="22"/>
          <w:vertAlign w:val="subscript"/>
          <w:lang w:val="uk-UA" w:eastAsia="uk-UA"/>
        </w:rPr>
        <w:t>2</w:t>
      </w:r>
      <w:r>
        <w:rPr>
          <w:sz w:val="22"/>
          <w:szCs w:val="22"/>
          <w:lang w:val="uk-UA" w:eastAsia="uk-UA"/>
        </w:rPr>
        <w:t xml:space="preserve"> - Х</w:t>
      </w:r>
      <w:r>
        <w:rPr>
          <w:sz w:val="22"/>
          <w:szCs w:val="22"/>
          <w:vertAlign w:val="subscript"/>
          <w:lang w:val="uk-UA" w:eastAsia="uk-UA"/>
        </w:rPr>
        <w:t xml:space="preserve">3 </w:t>
      </w:r>
      <w:r>
        <w:rPr>
          <w:sz w:val="22"/>
          <w:szCs w:val="22"/>
          <w:lang w:val="uk-UA" w:eastAsia="uk-UA"/>
        </w:rPr>
        <w:t>+ Х</w:t>
      </w:r>
      <w:r>
        <w:rPr>
          <w:sz w:val="22"/>
          <w:szCs w:val="22"/>
          <w:vertAlign w:val="subscript"/>
          <w:lang w:val="uk-UA" w:eastAsia="uk-UA"/>
        </w:rPr>
        <w:t>4</w:t>
      </w:r>
      <w:r>
        <w:rPr>
          <w:sz w:val="22"/>
          <w:szCs w:val="22"/>
          <w:lang w:val="uk-UA" w:eastAsia="uk-UA"/>
        </w:rPr>
        <w:t>+Х</w:t>
      </w:r>
      <w:r>
        <w:rPr>
          <w:sz w:val="22"/>
          <w:szCs w:val="22"/>
          <w:vertAlign w:val="subscript"/>
          <w:lang w:val="uk-UA" w:eastAsia="uk-UA"/>
        </w:rPr>
        <w:t>5</w:t>
      </w:r>
      <w:r>
        <w:rPr>
          <w:sz w:val="22"/>
          <w:szCs w:val="22"/>
          <w:lang w:val="uk-UA" w:eastAsia="uk-UA"/>
        </w:rPr>
        <w:t xml:space="preserve">     = 6;</w:t>
      </w:r>
    </w:p>
    <w:p w:rsidR="00912D0B" w:rsidRDefault="00912D0B">
      <w:pPr>
        <w:jc w:val="center"/>
        <w:rPr>
          <w:sz w:val="22"/>
          <w:szCs w:val="22"/>
          <w:lang w:val="uk-UA" w:eastAsia="uk-UA"/>
        </w:rPr>
      </w:pPr>
      <w:r>
        <w:rPr>
          <w:sz w:val="22"/>
          <w:szCs w:val="22"/>
          <w:lang w:val="uk-UA" w:eastAsia="uk-UA"/>
        </w:rPr>
        <w:t>Х</w:t>
      </w:r>
      <w:r>
        <w:rPr>
          <w:sz w:val="22"/>
          <w:szCs w:val="22"/>
          <w:vertAlign w:val="subscript"/>
          <w:lang w:val="uk-UA" w:eastAsia="uk-UA"/>
        </w:rPr>
        <w:t>1</w:t>
      </w:r>
      <w:r>
        <w:rPr>
          <w:sz w:val="22"/>
          <w:szCs w:val="22"/>
          <w:lang w:val="uk-UA" w:eastAsia="uk-UA"/>
        </w:rPr>
        <w:t>+2*X</w:t>
      </w:r>
      <w:r>
        <w:rPr>
          <w:sz w:val="22"/>
          <w:szCs w:val="22"/>
          <w:vertAlign w:val="subscript"/>
          <w:lang w:val="uk-UA" w:eastAsia="uk-UA"/>
        </w:rPr>
        <w:t>2</w:t>
      </w:r>
      <w:r>
        <w:rPr>
          <w:sz w:val="22"/>
          <w:szCs w:val="22"/>
          <w:lang w:val="uk-UA" w:eastAsia="uk-UA"/>
        </w:rPr>
        <w:t xml:space="preserve"> + Х</w:t>
      </w:r>
      <w:r>
        <w:rPr>
          <w:sz w:val="22"/>
          <w:szCs w:val="22"/>
          <w:vertAlign w:val="subscript"/>
          <w:lang w:val="uk-UA" w:eastAsia="uk-UA"/>
        </w:rPr>
        <w:t>3</w:t>
      </w:r>
      <w:r>
        <w:rPr>
          <w:sz w:val="22"/>
          <w:szCs w:val="22"/>
          <w:lang w:val="uk-UA" w:eastAsia="uk-UA"/>
        </w:rPr>
        <w:t xml:space="preserve"> - Х</w:t>
      </w:r>
      <w:r>
        <w:rPr>
          <w:sz w:val="22"/>
          <w:szCs w:val="22"/>
          <w:vertAlign w:val="subscript"/>
          <w:lang w:val="uk-UA" w:eastAsia="uk-UA"/>
        </w:rPr>
        <w:t>4</w:t>
      </w:r>
      <w:r>
        <w:rPr>
          <w:sz w:val="22"/>
          <w:szCs w:val="22"/>
          <w:lang w:val="uk-UA" w:eastAsia="uk-UA"/>
        </w:rPr>
        <w:t>-Х</w:t>
      </w:r>
      <w:r>
        <w:rPr>
          <w:sz w:val="22"/>
          <w:szCs w:val="22"/>
          <w:vertAlign w:val="subscript"/>
          <w:lang w:val="uk-UA" w:eastAsia="uk-UA"/>
        </w:rPr>
        <w:t>6</w:t>
      </w:r>
      <w:r>
        <w:rPr>
          <w:sz w:val="22"/>
          <w:szCs w:val="22"/>
          <w:lang w:val="uk-UA" w:eastAsia="uk-UA"/>
        </w:rPr>
        <w:t xml:space="preserve">       = 8;</w:t>
      </w:r>
    </w:p>
    <w:p w:rsidR="00912D0B" w:rsidRDefault="00912D0B">
      <w:pPr>
        <w:jc w:val="center"/>
        <w:rPr>
          <w:sz w:val="22"/>
          <w:szCs w:val="22"/>
          <w:lang w:val="uk-UA" w:eastAsia="uk-UA"/>
        </w:rPr>
      </w:pPr>
      <w:r>
        <w:rPr>
          <w:sz w:val="22"/>
          <w:szCs w:val="22"/>
          <w:lang w:val="uk-UA" w:eastAsia="uk-UA"/>
        </w:rPr>
        <w:t xml:space="preserve"> 3*Х</w:t>
      </w:r>
      <w:r>
        <w:rPr>
          <w:sz w:val="22"/>
          <w:szCs w:val="22"/>
          <w:vertAlign w:val="subscript"/>
          <w:lang w:val="uk-UA" w:eastAsia="uk-UA"/>
        </w:rPr>
        <w:t>1</w:t>
      </w:r>
      <w:r>
        <w:rPr>
          <w:sz w:val="22"/>
          <w:szCs w:val="22"/>
          <w:lang w:val="uk-UA" w:eastAsia="uk-UA"/>
        </w:rPr>
        <w:t xml:space="preserve"> - Х</w:t>
      </w:r>
      <w:r>
        <w:rPr>
          <w:sz w:val="22"/>
          <w:szCs w:val="22"/>
          <w:vertAlign w:val="subscript"/>
          <w:lang w:val="uk-UA" w:eastAsia="uk-UA"/>
        </w:rPr>
        <w:t>2</w:t>
      </w:r>
      <w:r>
        <w:rPr>
          <w:sz w:val="22"/>
          <w:szCs w:val="22"/>
          <w:lang w:val="uk-UA" w:eastAsia="uk-UA"/>
        </w:rPr>
        <w:t>+2*Х</w:t>
      </w:r>
      <w:r>
        <w:rPr>
          <w:sz w:val="22"/>
          <w:szCs w:val="22"/>
          <w:vertAlign w:val="subscript"/>
          <w:lang w:val="uk-UA" w:eastAsia="uk-UA"/>
        </w:rPr>
        <w:t>3</w:t>
      </w:r>
      <w:r>
        <w:rPr>
          <w:sz w:val="22"/>
          <w:szCs w:val="22"/>
          <w:lang w:val="uk-UA" w:eastAsia="uk-UA"/>
        </w:rPr>
        <w:t>+2*X</w:t>
      </w:r>
      <w:r>
        <w:rPr>
          <w:sz w:val="22"/>
          <w:szCs w:val="22"/>
          <w:vertAlign w:val="subscript"/>
          <w:lang w:val="uk-UA" w:eastAsia="uk-UA"/>
        </w:rPr>
        <w:t>4</w:t>
      </w:r>
      <w:r>
        <w:rPr>
          <w:sz w:val="22"/>
          <w:szCs w:val="22"/>
          <w:lang w:val="uk-UA" w:eastAsia="uk-UA"/>
        </w:rPr>
        <w:t>+Х</w:t>
      </w:r>
      <w:r>
        <w:rPr>
          <w:sz w:val="22"/>
          <w:szCs w:val="22"/>
          <w:vertAlign w:val="subscript"/>
          <w:lang w:val="uk-UA" w:eastAsia="uk-UA"/>
        </w:rPr>
        <w:t xml:space="preserve">7 </w:t>
      </w:r>
      <w:r>
        <w:rPr>
          <w:sz w:val="22"/>
          <w:szCs w:val="22"/>
          <w:lang w:val="uk-UA" w:eastAsia="uk-UA"/>
        </w:rPr>
        <w:t>= 10;</w:t>
      </w:r>
    </w:p>
    <w:p w:rsidR="00912D0B" w:rsidRDefault="00912D0B">
      <w:pPr>
        <w:jc w:val="center"/>
        <w:rPr>
          <w:sz w:val="22"/>
          <w:szCs w:val="22"/>
          <w:lang w:val="uk-UA" w:eastAsia="uk-UA"/>
        </w:rPr>
      </w:pPr>
      <w:r>
        <w:rPr>
          <w:sz w:val="22"/>
          <w:szCs w:val="22"/>
          <w:lang w:val="uk-UA" w:eastAsia="uk-UA"/>
        </w:rPr>
        <w:t xml:space="preserve"> -Х</w:t>
      </w:r>
      <w:r>
        <w:rPr>
          <w:sz w:val="22"/>
          <w:szCs w:val="22"/>
          <w:vertAlign w:val="subscript"/>
          <w:lang w:val="uk-UA" w:eastAsia="uk-UA"/>
        </w:rPr>
        <w:t>1</w:t>
      </w:r>
      <w:r>
        <w:rPr>
          <w:sz w:val="22"/>
          <w:szCs w:val="22"/>
          <w:lang w:val="uk-UA" w:eastAsia="uk-UA"/>
        </w:rPr>
        <w:t>+3*Х</w:t>
      </w:r>
      <w:r>
        <w:rPr>
          <w:sz w:val="22"/>
          <w:szCs w:val="22"/>
          <w:vertAlign w:val="subscript"/>
          <w:lang w:val="uk-UA" w:eastAsia="uk-UA"/>
        </w:rPr>
        <w:t>2</w:t>
      </w:r>
      <w:r>
        <w:rPr>
          <w:sz w:val="22"/>
          <w:szCs w:val="22"/>
          <w:lang w:val="uk-UA" w:eastAsia="uk-UA"/>
        </w:rPr>
        <w:t>+5*Х</w:t>
      </w:r>
      <w:r>
        <w:rPr>
          <w:sz w:val="22"/>
          <w:szCs w:val="22"/>
          <w:vertAlign w:val="subscript"/>
          <w:lang w:val="uk-UA" w:eastAsia="uk-UA"/>
        </w:rPr>
        <w:t>3</w:t>
      </w:r>
      <w:r>
        <w:rPr>
          <w:sz w:val="22"/>
          <w:szCs w:val="22"/>
          <w:lang w:val="uk-UA" w:eastAsia="uk-UA"/>
        </w:rPr>
        <w:t>-3*Х</w:t>
      </w:r>
      <w:r>
        <w:rPr>
          <w:sz w:val="22"/>
          <w:szCs w:val="22"/>
          <w:vertAlign w:val="subscript"/>
          <w:lang w:val="uk-UA" w:eastAsia="uk-UA"/>
        </w:rPr>
        <w:t>4</w:t>
      </w:r>
      <w:r>
        <w:rPr>
          <w:sz w:val="22"/>
          <w:szCs w:val="22"/>
          <w:lang w:val="uk-UA" w:eastAsia="uk-UA"/>
        </w:rPr>
        <w:t xml:space="preserve">         = 15</w:t>
      </w:r>
    </w:p>
    <w:p w:rsidR="00912D0B" w:rsidRDefault="00912D0B">
      <w:pPr>
        <w:jc w:val="center"/>
        <w:rPr>
          <w:sz w:val="22"/>
          <w:szCs w:val="22"/>
          <w:lang w:val="uk-UA"/>
        </w:rPr>
      </w:pPr>
      <w:r>
        <w:rPr>
          <w:sz w:val="22"/>
          <w:szCs w:val="22"/>
          <w:lang w:val="uk-UA"/>
        </w:rPr>
        <w:t xml:space="preserve">               </w:t>
      </w:r>
    </w:p>
    <w:p w:rsidR="00912D0B" w:rsidRDefault="00912D0B">
      <w:pPr>
        <w:jc w:val="center"/>
        <w:rPr>
          <w:sz w:val="22"/>
          <w:szCs w:val="22"/>
          <w:lang w:val="uk-UA" w:eastAsia="uk-UA"/>
        </w:rPr>
      </w:pPr>
      <w:r>
        <w:rPr>
          <w:sz w:val="22"/>
          <w:szCs w:val="22"/>
          <w:lang w:val="uk-UA" w:eastAsia="uk-UA"/>
        </w:rPr>
        <w:t>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...,Х</w:t>
      </w:r>
      <w:r>
        <w:rPr>
          <w:sz w:val="22"/>
          <w:szCs w:val="22"/>
          <w:vertAlign w:val="subscript"/>
          <w:lang w:val="uk-UA" w:eastAsia="uk-UA"/>
        </w:rPr>
        <w:t>7</w:t>
      </w:r>
      <w:r>
        <w:rPr>
          <w:sz w:val="22"/>
          <w:szCs w:val="22"/>
          <w:lang w:val="uk-UA" w:eastAsia="uk-UA"/>
        </w:rPr>
        <w:t xml:space="preserve"> &gt;=0 .</w:t>
      </w:r>
    </w:p>
    <w:p w:rsidR="00912D0B" w:rsidRDefault="00912D0B">
      <w:pPr>
        <w:jc w:val="center"/>
        <w:rPr>
          <w:sz w:val="22"/>
          <w:szCs w:val="22"/>
          <w:lang w:val="uk-UA"/>
        </w:rPr>
      </w:pPr>
    </w:p>
    <w:p w:rsidR="00912D0B" w:rsidRPr="00BB3E80" w:rsidRDefault="00912D0B" w:rsidP="00FE3EF3">
      <w:pPr>
        <w:pStyle w:val="20"/>
        <w:rPr>
          <w:sz w:val="20"/>
          <w:szCs w:val="20"/>
        </w:rPr>
      </w:pPr>
      <w:bookmarkStart w:id="83" w:name="_Toc151613123"/>
      <w:bookmarkStart w:id="84" w:name="_Toc151613199"/>
      <w:bookmarkStart w:id="85" w:name="_Toc151613337"/>
      <w:r w:rsidRPr="00BB3E80">
        <w:rPr>
          <w:rStyle w:val="main30"/>
          <w:bCs w:val="0"/>
          <w:kern w:val="0"/>
          <w:szCs w:val="20"/>
          <w:lang w:val="uk-UA" w:eastAsia="uk-UA"/>
        </w:rPr>
        <w:t>1.1.3 Властивості основного задачі лінійного програмування</w:t>
      </w:r>
      <w:bookmarkEnd w:id="83"/>
      <w:bookmarkEnd w:id="84"/>
      <w:bookmarkEnd w:id="85"/>
    </w:p>
    <w:p w:rsidR="00912D0B" w:rsidRDefault="00912D0B">
      <w:pPr>
        <w:jc w:val="center"/>
        <w:rPr>
          <w:sz w:val="22"/>
          <w:szCs w:val="22"/>
          <w:lang w:val="uk-UA"/>
        </w:rPr>
      </w:pPr>
    </w:p>
    <w:p w:rsidR="00912D0B" w:rsidRDefault="00912D0B">
      <w:pPr>
        <w:ind w:firstLine="567"/>
        <w:jc w:val="both"/>
        <w:rPr>
          <w:sz w:val="22"/>
          <w:szCs w:val="22"/>
          <w:lang w:val="uk-UA" w:eastAsia="uk-UA"/>
        </w:rPr>
      </w:pPr>
      <w:r>
        <w:rPr>
          <w:sz w:val="22"/>
          <w:szCs w:val="22"/>
          <w:lang w:val="uk-UA" w:eastAsia="uk-UA"/>
        </w:rPr>
        <w:t>Розглянемо основну задачу ЛП. Як було відмічено  в підрозділі 1.1.2, вона полягає у  визначенні  максимального  значення функції</w:t>
      </w:r>
    </w:p>
    <w:p w:rsidR="00912D0B" w:rsidRDefault="00912D0B">
      <w:pPr>
        <w:rPr>
          <w:sz w:val="22"/>
          <w:szCs w:val="22"/>
          <w:lang w:val="uk-UA"/>
        </w:rPr>
      </w:pPr>
      <w:r>
        <w:rPr>
          <w:sz w:val="22"/>
          <w:szCs w:val="22"/>
          <w:lang w:val="uk-UA"/>
        </w:rPr>
        <w:t xml:space="preserve">                             </w:t>
      </w:r>
      <w:r>
        <w:rPr>
          <w:position w:val="-30"/>
          <w:sz w:val="22"/>
          <w:szCs w:val="22"/>
          <w:lang w:val="uk-UA"/>
        </w:rPr>
        <w:object w:dxaOrig="1680" w:dyaOrig="720">
          <v:shape id="_x0000_i1031" type="#_x0000_t75" style="width:84pt;height:36pt" o:ole="">
            <v:imagedata r:id="rId18" o:title=""/>
          </v:shape>
          <o:OLEObject Type="Embed" ProgID="Equation.3" ShapeID="_x0000_i1031" DrawAspect="Content" ObjectID="_1768152547" r:id="rId19"/>
        </w:object>
      </w:r>
      <w:r>
        <w:rPr>
          <w:sz w:val="22"/>
          <w:szCs w:val="22"/>
          <w:lang w:val="uk-UA"/>
        </w:rPr>
        <w:t xml:space="preserve">  </w:t>
      </w:r>
    </w:p>
    <w:p w:rsidR="00912D0B" w:rsidRDefault="00912D0B">
      <w:pPr>
        <w:rPr>
          <w:sz w:val="22"/>
          <w:szCs w:val="22"/>
          <w:lang w:val="uk-UA"/>
        </w:rPr>
      </w:pPr>
      <w:r>
        <w:rPr>
          <w:sz w:val="22"/>
          <w:szCs w:val="22"/>
          <w:lang w:val="uk-UA"/>
        </w:rPr>
        <w:t xml:space="preserve">                             </w:t>
      </w:r>
    </w:p>
    <w:p w:rsidR="00912D0B" w:rsidRDefault="00912D0B">
      <w:pPr>
        <w:rPr>
          <w:sz w:val="22"/>
          <w:szCs w:val="22"/>
          <w:lang w:val="uk-UA" w:eastAsia="uk-UA"/>
        </w:rPr>
      </w:pPr>
      <w:r>
        <w:rPr>
          <w:sz w:val="22"/>
          <w:szCs w:val="22"/>
          <w:lang w:val="uk-UA" w:eastAsia="uk-UA"/>
        </w:rPr>
        <w:t>за умов</w:t>
      </w:r>
    </w:p>
    <w:p w:rsidR="00912D0B" w:rsidRDefault="00912D0B">
      <w:pPr>
        <w:ind w:left="1134" w:firstLine="567"/>
        <w:rPr>
          <w:sz w:val="22"/>
          <w:szCs w:val="22"/>
          <w:lang w:val="uk-UA" w:eastAsia="uk-UA"/>
        </w:rPr>
      </w:pPr>
      <w:r>
        <w:rPr>
          <w:position w:val="-30"/>
          <w:sz w:val="22"/>
          <w:szCs w:val="22"/>
          <w:lang w:val="uk-UA"/>
        </w:rPr>
        <w:object w:dxaOrig="1140" w:dyaOrig="720">
          <v:shape id="_x0000_i1032" type="#_x0000_t75" style="width:57pt;height:36pt" o:ole="">
            <v:imagedata r:id="rId20" o:title=""/>
          </v:shape>
          <o:OLEObject Type="Embed" ProgID="Equation.3" ShapeID="_x0000_i1032" DrawAspect="Content" ObjectID="_1768152548" r:id="rId21"/>
        </w:object>
      </w:r>
      <w:r>
        <w:rPr>
          <w:sz w:val="22"/>
          <w:szCs w:val="22"/>
          <w:lang w:val="uk-UA" w:eastAsia="uk-UA"/>
        </w:rPr>
        <w:t xml:space="preserve"> = </w:t>
      </w:r>
      <w:proofErr w:type="spellStart"/>
      <w:r>
        <w:rPr>
          <w:sz w:val="28"/>
          <w:szCs w:val="28"/>
          <w:lang w:val="uk-UA" w:eastAsia="uk-UA"/>
        </w:rPr>
        <w:t>B</w:t>
      </w:r>
      <w:r>
        <w:rPr>
          <w:sz w:val="22"/>
          <w:szCs w:val="22"/>
          <w:vertAlign w:val="subscript"/>
          <w:lang w:val="uk-UA" w:eastAsia="uk-UA"/>
        </w:rPr>
        <w:t>і</w:t>
      </w:r>
      <w:proofErr w:type="spellEnd"/>
      <w:r>
        <w:rPr>
          <w:sz w:val="22"/>
          <w:szCs w:val="22"/>
          <w:lang w:val="uk-UA" w:eastAsia="uk-UA"/>
        </w:rPr>
        <w:t xml:space="preserve">          (i=1,m),    </w:t>
      </w:r>
      <w:proofErr w:type="spellStart"/>
      <w:r>
        <w:rPr>
          <w:sz w:val="22"/>
          <w:szCs w:val="22"/>
          <w:lang w:val="uk-UA" w:eastAsia="uk-UA"/>
        </w:rPr>
        <w:t>X</w:t>
      </w:r>
      <w:r>
        <w:rPr>
          <w:sz w:val="22"/>
          <w:szCs w:val="22"/>
          <w:vertAlign w:val="subscript"/>
          <w:lang w:val="uk-UA" w:eastAsia="uk-UA"/>
        </w:rPr>
        <w:t>j</w:t>
      </w:r>
      <w:proofErr w:type="spellEnd"/>
      <w:r>
        <w:rPr>
          <w:sz w:val="22"/>
          <w:szCs w:val="22"/>
          <w:lang w:val="uk-UA" w:eastAsia="uk-UA"/>
        </w:rPr>
        <w:t>&gt;=0   (j=1,n).</w:t>
      </w:r>
    </w:p>
    <w:p w:rsidR="00912D0B" w:rsidRDefault="00912D0B">
      <w:pPr>
        <w:rPr>
          <w:sz w:val="22"/>
          <w:szCs w:val="22"/>
          <w:lang w:val="uk-UA"/>
        </w:rPr>
      </w:pPr>
    </w:p>
    <w:p w:rsidR="00912D0B" w:rsidRDefault="00912D0B">
      <w:pPr>
        <w:ind w:firstLine="567"/>
        <w:jc w:val="both"/>
        <w:rPr>
          <w:sz w:val="22"/>
          <w:szCs w:val="22"/>
          <w:lang w:val="uk-UA" w:eastAsia="uk-UA"/>
        </w:rPr>
      </w:pPr>
      <w:r>
        <w:rPr>
          <w:sz w:val="22"/>
          <w:szCs w:val="22"/>
          <w:lang w:val="uk-UA" w:eastAsia="uk-UA"/>
        </w:rPr>
        <w:t>Перепишемо цю задачу  у  векторній  формі.  Знайти  максимум функції</w:t>
      </w:r>
    </w:p>
    <w:p w:rsidR="00912D0B" w:rsidRDefault="00912D0B">
      <w:pPr>
        <w:jc w:val="center"/>
        <w:rPr>
          <w:sz w:val="22"/>
          <w:szCs w:val="22"/>
          <w:lang w:val="uk-UA" w:eastAsia="uk-UA"/>
        </w:rPr>
      </w:pPr>
      <w:r>
        <w:rPr>
          <w:sz w:val="22"/>
          <w:szCs w:val="22"/>
          <w:lang w:val="uk-UA" w:eastAsia="uk-UA"/>
        </w:rPr>
        <w:t>F = C*X                                                      (1.10)</w:t>
      </w:r>
    </w:p>
    <w:p w:rsidR="00912D0B" w:rsidRDefault="00912D0B">
      <w:pPr>
        <w:jc w:val="both"/>
        <w:rPr>
          <w:sz w:val="22"/>
          <w:szCs w:val="22"/>
          <w:lang w:val="uk-UA" w:eastAsia="uk-UA"/>
        </w:rPr>
      </w:pPr>
      <w:r>
        <w:rPr>
          <w:sz w:val="22"/>
          <w:szCs w:val="22"/>
          <w:lang w:val="uk-UA" w:eastAsia="uk-UA"/>
        </w:rPr>
        <w:t>за умов</w:t>
      </w:r>
    </w:p>
    <w:p w:rsidR="00912D0B" w:rsidRDefault="00912D0B">
      <w:pPr>
        <w:rPr>
          <w:sz w:val="22"/>
          <w:szCs w:val="22"/>
          <w:lang w:val="uk-UA"/>
        </w:rPr>
      </w:pPr>
    </w:p>
    <w:p w:rsidR="00912D0B" w:rsidRDefault="00912D0B">
      <w:pPr>
        <w:jc w:val="center"/>
        <w:rPr>
          <w:sz w:val="22"/>
          <w:szCs w:val="22"/>
          <w:lang w:val="uk-UA" w:eastAsia="uk-UA"/>
        </w:rPr>
      </w:pPr>
      <w:r>
        <w:rPr>
          <w:sz w:val="22"/>
          <w:szCs w:val="22"/>
          <w:lang w:val="uk-UA" w:eastAsia="uk-UA"/>
        </w:rPr>
        <w:t>X</w:t>
      </w:r>
      <w:r>
        <w:rPr>
          <w:sz w:val="22"/>
          <w:szCs w:val="22"/>
          <w:vertAlign w:val="subscript"/>
          <w:lang w:val="uk-UA" w:eastAsia="uk-UA"/>
        </w:rPr>
        <w:t>1</w:t>
      </w:r>
      <w:r>
        <w:rPr>
          <w:sz w:val="22"/>
          <w:szCs w:val="22"/>
          <w:lang w:val="uk-UA" w:eastAsia="uk-UA"/>
        </w:rPr>
        <w:t>*Р</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*Р</w:t>
      </w:r>
      <w:r>
        <w:rPr>
          <w:sz w:val="22"/>
          <w:szCs w:val="22"/>
          <w:vertAlign w:val="subscript"/>
          <w:lang w:val="uk-UA" w:eastAsia="uk-UA"/>
        </w:rPr>
        <w:t>2</w:t>
      </w:r>
      <w:r>
        <w:rPr>
          <w:sz w:val="22"/>
          <w:szCs w:val="22"/>
          <w:lang w:val="uk-UA" w:eastAsia="uk-UA"/>
        </w:rPr>
        <w:t>+...+</w:t>
      </w:r>
      <w:proofErr w:type="spellStart"/>
      <w:r>
        <w:rPr>
          <w:sz w:val="22"/>
          <w:szCs w:val="22"/>
          <w:lang w:val="uk-UA" w:eastAsia="uk-UA"/>
        </w:rPr>
        <w:t>X</w:t>
      </w:r>
      <w:r>
        <w:rPr>
          <w:sz w:val="22"/>
          <w:szCs w:val="22"/>
          <w:vertAlign w:val="subscript"/>
          <w:lang w:val="uk-UA" w:eastAsia="uk-UA"/>
        </w:rPr>
        <w:t>n</w:t>
      </w:r>
      <w:proofErr w:type="spellEnd"/>
      <w:r>
        <w:rPr>
          <w:sz w:val="22"/>
          <w:szCs w:val="22"/>
          <w:lang w:val="uk-UA" w:eastAsia="uk-UA"/>
        </w:rPr>
        <w:t>*</w:t>
      </w:r>
      <w:proofErr w:type="spellStart"/>
      <w:r>
        <w:rPr>
          <w:sz w:val="22"/>
          <w:szCs w:val="22"/>
          <w:lang w:val="uk-UA" w:eastAsia="uk-UA"/>
        </w:rPr>
        <w:t>Р</w:t>
      </w:r>
      <w:r>
        <w:rPr>
          <w:sz w:val="22"/>
          <w:szCs w:val="22"/>
          <w:vertAlign w:val="subscript"/>
          <w:lang w:val="uk-UA" w:eastAsia="uk-UA"/>
        </w:rPr>
        <w:t>n</w:t>
      </w:r>
      <w:proofErr w:type="spellEnd"/>
      <w:r>
        <w:rPr>
          <w:sz w:val="22"/>
          <w:szCs w:val="22"/>
          <w:lang w:val="uk-UA" w:eastAsia="uk-UA"/>
        </w:rPr>
        <w:t xml:space="preserve"> = Р</w:t>
      </w:r>
      <w:r>
        <w:rPr>
          <w:sz w:val="22"/>
          <w:szCs w:val="22"/>
          <w:vertAlign w:val="subscript"/>
          <w:lang w:val="uk-UA" w:eastAsia="uk-UA"/>
        </w:rPr>
        <w:t>0</w:t>
      </w:r>
      <w:r>
        <w:rPr>
          <w:sz w:val="22"/>
          <w:szCs w:val="22"/>
          <w:lang w:val="uk-UA" w:eastAsia="uk-UA"/>
        </w:rPr>
        <w:t>;                     (1.11)</w:t>
      </w:r>
    </w:p>
    <w:p w:rsidR="00912D0B" w:rsidRDefault="00912D0B">
      <w:pPr>
        <w:rPr>
          <w:sz w:val="22"/>
          <w:szCs w:val="22"/>
          <w:lang w:val="uk-UA"/>
        </w:rPr>
      </w:pPr>
    </w:p>
    <w:p w:rsidR="00912D0B" w:rsidRDefault="00912D0B">
      <w:pPr>
        <w:jc w:val="center"/>
        <w:rPr>
          <w:sz w:val="22"/>
          <w:szCs w:val="22"/>
          <w:lang w:val="uk-UA" w:eastAsia="uk-UA"/>
        </w:rPr>
      </w:pPr>
      <w:r>
        <w:rPr>
          <w:sz w:val="22"/>
          <w:szCs w:val="22"/>
          <w:lang w:val="uk-UA" w:eastAsia="uk-UA"/>
        </w:rPr>
        <w:t>X &gt;= 0                                                          (1.12)</w:t>
      </w:r>
    </w:p>
    <w:p w:rsidR="00912D0B" w:rsidRDefault="00912D0B">
      <w:pPr>
        <w:ind w:firstLine="567"/>
        <w:jc w:val="both"/>
        <w:rPr>
          <w:sz w:val="22"/>
          <w:szCs w:val="22"/>
          <w:lang w:val="uk-UA" w:eastAsia="uk-UA"/>
        </w:rPr>
      </w:pPr>
      <w:r>
        <w:rPr>
          <w:sz w:val="22"/>
          <w:szCs w:val="22"/>
          <w:lang w:val="uk-UA" w:eastAsia="uk-UA"/>
        </w:rPr>
        <w:t>де С = (C</w:t>
      </w:r>
      <w:r>
        <w:rPr>
          <w:sz w:val="22"/>
          <w:szCs w:val="22"/>
          <w:vertAlign w:val="subscript"/>
          <w:lang w:val="uk-UA" w:eastAsia="uk-UA"/>
        </w:rPr>
        <w:t>1</w:t>
      </w:r>
      <w:r>
        <w:rPr>
          <w:sz w:val="22"/>
          <w:szCs w:val="22"/>
          <w:lang w:val="uk-UA" w:eastAsia="uk-UA"/>
        </w:rPr>
        <w:t>,C</w:t>
      </w:r>
      <w:r>
        <w:rPr>
          <w:sz w:val="22"/>
          <w:szCs w:val="22"/>
          <w:vertAlign w:val="subscript"/>
          <w:lang w:val="uk-UA" w:eastAsia="uk-UA"/>
        </w:rPr>
        <w:t>1</w:t>
      </w:r>
      <w:r>
        <w:rPr>
          <w:sz w:val="22"/>
          <w:szCs w:val="22"/>
          <w:lang w:val="uk-UA" w:eastAsia="uk-UA"/>
        </w:rPr>
        <w:t>...,</w:t>
      </w:r>
      <w:proofErr w:type="spellStart"/>
      <w:r>
        <w:rPr>
          <w:sz w:val="22"/>
          <w:szCs w:val="22"/>
          <w:lang w:val="uk-UA" w:eastAsia="uk-UA"/>
        </w:rPr>
        <w:t>C</w:t>
      </w:r>
      <w:r>
        <w:rPr>
          <w:sz w:val="22"/>
          <w:szCs w:val="22"/>
          <w:vertAlign w:val="subscript"/>
          <w:lang w:val="uk-UA" w:eastAsia="uk-UA"/>
        </w:rPr>
        <w:t>n</w:t>
      </w:r>
      <w:proofErr w:type="spellEnd"/>
      <w:r>
        <w:rPr>
          <w:sz w:val="22"/>
          <w:szCs w:val="22"/>
          <w:lang w:val="uk-UA" w:eastAsia="uk-UA"/>
        </w:rPr>
        <w:t>); X =  (X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w:t>
      </w:r>
      <w:proofErr w:type="spellStart"/>
      <w:r>
        <w:rPr>
          <w:sz w:val="22"/>
          <w:szCs w:val="22"/>
          <w:lang w:val="uk-UA" w:eastAsia="uk-UA"/>
        </w:rPr>
        <w:t>X</w:t>
      </w:r>
      <w:r>
        <w:rPr>
          <w:sz w:val="22"/>
          <w:szCs w:val="22"/>
          <w:vertAlign w:val="subscript"/>
          <w:lang w:val="uk-UA" w:eastAsia="uk-UA"/>
        </w:rPr>
        <w:t>n</w:t>
      </w:r>
      <w:proofErr w:type="spellEnd"/>
      <w:r>
        <w:rPr>
          <w:sz w:val="22"/>
          <w:szCs w:val="22"/>
          <w:lang w:val="uk-UA" w:eastAsia="uk-UA"/>
        </w:rPr>
        <w:t>);  C*X  -  скалярний добуток; Р</w:t>
      </w:r>
      <w:r>
        <w:rPr>
          <w:sz w:val="22"/>
          <w:szCs w:val="22"/>
          <w:vertAlign w:val="subscript"/>
          <w:lang w:val="uk-UA" w:eastAsia="uk-UA"/>
        </w:rPr>
        <w:t>1</w:t>
      </w:r>
      <w:r>
        <w:rPr>
          <w:sz w:val="22"/>
          <w:szCs w:val="22"/>
          <w:lang w:val="uk-UA" w:eastAsia="uk-UA"/>
        </w:rPr>
        <w:t>,...,</w:t>
      </w:r>
      <w:proofErr w:type="spellStart"/>
      <w:r>
        <w:rPr>
          <w:sz w:val="22"/>
          <w:szCs w:val="22"/>
          <w:lang w:val="uk-UA" w:eastAsia="uk-UA"/>
        </w:rPr>
        <w:t>Р</w:t>
      </w:r>
      <w:r>
        <w:rPr>
          <w:sz w:val="22"/>
          <w:szCs w:val="22"/>
          <w:vertAlign w:val="subscript"/>
          <w:lang w:val="uk-UA" w:eastAsia="uk-UA"/>
        </w:rPr>
        <w:t>n</w:t>
      </w:r>
      <w:proofErr w:type="spellEnd"/>
      <w:r>
        <w:rPr>
          <w:sz w:val="22"/>
          <w:szCs w:val="22"/>
          <w:lang w:val="uk-UA" w:eastAsia="uk-UA"/>
        </w:rPr>
        <w:t xml:space="preserve"> і Р</w:t>
      </w:r>
      <w:r>
        <w:rPr>
          <w:sz w:val="22"/>
          <w:szCs w:val="22"/>
          <w:vertAlign w:val="subscript"/>
          <w:lang w:val="uk-UA" w:eastAsia="uk-UA"/>
        </w:rPr>
        <w:t>0</w:t>
      </w:r>
      <w:r>
        <w:rPr>
          <w:sz w:val="22"/>
          <w:szCs w:val="22"/>
          <w:lang w:val="uk-UA" w:eastAsia="uk-UA"/>
        </w:rPr>
        <w:t xml:space="preserve"> - m-мірні вектори-стовпці, складені з коефіцієнтів при невідомих і вільних членах системи рівнянь задачі:</w:t>
      </w:r>
    </w:p>
    <w:p w:rsidR="00912D0B" w:rsidRDefault="00194CF2">
      <w:pPr>
        <w:jc w:val="both"/>
        <w:rPr>
          <w:sz w:val="22"/>
          <w:szCs w:val="22"/>
          <w:lang w:val="uk-UA"/>
        </w:rPr>
      </w:pPr>
      <w:r>
        <w:rPr>
          <w:noProof/>
          <w:sz w:val="22"/>
          <w:szCs w:val="22"/>
          <w:lang w:val="uk-UA" w:eastAsia="uk-UA"/>
        </w:rPr>
        <mc:AlternateContent>
          <mc:Choice Requires="wps">
            <w:drawing>
              <wp:anchor distT="0" distB="0" distL="114300" distR="114300" simplePos="0" relativeHeight="251650048" behindDoc="0" locked="0" layoutInCell="1" allowOverlap="1">
                <wp:simplePos x="0" y="0"/>
                <wp:positionH relativeFrom="column">
                  <wp:posOffset>571500</wp:posOffset>
                </wp:positionH>
                <wp:positionV relativeFrom="paragraph">
                  <wp:posOffset>89535</wp:posOffset>
                </wp:positionV>
                <wp:extent cx="63500" cy="1121410"/>
                <wp:effectExtent l="6985" t="12065" r="5715" b="9525"/>
                <wp:wrapNone/>
                <wp:docPr id="20"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 cy="1121410"/>
                        </a:xfrm>
                        <a:custGeom>
                          <a:avLst/>
                          <a:gdLst>
                            <a:gd name="T0" fmla="*/ 0 w 20000"/>
                            <a:gd name="T1" fmla="*/ 0 h 20000"/>
                            <a:gd name="T2" fmla="*/ 19900 w 20000"/>
                            <a:gd name="T3" fmla="*/ 0 h 20000"/>
                            <a:gd name="T4" fmla="*/ 19900 w 20000"/>
                            <a:gd name="T5" fmla="*/ 19992 h 20000"/>
                            <a:gd name="T6" fmla="*/ 0 w 20000"/>
                            <a:gd name="T7" fmla="*/ 19992 h 20000"/>
                          </a:gdLst>
                          <a:ahLst/>
                          <a:cxnLst>
                            <a:cxn ang="0">
                              <a:pos x="T0" y="T1"/>
                            </a:cxn>
                            <a:cxn ang="0">
                              <a:pos x="T2" y="T3"/>
                            </a:cxn>
                            <a:cxn ang="0">
                              <a:pos x="T4" y="T5"/>
                            </a:cxn>
                            <a:cxn ang="0">
                              <a:pos x="T6" y="T7"/>
                            </a:cxn>
                          </a:cxnLst>
                          <a:rect l="0" t="0" r="r" b="b"/>
                          <a:pathLst>
                            <a:path w="20000" h="20000">
                              <a:moveTo>
                                <a:pt x="0" y="0"/>
                              </a:moveTo>
                              <a:lnTo>
                                <a:pt x="19900" y="0"/>
                              </a:lnTo>
                              <a:lnTo>
                                <a:pt x="19900" y="19992"/>
                              </a:lnTo>
                              <a:lnTo>
                                <a:pt x="0" y="19992"/>
                              </a:lnTo>
                            </a:path>
                          </a:pathLst>
                        </a:custGeom>
                        <a:noFill/>
                        <a:ln w="9525" cap="flat">
                          <a:solidFill>
                            <a:srgbClr val="000000"/>
                          </a:solidFill>
                          <a:prstDash val="solid"/>
                          <a:round/>
                          <a:headEnd type="none" w="sm" len="lg"/>
                          <a:tailEnd type="none" w="sm" len="lg"/>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02D9CA" id="Freeform 15" o:spid="_x0000_s1026" style="position:absolute;margin-left:45pt;margin-top:7.05pt;width:5pt;height:88.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" path="m,l19900,r,19992l,19992e" filled="f">
                <v:stroke startarrowwidth="narrow" startarrowlength="long" endarrowwidth="narrow" endarrowlength="long"/>
                <v:path arrowok="t" o:connecttype="custom" o:connectlocs="0,0;63183,0;63183,1120961;0,1120961" o:connectangles="0,0,0,0"/>
              </v:shape>
            </w:pict>
          </mc:Fallback>
        </mc:AlternateContent>
      </w:r>
      <w:r>
        <w:rPr>
          <w:noProof/>
          <w:sz w:val="22"/>
          <w:szCs w:val="22"/>
          <w:lang w:val="uk-UA" w:eastAsia="uk-UA"/>
        </w:rPr>
        <mc:AlternateContent>
          <mc:Choice Requires="wps">
            <w:drawing>
              <wp:anchor distT="0" distB="0" distL="114300" distR="114300" simplePos="0" relativeHeight="251649024" behindDoc="0" locked="0" layoutInCell="1" allowOverlap="1">
                <wp:simplePos x="0" y="0"/>
                <wp:positionH relativeFrom="column">
                  <wp:posOffset>381000</wp:posOffset>
                </wp:positionH>
                <wp:positionV relativeFrom="paragraph">
                  <wp:posOffset>89535</wp:posOffset>
                </wp:positionV>
                <wp:extent cx="62865" cy="1121410"/>
                <wp:effectExtent l="6985" t="12065" r="6350" b="9525"/>
                <wp:wrapNone/>
                <wp:docPr id="19"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865" cy="1121410"/>
                        </a:xfrm>
                        <a:custGeom>
                          <a:avLst/>
                          <a:gdLst>
                            <a:gd name="T0" fmla="*/ 19862 w 20000"/>
                            <a:gd name="T1" fmla="*/ 0 h 20000"/>
                            <a:gd name="T2" fmla="*/ 0 w 20000"/>
                            <a:gd name="T3" fmla="*/ 0 h 20000"/>
                            <a:gd name="T4" fmla="*/ 0 w 20000"/>
                            <a:gd name="T5" fmla="*/ 19992 h 20000"/>
                            <a:gd name="T6" fmla="*/ 19862 w 20000"/>
                            <a:gd name="T7" fmla="*/ 19992 h 20000"/>
                          </a:gdLst>
                          <a:ahLst/>
                          <a:cxnLst>
                            <a:cxn ang="0">
                              <a:pos x="T0" y="T1"/>
                            </a:cxn>
                            <a:cxn ang="0">
                              <a:pos x="T2" y="T3"/>
                            </a:cxn>
                            <a:cxn ang="0">
                              <a:pos x="T4" y="T5"/>
                            </a:cxn>
                            <a:cxn ang="0">
                              <a:pos x="T6" y="T7"/>
                            </a:cxn>
                          </a:cxnLst>
                          <a:rect l="0" t="0" r="r" b="b"/>
                          <a:pathLst>
                            <a:path w="20000" h="20000">
                              <a:moveTo>
                                <a:pt x="19862" y="0"/>
                              </a:moveTo>
                              <a:lnTo>
                                <a:pt x="0" y="0"/>
                              </a:lnTo>
                              <a:lnTo>
                                <a:pt x="0" y="19992"/>
                              </a:lnTo>
                              <a:lnTo>
                                <a:pt x="19862" y="19992"/>
                              </a:lnTo>
                            </a:path>
                          </a:pathLst>
                        </a:custGeom>
                        <a:noFill/>
                        <a:ln w="9525" cap="flat">
                          <a:solidFill>
                            <a:srgbClr val="000000"/>
                          </a:solidFill>
                          <a:prstDash val="solid"/>
                          <a:round/>
                          <a:headEnd type="none" w="sm" len="lg"/>
                          <a:tailEnd type="none" w="sm" len="lg"/>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D8D749" id="Freeform 11" o:spid="_x0000_s1026" style="position:absolute;margin-left:30pt;margin-top:7.05pt;width:4.95pt;height:88.3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" path="m19862,l,,,19992r19862,e" filled="f">
                <v:stroke startarrowwidth="narrow" startarrowlength="long" endarrowwidth="narrow" endarrowlength="long"/>
                <v:path arrowok="t" o:connecttype="custom" o:connectlocs="62431,0;0,0;0,1120961;62431,1120961" o:connectangles="0,0,0,0"/>
              </v:shape>
            </w:pict>
          </mc:Fallback>
        </mc:AlternateContent>
      </w:r>
      <w:r>
        <w:rPr>
          <w:noProof/>
          <w:sz w:val="22"/>
          <w:szCs w:val="22"/>
          <w:lang w:val="uk-UA" w:eastAsia="uk-UA"/>
        </w:rPr>
        <mc:AlternateContent>
          <mc:Choice Requires="wps">
            <w:drawing>
              <wp:anchor distT="0" distB="0" distL="114300" distR="114300" simplePos="0" relativeHeight="251659264" behindDoc="0" locked="0" layoutInCell="1" allowOverlap="1">
                <wp:simplePos x="0" y="0"/>
                <wp:positionH relativeFrom="column">
                  <wp:posOffset>1143000</wp:posOffset>
                </wp:positionH>
                <wp:positionV relativeFrom="paragraph">
                  <wp:posOffset>89535</wp:posOffset>
                </wp:positionV>
                <wp:extent cx="64770" cy="1121410"/>
                <wp:effectExtent l="6985" t="12065" r="4445" b="9525"/>
                <wp:wrapNone/>
                <wp:docPr id="18" name="Freeform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770" cy="1121410"/>
                        </a:xfrm>
                        <a:custGeom>
                          <a:avLst/>
                          <a:gdLst>
                            <a:gd name="T0" fmla="*/ 19862 w 20000"/>
                            <a:gd name="T1" fmla="*/ 0 h 20000"/>
                            <a:gd name="T2" fmla="*/ 0 w 20000"/>
                            <a:gd name="T3" fmla="*/ 0 h 20000"/>
                            <a:gd name="T4" fmla="*/ 0 w 20000"/>
                            <a:gd name="T5" fmla="*/ 19992 h 20000"/>
                            <a:gd name="T6" fmla="*/ 19862 w 20000"/>
                            <a:gd name="T7" fmla="*/ 19992 h 20000"/>
                          </a:gdLst>
                          <a:ahLst/>
                          <a:cxnLst>
                            <a:cxn ang="0">
                              <a:pos x="T0" y="T1"/>
                            </a:cxn>
                            <a:cxn ang="0">
                              <a:pos x="T2" y="T3"/>
                            </a:cxn>
                            <a:cxn ang="0">
                              <a:pos x="T4" y="T5"/>
                            </a:cxn>
                            <a:cxn ang="0">
                              <a:pos x="T6" y="T7"/>
                            </a:cxn>
                          </a:cxnLst>
                          <a:rect l="0" t="0" r="r" b="b"/>
                          <a:pathLst>
                            <a:path w="20000" h="20000">
                              <a:moveTo>
                                <a:pt x="19862" y="0"/>
                              </a:moveTo>
                              <a:lnTo>
                                <a:pt x="0" y="0"/>
                              </a:lnTo>
                              <a:lnTo>
                                <a:pt x="0" y="19992"/>
                              </a:lnTo>
                              <a:lnTo>
                                <a:pt x="19862" y="19992"/>
                              </a:lnTo>
                            </a:path>
                          </a:pathLst>
                        </a:custGeom>
                        <a:noFill/>
                        <a:ln w="9525" cap="flat">
                          <a:solidFill>
                            <a:srgbClr val="000000"/>
                          </a:solidFill>
                          <a:prstDash val="solid"/>
                          <a:round/>
                          <a:headEnd type="none" w="sm" len="lg"/>
                          <a:tailEnd type="none" w="sm" len="lg"/>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02460B" id="Freeform 67" o:spid="_x0000_s1026" style="position:absolute;margin-left:90pt;margin-top:7.05pt;width:5.1pt;height:8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" path="m19862,l,,,19992r19862,e" filled="f">
                <v:stroke startarrowwidth="narrow" startarrowlength="long" endarrowwidth="narrow" endarrowlength="long"/>
                <v:path arrowok="t" o:connecttype="custom" o:connectlocs="64323,0;0,0;0,1120961;64323,1120961" o:connectangles="0,0,0,0"/>
              </v:shape>
            </w:pict>
          </mc:Fallback>
        </mc:AlternateContent>
      </w:r>
      <w:r>
        <w:rPr>
          <w:noProof/>
          <w:sz w:val="22"/>
          <w:szCs w:val="22"/>
          <w:lang w:val="uk-UA" w:eastAsia="uk-UA"/>
        </w:rPr>
        <mc:AlternateContent>
          <mc:Choice Requires="wps">
            <w:drawing>
              <wp:anchor distT="0" distB="0" distL="114300" distR="114300" simplePos="0" relativeHeight="251660288" behindDoc="0" locked="0" layoutInCell="1" allowOverlap="1">
                <wp:simplePos x="0" y="0"/>
                <wp:positionH relativeFrom="column">
                  <wp:posOffset>1333500</wp:posOffset>
                </wp:positionH>
                <wp:positionV relativeFrom="paragraph">
                  <wp:posOffset>89535</wp:posOffset>
                </wp:positionV>
                <wp:extent cx="63500" cy="1121410"/>
                <wp:effectExtent l="6985" t="12065" r="5715" b="9525"/>
                <wp:wrapNone/>
                <wp:docPr id="17" name="Free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 cy="1121410"/>
                        </a:xfrm>
                        <a:custGeom>
                          <a:avLst/>
                          <a:gdLst>
                            <a:gd name="T0" fmla="*/ 0 w 20000"/>
                            <a:gd name="T1" fmla="*/ 0 h 20000"/>
                            <a:gd name="T2" fmla="*/ 19900 w 20000"/>
                            <a:gd name="T3" fmla="*/ 0 h 20000"/>
                            <a:gd name="T4" fmla="*/ 19900 w 20000"/>
                            <a:gd name="T5" fmla="*/ 19992 h 20000"/>
                            <a:gd name="T6" fmla="*/ 0 w 20000"/>
                            <a:gd name="T7" fmla="*/ 19992 h 20000"/>
                          </a:gdLst>
                          <a:ahLst/>
                          <a:cxnLst>
                            <a:cxn ang="0">
                              <a:pos x="T0" y="T1"/>
                            </a:cxn>
                            <a:cxn ang="0">
                              <a:pos x="T2" y="T3"/>
                            </a:cxn>
                            <a:cxn ang="0">
                              <a:pos x="T4" y="T5"/>
                            </a:cxn>
                            <a:cxn ang="0">
                              <a:pos x="T6" y="T7"/>
                            </a:cxn>
                          </a:cxnLst>
                          <a:rect l="0" t="0" r="r" b="b"/>
                          <a:pathLst>
                            <a:path w="20000" h="20000">
                              <a:moveTo>
                                <a:pt x="0" y="0"/>
                              </a:moveTo>
                              <a:lnTo>
                                <a:pt x="19900" y="0"/>
                              </a:lnTo>
                              <a:lnTo>
                                <a:pt x="19900" y="19992"/>
                              </a:lnTo>
                              <a:lnTo>
                                <a:pt x="0" y="19992"/>
                              </a:lnTo>
                            </a:path>
                          </a:pathLst>
                        </a:custGeom>
                        <a:noFill/>
                        <a:ln w="9525" cap="flat">
                          <a:solidFill>
                            <a:srgbClr val="000000"/>
                          </a:solidFill>
                          <a:prstDash val="solid"/>
                          <a:round/>
                          <a:headEnd type="none" w="sm" len="lg"/>
                          <a:tailEnd type="none" w="sm" len="lg"/>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1ACE9C" id="Freeform 68" o:spid="_x0000_s1026" style="position:absolute;margin-left:105pt;margin-top:7.05pt;width:5pt;height:88.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" path="m,l19900,r,19992l,19992e" filled="f">
                <v:stroke startarrowwidth="narrow" startarrowlength="long" endarrowwidth="narrow" endarrowlength="long"/>
                <v:path arrowok="t" o:connecttype="custom" o:connectlocs="0,0;63183,0;63183,1120961;0,1120961" o:connectangles="0,0,0,0"/>
              </v:shape>
            </w:pict>
          </mc:Fallback>
        </mc:AlternateContent>
      </w:r>
      <w:ins w:id="86" w:author="Max" w:date="2007-09-26T22:30:00Z">
        <w:r>
          <w:rPr>
            <w:noProof/>
            <w:sz w:val="22"/>
            <w:szCs w:val="22"/>
            <w:lang w:val="uk-UA" w:eastAsia="uk-UA"/>
          </w:rPr>
          <mc:AlternateContent>
            <mc:Choice Requires="wps">
              <w:drawing>
                <wp:anchor distT="0" distB="0" distL="114300" distR="114300" simplePos="0" relativeHeight="251662336" behindDoc="0" locked="0" layoutInCell="1" allowOverlap="1">
                  <wp:simplePos x="0" y="0"/>
                  <wp:positionH relativeFrom="column">
                    <wp:posOffset>3175000</wp:posOffset>
                  </wp:positionH>
                  <wp:positionV relativeFrom="paragraph">
                    <wp:posOffset>89535</wp:posOffset>
                  </wp:positionV>
                  <wp:extent cx="63500" cy="1121410"/>
                  <wp:effectExtent l="10160" t="12065" r="12065" b="9525"/>
                  <wp:wrapNone/>
                  <wp:docPr id="16" name="Freeform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 cy="1121410"/>
                          </a:xfrm>
                          <a:custGeom>
                            <a:avLst/>
                            <a:gdLst>
                              <a:gd name="T0" fmla="*/ 0 w 20000"/>
                              <a:gd name="T1" fmla="*/ 0 h 20000"/>
                              <a:gd name="T2" fmla="*/ 19900 w 20000"/>
                              <a:gd name="T3" fmla="*/ 0 h 20000"/>
                              <a:gd name="T4" fmla="*/ 19900 w 20000"/>
                              <a:gd name="T5" fmla="*/ 19992 h 20000"/>
                              <a:gd name="T6" fmla="*/ 0 w 20000"/>
                              <a:gd name="T7" fmla="*/ 19992 h 20000"/>
                            </a:gdLst>
                            <a:ahLst/>
                            <a:cxnLst>
                              <a:cxn ang="0">
                                <a:pos x="T0" y="T1"/>
                              </a:cxn>
                              <a:cxn ang="0">
                                <a:pos x="T2" y="T3"/>
                              </a:cxn>
                              <a:cxn ang="0">
                                <a:pos x="T4" y="T5"/>
                              </a:cxn>
                              <a:cxn ang="0">
                                <a:pos x="T6" y="T7"/>
                              </a:cxn>
                            </a:cxnLst>
                            <a:rect l="0" t="0" r="r" b="b"/>
                            <a:pathLst>
                              <a:path w="20000" h="20000">
                                <a:moveTo>
                                  <a:pt x="0" y="0"/>
                                </a:moveTo>
                                <a:lnTo>
                                  <a:pt x="19900" y="0"/>
                                </a:lnTo>
                                <a:lnTo>
                                  <a:pt x="19900" y="19992"/>
                                </a:lnTo>
                                <a:lnTo>
                                  <a:pt x="0" y="19992"/>
                                </a:lnTo>
                              </a:path>
                            </a:pathLst>
                          </a:custGeom>
                          <a:noFill/>
                          <a:ln w="9525" cap="flat">
                            <a:solidFill>
                              <a:srgbClr val="000000"/>
                            </a:solidFill>
                            <a:prstDash val="solid"/>
                            <a:round/>
                            <a:headEnd type="none" w="sm" len="lg"/>
                            <a:tailEnd type="none" w="sm" len="lg"/>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AE1212" id="Freeform 70" o:spid="_x0000_s1026" style="position:absolute;margin-left:250pt;margin-top:7.05pt;width:5pt;height:88.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" path="m,l19900,r,19992l,19992e" filled="f">
                  <v:stroke startarrowwidth="narrow" startarrowlength="long" endarrowwidth="narrow" endarrowlength="long"/>
                  <v:path arrowok="t" o:connecttype="custom" o:connectlocs="0,0;63183,0;63183,1120961;0,1120961" o:connectangles="0,0,0,0"/>
                </v:shape>
              </w:pict>
            </mc:Fallback>
          </mc:AlternateContent>
        </w:r>
      </w:ins>
      <w:ins w:id="87" w:author="Max" w:date="2007-09-26T22:31:00Z">
        <w:r>
          <w:rPr>
            <w:noProof/>
            <w:sz w:val="22"/>
            <w:szCs w:val="22"/>
            <w:lang w:val="uk-UA" w:eastAsia="uk-UA"/>
          </w:rPr>
          <mc:AlternateContent>
            <mc:Choice Requires="wps">
              <w:drawing>
                <wp:anchor distT="0" distB="0" distL="114300" distR="114300" simplePos="0" relativeHeight="251658240" behindDoc="0" locked="0" layoutInCell="1" allowOverlap="1">
                  <wp:simplePos x="0" y="0"/>
                  <wp:positionH relativeFrom="column">
                    <wp:posOffset>2984500</wp:posOffset>
                  </wp:positionH>
                  <wp:positionV relativeFrom="paragraph">
                    <wp:posOffset>89535</wp:posOffset>
                  </wp:positionV>
                  <wp:extent cx="64770" cy="1121410"/>
                  <wp:effectExtent l="10160" t="12065" r="10795" b="9525"/>
                  <wp:wrapNone/>
                  <wp:docPr id="15" name="Freeform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770" cy="1121410"/>
                          </a:xfrm>
                          <a:custGeom>
                            <a:avLst/>
                            <a:gdLst>
                              <a:gd name="T0" fmla="*/ 19862 w 20000"/>
                              <a:gd name="T1" fmla="*/ 0 h 20000"/>
                              <a:gd name="T2" fmla="*/ 0 w 20000"/>
                              <a:gd name="T3" fmla="*/ 0 h 20000"/>
                              <a:gd name="T4" fmla="*/ 0 w 20000"/>
                              <a:gd name="T5" fmla="*/ 19992 h 20000"/>
                              <a:gd name="T6" fmla="*/ 19862 w 20000"/>
                              <a:gd name="T7" fmla="*/ 19992 h 20000"/>
                            </a:gdLst>
                            <a:ahLst/>
                            <a:cxnLst>
                              <a:cxn ang="0">
                                <a:pos x="T0" y="T1"/>
                              </a:cxn>
                              <a:cxn ang="0">
                                <a:pos x="T2" y="T3"/>
                              </a:cxn>
                              <a:cxn ang="0">
                                <a:pos x="T4" y="T5"/>
                              </a:cxn>
                              <a:cxn ang="0">
                                <a:pos x="T6" y="T7"/>
                              </a:cxn>
                            </a:cxnLst>
                            <a:rect l="0" t="0" r="r" b="b"/>
                            <a:pathLst>
                              <a:path w="20000" h="20000">
                                <a:moveTo>
                                  <a:pt x="19862" y="0"/>
                                </a:moveTo>
                                <a:lnTo>
                                  <a:pt x="0" y="0"/>
                                </a:lnTo>
                                <a:lnTo>
                                  <a:pt x="0" y="19992"/>
                                </a:lnTo>
                                <a:lnTo>
                                  <a:pt x="19862" y="19992"/>
                                </a:lnTo>
                              </a:path>
                            </a:pathLst>
                          </a:custGeom>
                          <a:noFill/>
                          <a:ln w="9525" cap="flat">
                            <a:solidFill>
                              <a:srgbClr val="000000"/>
                            </a:solidFill>
                            <a:prstDash val="solid"/>
                            <a:round/>
                            <a:headEnd type="none" w="sm" len="lg"/>
                            <a:tailEnd type="none" w="sm" len="lg"/>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DE6CF4" id="Freeform 66" o:spid="_x0000_s1026" style="position:absolute;margin-left:235pt;margin-top:7.05pt;width:5.1pt;height:8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" path="m19862,l,,,19992r19862,e" filled="f">
                  <v:stroke startarrowwidth="narrow" startarrowlength="long" endarrowwidth="narrow" endarrowlength="long"/>
                  <v:path arrowok="t" o:connecttype="custom" o:connectlocs="64323,0;0,0;0,1120961;64323,1120961" o:connectangles="0,0,0,0"/>
                </v:shape>
              </w:pict>
            </mc:Fallback>
          </mc:AlternateContent>
        </w:r>
      </w:ins>
      <w:ins w:id="88" w:author="Max" w:date="2007-09-26T22:30:00Z">
        <w:r>
          <w:rPr>
            <w:noProof/>
            <w:sz w:val="22"/>
            <w:szCs w:val="22"/>
            <w:lang w:val="uk-UA" w:eastAsia="uk-UA"/>
          </w:rPr>
          <mc:AlternateContent>
            <mc:Choice Requires="wps">
              <w:drawing>
                <wp:anchor distT="0" distB="0" distL="114300" distR="114300" simplePos="0" relativeHeight="251661312" behindDoc="0" locked="0" layoutInCell="1" allowOverlap="1">
                  <wp:simplePos x="0" y="0"/>
                  <wp:positionH relativeFrom="column">
                    <wp:posOffset>2095500</wp:posOffset>
                  </wp:positionH>
                  <wp:positionV relativeFrom="paragraph">
                    <wp:posOffset>89535</wp:posOffset>
                  </wp:positionV>
                  <wp:extent cx="63500" cy="1121410"/>
                  <wp:effectExtent l="6985" t="12065" r="5715" b="9525"/>
                  <wp:wrapNone/>
                  <wp:docPr id="9" name="Freeform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 cy="1121410"/>
                          </a:xfrm>
                          <a:custGeom>
                            <a:avLst/>
                            <a:gdLst>
                              <a:gd name="T0" fmla="*/ 0 w 20000"/>
                              <a:gd name="T1" fmla="*/ 0 h 20000"/>
                              <a:gd name="T2" fmla="*/ 19900 w 20000"/>
                              <a:gd name="T3" fmla="*/ 0 h 20000"/>
                              <a:gd name="T4" fmla="*/ 19900 w 20000"/>
                              <a:gd name="T5" fmla="*/ 19992 h 20000"/>
                              <a:gd name="T6" fmla="*/ 0 w 20000"/>
                              <a:gd name="T7" fmla="*/ 19992 h 20000"/>
                            </a:gdLst>
                            <a:ahLst/>
                            <a:cxnLst>
                              <a:cxn ang="0">
                                <a:pos x="T0" y="T1"/>
                              </a:cxn>
                              <a:cxn ang="0">
                                <a:pos x="T2" y="T3"/>
                              </a:cxn>
                              <a:cxn ang="0">
                                <a:pos x="T4" y="T5"/>
                              </a:cxn>
                              <a:cxn ang="0">
                                <a:pos x="T6" y="T7"/>
                              </a:cxn>
                            </a:cxnLst>
                            <a:rect l="0" t="0" r="r" b="b"/>
                            <a:pathLst>
                              <a:path w="20000" h="20000">
                                <a:moveTo>
                                  <a:pt x="0" y="0"/>
                                </a:moveTo>
                                <a:lnTo>
                                  <a:pt x="19900" y="0"/>
                                </a:lnTo>
                                <a:lnTo>
                                  <a:pt x="19900" y="19992"/>
                                </a:lnTo>
                                <a:lnTo>
                                  <a:pt x="0" y="19992"/>
                                </a:lnTo>
                              </a:path>
                            </a:pathLst>
                          </a:custGeom>
                          <a:noFill/>
                          <a:ln w="9525" cap="flat">
                            <a:solidFill>
                              <a:srgbClr val="000000"/>
                            </a:solidFill>
                            <a:prstDash val="solid"/>
                            <a:round/>
                            <a:headEnd type="none" w="sm" len="lg"/>
                            <a:tailEnd type="none" w="sm" len="lg"/>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AFEA21" id="Freeform 69" o:spid="_x0000_s1026" style="position:absolute;margin-left:165pt;margin-top:7.05pt;width:5pt;height:8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" path="m,l19900,r,19992l,19992e" filled="f">
                  <v:stroke startarrowwidth="narrow" startarrowlength="long" endarrowwidth="narrow" endarrowlength="long"/>
                  <v:path arrowok="t" o:connecttype="custom" o:connectlocs="0,0;63183,0;63183,1120961;0,1120961" o:connectangles="0,0,0,0"/>
                </v:shape>
              </w:pict>
            </mc:Fallback>
          </mc:AlternateContent>
        </w:r>
        <w:r>
          <w:rPr>
            <w:noProof/>
            <w:sz w:val="22"/>
            <w:szCs w:val="22"/>
            <w:lang w:val="uk-UA" w:eastAsia="uk-UA"/>
          </w:rPr>
          <mc:AlternateContent>
            <mc:Choice Requires="wps">
              <w:drawing>
                <wp:anchor distT="0" distB="0" distL="114300" distR="114300" simplePos="0" relativeHeight="251657216" behindDoc="0" locked="0" layoutInCell="1" allowOverlap="1">
                  <wp:simplePos x="0" y="0"/>
                  <wp:positionH relativeFrom="column">
                    <wp:posOffset>1905000</wp:posOffset>
                  </wp:positionH>
                  <wp:positionV relativeFrom="paragraph">
                    <wp:posOffset>89535</wp:posOffset>
                  </wp:positionV>
                  <wp:extent cx="64770" cy="1121410"/>
                  <wp:effectExtent l="6985" t="12065" r="4445" b="9525"/>
                  <wp:wrapNone/>
                  <wp:docPr id="8" name="Freeform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770" cy="1121410"/>
                          </a:xfrm>
                          <a:custGeom>
                            <a:avLst/>
                            <a:gdLst>
                              <a:gd name="T0" fmla="*/ 19862 w 20000"/>
                              <a:gd name="T1" fmla="*/ 0 h 20000"/>
                              <a:gd name="T2" fmla="*/ 0 w 20000"/>
                              <a:gd name="T3" fmla="*/ 0 h 20000"/>
                              <a:gd name="T4" fmla="*/ 0 w 20000"/>
                              <a:gd name="T5" fmla="*/ 19992 h 20000"/>
                              <a:gd name="T6" fmla="*/ 19862 w 20000"/>
                              <a:gd name="T7" fmla="*/ 19992 h 20000"/>
                            </a:gdLst>
                            <a:ahLst/>
                            <a:cxnLst>
                              <a:cxn ang="0">
                                <a:pos x="T0" y="T1"/>
                              </a:cxn>
                              <a:cxn ang="0">
                                <a:pos x="T2" y="T3"/>
                              </a:cxn>
                              <a:cxn ang="0">
                                <a:pos x="T4" y="T5"/>
                              </a:cxn>
                              <a:cxn ang="0">
                                <a:pos x="T6" y="T7"/>
                              </a:cxn>
                            </a:cxnLst>
                            <a:rect l="0" t="0" r="r" b="b"/>
                            <a:pathLst>
                              <a:path w="20000" h="20000">
                                <a:moveTo>
                                  <a:pt x="19862" y="0"/>
                                </a:moveTo>
                                <a:lnTo>
                                  <a:pt x="0" y="0"/>
                                </a:lnTo>
                                <a:lnTo>
                                  <a:pt x="0" y="19992"/>
                                </a:lnTo>
                                <a:lnTo>
                                  <a:pt x="19862" y="19992"/>
                                </a:lnTo>
                              </a:path>
                            </a:pathLst>
                          </a:custGeom>
                          <a:noFill/>
                          <a:ln w="9525" cap="flat">
                            <a:solidFill>
                              <a:srgbClr val="000000"/>
                            </a:solidFill>
                            <a:prstDash val="solid"/>
                            <a:round/>
                            <a:headEnd type="none" w="sm" len="lg"/>
                            <a:tailEnd type="none" w="sm" len="lg"/>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91391C" id="Freeform 65" o:spid="_x0000_s1026" style="position:absolute;margin-left:150pt;margin-top:7.05pt;width:5.1pt;height:88.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" path="m19862,l,,,19992r19862,e" filled="f">
                  <v:stroke startarrowwidth="narrow" startarrowlength="long" endarrowwidth="narrow" endarrowlength="long"/>
                  <v:path arrowok="t" o:connecttype="custom" o:connectlocs="64323,0;0,0;0,1120961;64323,1120961" o:connectangles="0,0,0,0"/>
                </v:shape>
              </w:pict>
            </mc:Fallback>
          </mc:AlternateContent>
        </w:r>
      </w:ins>
    </w:p>
    <w:p w:rsidR="00912D0B" w:rsidRDefault="00912D0B">
      <w:pPr>
        <w:rPr>
          <w:sz w:val="22"/>
          <w:szCs w:val="22"/>
          <w:lang w:val="uk-UA" w:eastAsia="uk-UA"/>
        </w:rPr>
      </w:pPr>
      <w:r>
        <w:rPr>
          <w:sz w:val="22"/>
          <w:szCs w:val="22"/>
          <w:lang w:val="uk-UA" w:eastAsia="uk-UA"/>
        </w:rPr>
        <w:t xml:space="preserve">             b</w:t>
      </w:r>
      <w:r>
        <w:rPr>
          <w:sz w:val="22"/>
          <w:szCs w:val="22"/>
          <w:vertAlign w:val="subscript"/>
          <w:lang w:val="uk-UA" w:eastAsia="uk-UA"/>
        </w:rPr>
        <w:t>1</w:t>
      </w:r>
      <w:r>
        <w:rPr>
          <w:sz w:val="22"/>
          <w:szCs w:val="22"/>
          <w:lang w:val="uk-UA" w:eastAsia="uk-UA"/>
        </w:rPr>
        <w:t xml:space="preserve">                  a</w:t>
      </w:r>
      <w:r>
        <w:rPr>
          <w:sz w:val="22"/>
          <w:szCs w:val="22"/>
          <w:vertAlign w:val="subscript"/>
          <w:lang w:val="uk-UA" w:eastAsia="uk-UA"/>
        </w:rPr>
        <w:t>11</w:t>
      </w:r>
      <w:r>
        <w:rPr>
          <w:sz w:val="22"/>
          <w:szCs w:val="22"/>
          <w:lang w:val="uk-UA" w:eastAsia="uk-UA"/>
        </w:rPr>
        <w:t xml:space="preserve">                 a</w:t>
      </w:r>
      <w:r>
        <w:rPr>
          <w:sz w:val="22"/>
          <w:szCs w:val="22"/>
          <w:vertAlign w:val="subscript"/>
          <w:lang w:val="uk-UA" w:eastAsia="uk-UA"/>
        </w:rPr>
        <w:t>12</w:t>
      </w:r>
      <w:r>
        <w:rPr>
          <w:sz w:val="22"/>
          <w:szCs w:val="22"/>
          <w:lang w:val="uk-UA" w:eastAsia="uk-UA"/>
        </w:rPr>
        <w:t xml:space="preserve">                           a</w:t>
      </w:r>
      <w:r>
        <w:rPr>
          <w:sz w:val="22"/>
          <w:szCs w:val="22"/>
          <w:vertAlign w:val="subscript"/>
          <w:lang w:val="uk-UA" w:eastAsia="uk-UA"/>
        </w:rPr>
        <w:t xml:space="preserve">1n </w:t>
      </w:r>
    </w:p>
    <w:p w:rsidR="00912D0B" w:rsidRDefault="00912D0B">
      <w:pPr>
        <w:rPr>
          <w:sz w:val="22"/>
          <w:szCs w:val="22"/>
          <w:lang w:val="uk-UA" w:eastAsia="uk-UA"/>
        </w:rPr>
      </w:pPr>
      <w:r>
        <w:rPr>
          <w:sz w:val="22"/>
          <w:szCs w:val="22"/>
          <w:lang w:val="uk-UA" w:eastAsia="uk-UA"/>
        </w:rPr>
        <w:t xml:space="preserve">             b</w:t>
      </w:r>
      <w:r>
        <w:rPr>
          <w:sz w:val="22"/>
          <w:szCs w:val="22"/>
          <w:vertAlign w:val="subscript"/>
          <w:lang w:val="uk-UA" w:eastAsia="uk-UA"/>
        </w:rPr>
        <w:t>2</w:t>
      </w:r>
      <w:r>
        <w:rPr>
          <w:sz w:val="22"/>
          <w:szCs w:val="22"/>
          <w:lang w:val="uk-UA" w:eastAsia="uk-UA"/>
        </w:rPr>
        <w:t xml:space="preserve">                  a</w:t>
      </w:r>
      <w:r>
        <w:rPr>
          <w:sz w:val="22"/>
          <w:szCs w:val="22"/>
          <w:vertAlign w:val="subscript"/>
          <w:lang w:val="uk-UA" w:eastAsia="uk-UA"/>
        </w:rPr>
        <w:t>21</w:t>
      </w:r>
      <w:r>
        <w:rPr>
          <w:sz w:val="22"/>
          <w:szCs w:val="22"/>
          <w:lang w:val="uk-UA" w:eastAsia="uk-UA"/>
        </w:rPr>
        <w:t xml:space="preserve">                 a</w:t>
      </w:r>
      <w:r>
        <w:rPr>
          <w:sz w:val="22"/>
          <w:szCs w:val="22"/>
          <w:vertAlign w:val="subscript"/>
          <w:lang w:val="uk-UA" w:eastAsia="uk-UA"/>
        </w:rPr>
        <w:t>22</w:t>
      </w:r>
      <w:r>
        <w:rPr>
          <w:sz w:val="22"/>
          <w:szCs w:val="22"/>
          <w:lang w:val="uk-UA" w:eastAsia="uk-UA"/>
        </w:rPr>
        <w:t xml:space="preserve">                           a</w:t>
      </w:r>
      <w:r>
        <w:rPr>
          <w:sz w:val="22"/>
          <w:szCs w:val="22"/>
          <w:vertAlign w:val="subscript"/>
          <w:lang w:val="uk-UA" w:eastAsia="uk-UA"/>
        </w:rPr>
        <w:t>2n</w:t>
      </w:r>
      <w:r>
        <w:rPr>
          <w:sz w:val="22"/>
          <w:szCs w:val="22"/>
          <w:lang w:val="uk-UA" w:eastAsia="uk-UA"/>
        </w:rPr>
        <w:t xml:space="preserve"> </w:t>
      </w:r>
    </w:p>
    <w:p w:rsidR="00912D0B" w:rsidRDefault="00912D0B">
      <w:pPr>
        <w:rPr>
          <w:sz w:val="22"/>
          <w:szCs w:val="22"/>
          <w:lang w:val="uk-UA" w:eastAsia="uk-UA"/>
        </w:rPr>
      </w:pPr>
      <w:r>
        <w:rPr>
          <w:sz w:val="22"/>
          <w:szCs w:val="22"/>
          <w:lang w:val="uk-UA" w:eastAsia="uk-UA"/>
        </w:rPr>
        <w:t xml:space="preserve">   Р</w:t>
      </w:r>
      <w:r>
        <w:rPr>
          <w:sz w:val="22"/>
          <w:szCs w:val="22"/>
          <w:vertAlign w:val="subscript"/>
          <w:lang w:val="uk-UA" w:eastAsia="uk-UA"/>
        </w:rPr>
        <w:t>0</w:t>
      </w:r>
      <w:r>
        <w:rPr>
          <w:sz w:val="22"/>
          <w:szCs w:val="22"/>
          <w:lang w:val="uk-UA" w:eastAsia="uk-UA"/>
        </w:rPr>
        <w:t xml:space="preserve"> =    .      ;   Р</w:t>
      </w:r>
      <w:r>
        <w:rPr>
          <w:sz w:val="22"/>
          <w:szCs w:val="22"/>
          <w:vertAlign w:val="subscript"/>
          <w:lang w:val="uk-UA" w:eastAsia="uk-UA"/>
        </w:rPr>
        <w:t>1</w:t>
      </w:r>
      <w:r>
        <w:rPr>
          <w:sz w:val="22"/>
          <w:szCs w:val="22"/>
          <w:lang w:val="uk-UA" w:eastAsia="uk-UA"/>
        </w:rPr>
        <w:t xml:space="preserve"> =    .      ;   Р</w:t>
      </w:r>
      <w:r>
        <w:rPr>
          <w:sz w:val="22"/>
          <w:szCs w:val="22"/>
          <w:vertAlign w:val="subscript"/>
          <w:lang w:val="uk-UA" w:eastAsia="uk-UA"/>
        </w:rPr>
        <w:t>2</w:t>
      </w:r>
      <w:r>
        <w:rPr>
          <w:sz w:val="22"/>
          <w:szCs w:val="22"/>
          <w:lang w:val="uk-UA" w:eastAsia="uk-UA"/>
        </w:rPr>
        <w:t xml:space="preserve"> =    .        ; . . . ;  </w:t>
      </w:r>
      <w:proofErr w:type="spellStart"/>
      <w:r>
        <w:rPr>
          <w:sz w:val="22"/>
          <w:szCs w:val="22"/>
          <w:lang w:val="uk-UA" w:eastAsia="uk-UA"/>
        </w:rPr>
        <w:t>Р</w:t>
      </w:r>
      <w:r>
        <w:rPr>
          <w:sz w:val="22"/>
          <w:szCs w:val="22"/>
          <w:vertAlign w:val="subscript"/>
          <w:lang w:val="uk-UA" w:eastAsia="uk-UA"/>
        </w:rPr>
        <w:t>n</w:t>
      </w:r>
      <w:proofErr w:type="spellEnd"/>
      <w:r>
        <w:rPr>
          <w:sz w:val="22"/>
          <w:szCs w:val="22"/>
          <w:lang w:val="uk-UA" w:eastAsia="uk-UA"/>
        </w:rPr>
        <w:t xml:space="preserve"> =    .  </w:t>
      </w:r>
    </w:p>
    <w:p w:rsidR="00912D0B" w:rsidRDefault="00912D0B">
      <w:pPr>
        <w:rPr>
          <w:sz w:val="22"/>
          <w:szCs w:val="22"/>
          <w:lang w:val="uk-UA"/>
        </w:rPr>
      </w:pPr>
      <w:r>
        <w:rPr>
          <w:sz w:val="22"/>
          <w:szCs w:val="22"/>
          <w:lang w:val="uk-UA"/>
        </w:rPr>
        <w:t xml:space="preserve">              .                    .                      .                              .  </w:t>
      </w:r>
    </w:p>
    <w:p w:rsidR="00912D0B" w:rsidRDefault="00912D0B">
      <w:pPr>
        <w:rPr>
          <w:sz w:val="22"/>
          <w:szCs w:val="22"/>
          <w:lang w:val="uk-UA"/>
        </w:rPr>
      </w:pPr>
      <w:r>
        <w:rPr>
          <w:sz w:val="22"/>
          <w:szCs w:val="22"/>
          <w:lang w:val="uk-UA"/>
        </w:rPr>
        <w:t xml:space="preserve">              .                    .                      .                              .  </w:t>
      </w:r>
    </w:p>
    <w:p w:rsidR="00912D0B" w:rsidRDefault="00912D0B">
      <w:pPr>
        <w:rPr>
          <w:sz w:val="22"/>
          <w:szCs w:val="22"/>
          <w:lang w:val="uk-UA" w:eastAsia="uk-UA"/>
        </w:rPr>
      </w:pPr>
      <w:r>
        <w:rPr>
          <w:sz w:val="22"/>
          <w:szCs w:val="22"/>
          <w:lang w:val="uk-UA" w:eastAsia="uk-UA"/>
        </w:rPr>
        <w:t xml:space="preserve">             </w:t>
      </w:r>
      <w:proofErr w:type="spellStart"/>
      <w:r>
        <w:rPr>
          <w:sz w:val="22"/>
          <w:szCs w:val="22"/>
          <w:lang w:val="uk-UA" w:eastAsia="uk-UA"/>
        </w:rPr>
        <w:t>b</w:t>
      </w:r>
      <w:r>
        <w:rPr>
          <w:sz w:val="22"/>
          <w:szCs w:val="22"/>
          <w:vertAlign w:val="subscript"/>
          <w:lang w:val="uk-UA" w:eastAsia="uk-UA"/>
        </w:rPr>
        <w:t>n</w:t>
      </w:r>
      <w:proofErr w:type="spellEnd"/>
      <w:r>
        <w:rPr>
          <w:sz w:val="22"/>
          <w:szCs w:val="22"/>
          <w:lang w:val="uk-UA" w:eastAsia="uk-UA"/>
        </w:rPr>
        <w:t xml:space="preserve">                  a</w:t>
      </w:r>
      <w:r>
        <w:rPr>
          <w:sz w:val="22"/>
          <w:szCs w:val="22"/>
          <w:vertAlign w:val="subscript"/>
          <w:lang w:val="uk-UA" w:eastAsia="uk-UA"/>
        </w:rPr>
        <w:t>m1</w:t>
      </w:r>
      <w:r>
        <w:rPr>
          <w:sz w:val="22"/>
          <w:szCs w:val="22"/>
          <w:lang w:val="uk-UA" w:eastAsia="uk-UA"/>
        </w:rPr>
        <w:t xml:space="preserve">                a</w:t>
      </w:r>
      <w:r>
        <w:rPr>
          <w:sz w:val="22"/>
          <w:szCs w:val="22"/>
          <w:vertAlign w:val="subscript"/>
          <w:lang w:val="uk-UA" w:eastAsia="uk-UA"/>
        </w:rPr>
        <w:t>m2</w:t>
      </w:r>
      <w:r>
        <w:rPr>
          <w:sz w:val="22"/>
          <w:szCs w:val="22"/>
          <w:lang w:val="uk-UA" w:eastAsia="uk-UA"/>
        </w:rPr>
        <w:t xml:space="preserve">                           </w:t>
      </w:r>
      <w:proofErr w:type="spellStart"/>
      <w:r>
        <w:rPr>
          <w:sz w:val="22"/>
          <w:szCs w:val="22"/>
          <w:lang w:val="uk-UA" w:eastAsia="uk-UA"/>
        </w:rPr>
        <w:t>a</w:t>
      </w:r>
      <w:r>
        <w:rPr>
          <w:sz w:val="22"/>
          <w:szCs w:val="22"/>
          <w:vertAlign w:val="subscript"/>
          <w:lang w:val="uk-UA" w:eastAsia="uk-UA"/>
        </w:rPr>
        <w:t>mn</w:t>
      </w:r>
      <w:proofErr w:type="spellEnd"/>
    </w:p>
    <w:p w:rsidR="00912D0B" w:rsidRDefault="00912D0B">
      <w:pPr>
        <w:rPr>
          <w:sz w:val="22"/>
          <w:szCs w:val="22"/>
          <w:lang w:val="uk-UA"/>
        </w:rPr>
      </w:pPr>
    </w:p>
    <w:p w:rsidR="00912D0B" w:rsidRDefault="00912D0B">
      <w:pPr>
        <w:ind w:firstLine="567"/>
        <w:jc w:val="both"/>
        <w:rPr>
          <w:b/>
          <w:bCs/>
          <w:sz w:val="22"/>
          <w:szCs w:val="22"/>
          <w:lang w:val="uk-UA" w:eastAsia="uk-UA"/>
        </w:rPr>
      </w:pPr>
    </w:p>
    <w:p w:rsidR="00912D0B" w:rsidRDefault="00912D0B">
      <w:pPr>
        <w:ind w:firstLine="567"/>
        <w:jc w:val="both"/>
        <w:rPr>
          <w:sz w:val="22"/>
          <w:szCs w:val="22"/>
          <w:lang w:val="uk-UA" w:eastAsia="uk-UA"/>
        </w:rPr>
      </w:pPr>
      <w:r>
        <w:rPr>
          <w:b/>
          <w:bCs/>
          <w:sz w:val="22"/>
          <w:szCs w:val="22"/>
          <w:lang w:val="uk-UA" w:eastAsia="uk-UA"/>
        </w:rPr>
        <w:t>Визначення 1.6.</w:t>
      </w:r>
      <w:r>
        <w:rPr>
          <w:sz w:val="22"/>
          <w:szCs w:val="22"/>
          <w:lang w:val="uk-UA" w:eastAsia="uk-UA"/>
        </w:rPr>
        <w:t xml:space="preserve"> План X = (X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w:t>
      </w:r>
      <w:proofErr w:type="spellStart"/>
      <w:r>
        <w:rPr>
          <w:sz w:val="22"/>
          <w:szCs w:val="22"/>
          <w:lang w:val="uk-UA" w:eastAsia="uk-UA"/>
        </w:rPr>
        <w:t>X</w:t>
      </w:r>
      <w:r>
        <w:rPr>
          <w:sz w:val="22"/>
          <w:szCs w:val="22"/>
          <w:vertAlign w:val="subscript"/>
          <w:lang w:val="uk-UA" w:eastAsia="uk-UA"/>
        </w:rPr>
        <w:t>n</w:t>
      </w:r>
      <w:proofErr w:type="spellEnd"/>
      <w:r>
        <w:rPr>
          <w:sz w:val="22"/>
          <w:szCs w:val="22"/>
          <w:lang w:val="uk-UA" w:eastAsia="uk-UA"/>
        </w:rPr>
        <w:t>) називається опорним</w:t>
      </w:r>
    </w:p>
    <w:p w:rsidR="00912D0B" w:rsidRDefault="00912D0B">
      <w:pPr>
        <w:jc w:val="both"/>
        <w:rPr>
          <w:sz w:val="22"/>
          <w:szCs w:val="22"/>
          <w:lang w:val="uk-UA" w:eastAsia="uk-UA"/>
        </w:rPr>
      </w:pPr>
      <w:r>
        <w:rPr>
          <w:sz w:val="22"/>
          <w:szCs w:val="22"/>
          <w:lang w:val="uk-UA" w:eastAsia="uk-UA"/>
        </w:rPr>
        <w:t xml:space="preserve">планом основної задачі лінійного програмування, якщо система векторів </w:t>
      </w:r>
      <w:proofErr w:type="spellStart"/>
      <w:r>
        <w:rPr>
          <w:sz w:val="22"/>
          <w:szCs w:val="22"/>
          <w:lang w:val="uk-UA" w:eastAsia="uk-UA"/>
        </w:rPr>
        <w:t>Р</w:t>
      </w:r>
      <w:r>
        <w:rPr>
          <w:sz w:val="22"/>
          <w:szCs w:val="22"/>
          <w:vertAlign w:val="subscript"/>
          <w:lang w:val="uk-UA" w:eastAsia="uk-UA"/>
        </w:rPr>
        <w:t>j</w:t>
      </w:r>
      <w:proofErr w:type="spellEnd"/>
      <w:r>
        <w:rPr>
          <w:sz w:val="22"/>
          <w:szCs w:val="22"/>
          <w:lang w:val="uk-UA" w:eastAsia="uk-UA"/>
        </w:rPr>
        <w:t xml:space="preserve">, що входять в розкладання (1.11) з  позитивними коефіцієнтами </w:t>
      </w:r>
      <w:proofErr w:type="spellStart"/>
      <w:r>
        <w:rPr>
          <w:sz w:val="22"/>
          <w:szCs w:val="22"/>
          <w:lang w:val="uk-UA" w:eastAsia="uk-UA"/>
        </w:rPr>
        <w:t>X</w:t>
      </w:r>
      <w:r>
        <w:rPr>
          <w:sz w:val="22"/>
          <w:szCs w:val="22"/>
          <w:vertAlign w:val="subscript"/>
          <w:lang w:val="uk-UA" w:eastAsia="uk-UA"/>
        </w:rPr>
        <w:t>j</w:t>
      </w:r>
      <w:proofErr w:type="spellEnd"/>
      <w:r>
        <w:rPr>
          <w:sz w:val="22"/>
          <w:szCs w:val="22"/>
          <w:lang w:val="uk-UA" w:eastAsia="uk-UA"/>
        </w:rPr>
        <w:t>, лінійно незалежна.</w:t>
      </w:r>
    </w:p>
    <w:p w:rsidR="00912D0B" w:rsidRDefault="00912D0B">
      <w:pPr>
        <w:ind w:firstLine="567"/>
        <w:jc w:val="both"/>
        <w:rPr>
          <w:sz w:val="22"/>
          <w:szCs w:val="22"/>
          <w:lang w:val="uk-UA" w:eastAsia="uk-UA"/>
        </w:rPr>
      </w:pPr>
      <w:r>
        <w:rPr>
          <w:sz w:val="22"/>
          <w:szCs w:val="22"/>
          <w:lang w:val="uk-UA" w:eastAsia="uk-UA"/>
        </w:rPr>
        <w:t xml:space="preserve">Оскільки вектори </w:t>
      </w:r>
      <w:proofErr w:type="spellStart"/>
      <w:r>
        <w:rPr>
          <w:sz w:val="22"/>
          <w:szCs w:val="22"/>
          <w:lang w:val="uk-UA" w:eastAsia="uk-UA"/>
        </w:rPr>
        <w:t>Р</w:t>
      </w:r>
      <w:r>
        <w:rPr>
          <w:sz w:val="22"/>
          <w:szCs w:val="22"/>
          <w:vertAlign w:val="subscript"/>
          <w:lang w:val="uk-UA" w:eastAsia="uk-UA"/>
        </w:rPr>
        <w:t>j</w:t>
      </w:r>
      <w:proofErr w:type="spellEnd"/>
      <w:r>
        <w:rPr>
          <w:sz w:val="22"/>
          <w:szCs w:val="22"/>
          <w:lang w:val="uk-UA" w:eastAsia="uk-UA"/>
        </w:rPr>
        <w:t xml:space="preserve"> є m-мірними,  то  з  визначення опорного плану виходить, що число його  позитивних  компонент не може бути більше, ніж m. </w:t>
      </w:r>
    </w:p>
    <w:p w:rsidR="00912D0B" w:rsidRDefault="00912D0B">
      <w:pPr>
        <w:ind w:firstLine="567"/>
        <w:jc w:val="both"/>
        <w:rPr>
          <w:b/>
          <w:bCs/>
          <w:sz w:val="22"/>
          <w:szCs w:val="22"/>
          <w:lang w:val="uk-UA" w:eastAsia="uk-UA"/>
        </w:rPr>
      </w:pPr>
    </w:p>
    <w:p w:rsidR="00912D0B" w:rsidRDefault="00912D0B">
      <w:pPr>
        <w:ind w:firstLine="567"/>
        <w:jc w:val="both"/>
        <w:rPr>
          <w:sz w:val="22"/>
          <w:szCs w:val="22"/>
          <w:lang w:val="uk-UA" w:eastAsia="uk-UA"/>
        </w:rPr>
      </w:pPr>
      <w:r>
        <w:rPr>
          <w:b/>
          <w:bCs/>
          <w:sz w:val="22"/>
          <w:szCs w:val="22"/>
          <w:lang w:val="uk-UA" w:eastAsia="uk-UA"/>
        </w:rPr>
        <w:t>Визначення 1.7</w:t>
      </w:r>
      <w:r>
        <w:rPr>
          <w:sz w:val="22"/>
          <w:szCs w:val="22"/>
          <w:lang w:val="uk-UA" w:eastAsia="uk-UA"/>
        </w:rPr>
        <w:t xml:space="preserve">.  Опорний план називається невиродженим, якщо він містить рівно m  позитивних  компонент,  інакше він називається виродженим. </w:t>
      </w:r>
    </w:p>
    <w:p w:rsidR="00912D0B" w:rsidRDefault="00912D0B">
      <w:pPr>
        <w:ind w:firstLine="567"/>
        <w:jc w:val="both"/>
        <w:rPr>
          <w:sz w:val="22"/>
          <w:szCs w:val="22"/>
          <w:lang w:val="uk-UA" w:eastAsia="uk-UA"/>
        </w:rPr>
      </w:pPr>
      <w:r>
        <w:rPr>
          <w:sz w:val="22"/>
          <w:szCs w:val="22"/>
          <w:lang w:val="uk-UA" w:eastAsia="uk-UA"/>
        </w:rPr>
        <w:t>Властивості основної задачі ЛП  (1.10) -</w:t>
      </w:r>
      <w:r w:rsidR="00195E2D" w:rsidRPr="00791CDD">
        <w:rPr>
          <w:sz w:val="22"/>
          <w:szCs w:val="22"/>
          <w:lang w:eastAsia="uk-UA"/>
        </w:rPr>
        <w:t xml:space="preserve"> </w:t>
      </w:r>
      <w:r>
        <w:rPr>
          <w:sz w:val="22"/>
          <w:szCs w:val="22"/>
          <w:lang w:val="uk-UA" w:eastAsia="uk-UA"/>
        </w:rPr>
        <w:t>(1.12)  тісним  чином</w:t>
      </w:r>
    </w:p>
    <w:p w:rsidR="00912D0B" w:rsidRDefault="00912D0B">
      <w:pPr>
        <w:jc w:val="both"/>
        <w:rPr>
          <w:sz w:val="22"/>
          <w:szCs w:val="22"/>
          <w:lang w:val="uk-UA" w:eastAsia="uk-UA"/>
        </w:rPr>
      </w:pPr>
      <w:r>
        <w:rPr>
          <w:sz w:val="22"/>
          <w:szCs w:val="22"/>
          <w:lang w:val="uk-UA" w:eastAsia="uk-UA"/>
        </w:rPr>
        <w:t>пов'язані з властивостями опуклих множин.</w:t>
      </w:r>
    </w:p>
    <w:p w:rsidR="00912D0B" w:rsidRPr="00195E2D" w:rsidRDefault="00912D0B" w:rsidP="00195E2D">
      <w:pPr>
        <w:ind w:firstLine="567"/>
        <w:jc w:val="both"/>
        <w:rPr>
          <w:bCs/>
          <w:sz w:val="22"/>
          <w:szCs w:val="22"/>
          <w:lang w:val="uk-UA" w:eastAsia="uk-UA"/>
        </w:rPr>
      </w:pPr>
      <w:r w:rsidRPr="00195E2D">
        <w:rPr>
          <w:b/>
          <w:bCs/>
          <w:sz w:val="22"/>
          <w:szCs w:val="22"/>
          <w:lang w:val="uk-UA" w:eastAsia="uk-UA"/>
        </w:rPr>
        <w:lastRenderedPageBreak/>
        <w:t>Визначення 1.8</w:t>
      </w:r>
      <w:r w:rsidRPr="00195E2D">
        <w:rPr>
          <w:bCs/>
          <w:sz w:val="22"/>
          <w:szCs w:val="22"/>
          <w:lang w:val="uk-UA" w:eastAsia="uk-UA"/>
        </w:rPr>
        <w:t xml:space="preserve">.   Нехай X1, X2 ..., </w:t>
      </w:r>
      <w:proofErr w:type="spellStart"/>
      <w:r w:rsidRPr="00195E2D">
        <w:rPr>
          <w:bCs/>
          <w:sz w:val="22"/>
          <w:szCs w:val="22"/>
          <w:lang w:val="uk-UA" w:eastAsia="uk-UA"/>
        </w:rPr>
        <w:t>Xn</w:t>
      </w:r>
      <w:proofErr w:type="spellEnd"/>
      <w:r w:rsidRPr="00195E2D">
        <w:rPr>
          <w:bCs/>
          <w:sz w:val="22"/>
          <w:szCs w:val="22"/>
          <w:lang w:val="uk-UA" w:eastAsia="uk-UA"/>
        </w:rPr>
        <w:t xml:space="preserve"> - довільні точки</w:t>
      </w:r>
      <w:r w:rsidR="00195E2D" w:rsidRPr="00195E2D">
        <w:rPr>
          <w:bCs/>
          <w:sz w:val="22"/>
          <w:szCs w:val="22"/>
          <w:lang w:val="uk-UA" w:eastAsia="uk-UA"/>
        </w:rPr>
        <w:t xml:space="preserve"> </w:t>
      </w:r>
      <w:r w:rsidRPr="00195E2D">
        <w:rPr>
          <w:bCs/>
          <w:sz w:val="22"/>
          <w:szCs w:val="22"/>
          <w:lang w:val="uk-UA" w:eastAsia="uk-UA"/>
        </w:rPr>
        <w:t xml:space="preserve">евклідового простору </w:t>
      </w:r>
      <w:proofErr w:type="spellStart"/>
      <w:r w:rsidRPr="00195E2D">
        <w:rPr>
          <w:bCs/>
          <w:sz w:val="22"/>
          <w:szCs w:val="22"/>
          <w:lang w:val="uk-UA" w:eastAsia="uk-UA"/>
        </w:rPr>
        <w:t>En</w:t>
      </w:r>
      <w:proofErr w:type="spellEnd"/>
      <w:r w:rsidRPr="00195E2D">
        <w:rPr>
          <w:bCs/>
          <w:sz w:val="22"/>
          <w:szCs w:val="22"/>
          <w:lang w:val="uk-UA" w:eastAsia="uk-UA"/>
        </w:rPr>
        <w:t>. Опуклою лінійною  комбінацією  цих точок називається сума  1*X1+ 2*X2+...+ n*</w:t>
      </w:r>
      <w:proofErr w:type="spellStart"/>
      <w:r w:rsidRPr="00195E2D">
        <w:rPr>
          <w:bCs/>
          <w:sz w:val="22"/>
          <w:szCs w:val="22"/>
          <w:lang w:val="uk-UA" w:eastAsia="uk-UA"/>
        </w:rPr>
        <w:t>Xn</w:t>
      </w:r>
      <w:proofErr w:type="spellEnd"/>
      <w:r w:rsidRPr="00195E2D">
        <w:rPr>
          <w:bCs/>
          <w:sz w:val="22"/>
          <w:szCs w:val="22"/>
          <w:lang w:val="uk-UA" w:eastAsia="uk-UA"/>
        </w:rPr>
        <w:t xml:space="preserve"> , де  </w:t>
      </w:r>
      <w:r w:rsidR="00195E2D" w:rsidRPr="00195E2D">
        <w:rPr>
          <w:bCs/>
          <w:sz w:val="22"/>
          <w:szCs w:val="22"/>
          <w:lang w:val="uk-UA" w:eastAsia="uk-UA"/>
        </w:rPr>
        <w:t>j</w:t>
      </w:r>
      <w:r w:rsidRPr="00195E2D">
        <w:rPr>
          <w:bCs/>
          <w:sz w:val="22"/>
          <w:szCs w:val="22"/>
          <w:lang w:val="uk-UA" w:eastAsia="uk-UA"/>
        </w:rPr>
        <w:t xml:space="preserve">  -  довільні ненегативні числа, сума яких рівна 1.</w:t>
      </w:r>
    </w:p>
    <w:p w:rsidR="00912D0B" w:rsidRPr="00195E2D" w:rsidRDefault="00195E2D" w:rsidP="00195E2D">
      <w:pPr>
        <w:jc w:val="center"/>
        <w:rPr>
          <w:sz w:val="22"/>
          <w:szCs w:val="22"/>
          <w:lang w:val="uk-UA" w:eastAsia="uk-UA"/>
        </w:rPr>
      </w:pPr>
      <w:r w:rsidRPr="00195E2D">
        <w:rPr>
          <w:position w:val="-30"/>
          <w:sz w:val="22"/>
          <w:szCs w:val="22"/>
          <w:lang w:val="uk-UA"/>
        </w:rPr>
        <w:object w:dxaOrig="820" w:dyaOrig="700">
          <v:shape id="_x0000_i1033" type="#_x0000_t75" style="width:41.25pt;height:35.25pt" o:ole="">
            <v:imagedata r:id="rId22" o:title=""/>
          </v:shape>
          <o:OLEObject Type="Embed" ProgID="Equation.3" ShapeID="_x0000_i1033" DrawAspect="Content" ObjectID="_1768152549" r:id="rId23"/>
        </w:object>
      </w:r>
      <w:r w:rsidR="00912D0B" w:rsidRPr="00195E2D">
        <w:rPr>
          <w:sz w:val="22"/>
          <w:szCs w:val="22"/>
          <w:lang w:val="uk-UA" w:eastAsia="uk-UA"/>
        </w:rPr>
        <w:t xml:space="preserve">;      </w:t>
      </w:r>
      <w:r w:rsidRPr="00195E2D">
        <w:rPr>
          <w:sz w:val="22"/>
          <w:szCs w:val="22"/>
          <w:lang w:val="en-US" w:eastAsia="uk-UA"/>
        </w:rPr>
        <w:t>j</w:t>
      </w:r>
      <w:r w:rsidR="00912D0B" w:rsidRPr="00195E2D">
        <w:rPr>
          <w:sz w:val="22"/>
          <w:szCs w:val="22"/>
          <w:lang w:val="uk-UA" w:eastAsia="uk-UA"/>
        </w:rPr>
        <w:t>&gt;=0    (i=1,n) .</w:t>
      </w:r>
    </w:p>
    <w:p w:rsidR="00912D0B" w:rsidRPr="00195E2D" w:rsidRDefault="00912D0B" w:rsidP="00195E2D">
      <w:pPr>
        <w:rPr>
          <w:sz w:val="22"/>
          <w:szCs w:val="22"/>
          <w:lang w:val="uk-UA"/>
        </w:rPr>
      </w:pPr>
    </w:p>
    <w:p w:rsidR="00912D0B" w:rsidRDefault="00912D0B" w:rsidP="00195E2D">
      <w:pPr>
        <w:ind w:firstLine="567"/>
        <w:jc w:val="both"/>
        <w:rPr>
          <w:sz w:val="22"/>
          <w:szCs w:val="22"/>
          <w:lang w:val="uk-UA" w:eastAsia="uk-UA"/>
        </w:rPr>
      </w:pPr>
      <w:r>
        <w:rPr>
          <w:b/>
          <w:bCs/>
          <w:sz w:val="22"/>
          <w:szCs w:val="22"/>
          <w:lang w:val="uk-UA" w:eastAsia="uk-UA"/>
        </w:rPr>
        <w:t xml:space="preserve">Визначення 1.9. </w:t>
      </w:r>
      <w:r>
        <w:rPr>
          <w:sz w:val="22"/>
          <w:szCs w:val="22"/>
          <w:lang w:val="uk-UA" w:eastAsia="uk-UA"/>
        </w:rPr>
        <w:t>Множина називається опуклою, якщо разом з будь-якими двома точками вона містить і їх довільну опуклу лінійну комбінацію.</w:t>
      </w:r>
    </w:p>
    <w:p w:rsidR="00912D0B" w:rsidRDefault="00912D0B">
      <w:pPr>
        <w:ind w:firstLine="567"/>
        <w:jc w:val="both"/>
        <w:rPr>
          <w:sz w:val="22"/>
          <w:szCs w:val="22"/>
          <w:lang w:val="uk-UA" w:eastAsia="uk-UA"/>
        </w:rPr>
      </w:pPr>
      <w:r>
        <w:rPr>
          <w:b/>
          <w:bCs/>
          <w:sz w:val="22"/>
          <w:szCs w:val="22"/>
          <w:lang w:val="uk-UA" w:eastAsia="uk-UA"/>
        </w:rPr>
        <w:t>Визначення 1.10.</w:t>
      </w:r>
      <w:r>
        <w:rPr>
          <w:sz w:val="22"/>
          <w:szCs w:val="22"/>
          <w:lang w:val="uk-UA" w:eastAsia="uk-UA"/>
        </w:rPr>
        <w:t xml:space="preserve"> Точка Х опуклої лінійної множини називається кутовою, якщо вона не може бути  представлена  у вигляді опуклої лінійної комбінації яких-небудь двох інших різних точок даної множини.</w:t>
      </w:r>
    </w:p>
    <w:p w:rsidR="00912D0B" w:rsidRDefault="00912D0B">
      <w:pPr>
        <w:ind w:firstLine="567"/>
        <w:jc w:val="both"/>
        <w:rPr>
          <w:sz w:val="22"/>
          <w:szCs w:val="22"/>
          <w:lang w:val="uk-UA" w:eastAsia="uk-UA"/>
        </w:rPr>
      </w:pPr>
      <w:r>
        <w:rPr>
          <w:b/>
          <w:bCs/>
          <w:sz w:val="22"/>
          <w:szCs w:val="22"/>
          <w:lang w:val="uk-UA" w:eastAsia="uk-UA"/>
        </w:rPr>
        <w:t>Теорема 1.1.</w:t>
      </w:r>
      <w:r>
        <w:rPr>
          <w:sz w:val="22"/>
          <w:szCs w:val="22"/>
          <w:lang w:val="uk-UA" w:eastAsia="uk-UA"/>
        </w:rPr>
        <w:t xml:space="preserve"> Безліч  планів  основної  задачі  лінійного</w:t>
      </w:r>
    </w:p>
    <w:p w:rsidR="00912D0B" w:rsidRDefault="00912D0B">
      <w:pPr>
        <w:jc w:val="both"/>
        <w:rPr>
          <w:sz w:val="22"/>
          <w:szCs w:val="22"/>
          <w:lang w:val="uk-UA" w:eastAsia="uk-UA"/>
        </w:rPr>
      </w:pPr>
      <w:r>
        <w:rPr>
          <w:sz w:val="22"/>
          <w:szCs w:val="22"/>
          <w:lang w:val="uk-UA" w:eastAsia="uk-UA"/>
        </w:rPr>
        <w:t xml:space="preserve">програмування є опуклою (якщо </w:t>
      </w:r>
      <w:proofErr w:type="spellStart"/>
      <w:r>
        <w:rPr>
          <w:sz w:val="22"/>
          <w:szCs w:val="22"/>
          <w:lang w:val="uk-UA" w:eastAsia="uk-UA"/>
        </w:rPr>
        <w:t>воноа</w:t>
      </w:r>
      <w:proofErr w:type="spellEnd"/>
      <w:r>
        <w:rPr>
          <w:sz w:val="22"/>
          <w:szCs w:val="22"/>
          <w:lang w:val="uk-UA" w:eastAsia="uk-UA"/>
        </w:rPr>
        <w:t xml:space="preserve"> не порожня). </w:t>
      </w:r>
    </w:p>
    <w:p w:rsidR="00912D0B" w:rsidRDefault="00912D0B">
      <w:pPr>
        <w:ind w:firstLine="567"/>
        <w:jc w:val="both"/>
        <w:rPr>
          <w:sz w:val="22"/>
          <w:szCs w:val="22"/>
          <w:lang w:val="uk-UA" w:eastAsia="uk-UA"/>
        </w:rPr>
      </w:pPr>
      <w:r>
        <w:rPr>
          <w:b/>
          <w:bCs/>
          <w:sz w:val="22"/>
          <w:szCs w:val="22"/>
          <w:lang w:val="uk-UA" w:eastAsia="uk-UA"/>
        </w:rPr>
        <w:t>Визначення 1.11.</w:t>
      </w:r>
      <w:r>
        <w:rPr>
          <w:sz w:val="22"/>
          <w:szCs w:val="22"/>
          <w:lang w:val="uk-UA" w:eastAsia="uk-UA"/>
        </w:rPr>
        <w:t xml:space="preserve"> Непорожня безліч планів основної задачі лінійного програмування називається багатогранником рішень, а будь-яка кутова точка багатогранника рішень - вершиною.</w:t>
      </w:r>
    </w:p>
    <w:p w:rsidR="00912D0B" w:rsidRDefault="00912D0B">
      <w:pPr>
        <w:ind w:firstLine="567"/>
        <w:jc w:val="both"/>
        <w:rPr>
          <w:sz w:val="22"/>
          <w:szCs w:val="22"/>
          <w:lang w:val="uk-UA" w:eastAsia="uk-UA"/>
        </w:rPr>
      </w:pPr>
    </w:p>
    <w:p w:rsidR="00912D0B" w:rsidRDefault="00912D0B">
      <w:pPr>
        <w:ind w:firstLine="567"/>
        <w:jc w:val="both"/>
        <w:rPr>
          <w:sz w:val="22"/>
          <w:szCs w:val="22"/>
          <w:lang w:val="uk-UA" w:eastAsia="uk-UA"/>
        </w:rPr>
      </w:pPr>
      <w:r>
        <w:rPr>
          <w:b/>
          <w:bCs/>
          <w:sz w:val="22"/>
          <w:szCs w:val="22"/>
          <w:lang w:val="uk-UA" w:eastAsia="uk-UA"/>
        </w:rPr>
        <w:t>Теорема 1.2.</w:t>
      </w:r>
      <w:r>
        <w:rPr>
          <w:sz w:val="22"/>
          <w:szCs w:val="22"/>
          <w:lang w:val="uk-UA" w:eastAsia="uk-UA"/>
        </w:rPr>
        <w:t xml:space="preserve"> Якщо основна задача  лінійного програмування має оптимальний план, то  максимальне  значення  цільова функція задачі приймає в одній з вершин багатогранника  рішень. Якщо максимальне значення цільова функція  приймає  більш ніж в одній вершині, то вона приймає його у всякій  точці, опуклою лінійною комбінацією цих вершин, що є.</w:t>
      </w:r>
    </w:p>
    <w:p w:rsidR="00912D0B" w:rsidRDefault="00912D0B">
      <w:pPr>
        <w:ind w:firstLine="567"/>
        <w:jc w:val="both"/>
        <w:rPr>
          <w:sz w:val="22"/>
          <w:szCs w:val="22"/>
          <w:lang w:val="uk-UA" w:eastAsia="uk-UA"/>
        </w:rPr>
      </w:pPr>
      <w:r>
        <w:rPr>
          <w:b/>
          <w:bCs/>
          <w:sz w:val="22"/>
          <w:szCs w:val="22"/>
          <w:lang w:val="uk-UA" w:eastAsia="uk-UA"/>
        </w:rPr>
        <w:t>Теорема 1.3</w:t>
      </w:r>
      <w:r>
        <w:rPr>
          <w:sz w:val="22"/>
          <w:szCs w:val="22"/>
          <w:lang w:val="uk-UA" w:eastAsia="uk-UA"/>
        </w:rPr>
        <w:t>. Якщо система векторів  Р</w:t>
      </w:r>
      <w:r>
        <w:rPr>
          <w:sz w:val="22"/>
          <w:szCs w:val="22"/>
          <w:vertAlign w:val="subscript"/>
          <w:lang w:val="uk-UA" w:eastAsia="uk-UA"/>
        </w:rPr>
        <w:t>1</w:t>
      </w:r>
      <w:r>
        <w:rPr>
          <w:sz w:val="22"/>
          <w:szCs w:val="22"/>
          <w:lang w:val="uk-UA" w:eastAsia="uk-UA"/>
        </w:rPr>
        <w:t>,Р</w:t>
      </w:r>
      <w:r>
        <w:rPr>
          <w:sz w:val="22"/>
          <w:szCs w:val="22"/>
          <w:vertAlign w:val="subscript"/>
          <w:lang w:val="uk-UA" w:eastAsia="uk-UA"/>
        </w:rPr>
        <w:t>2</w:t>
      </w:r>
      <w:r>
        <w:rPr>
          <w:sz w:val="22"/>
          <w:szCs w:val="22"/>
          <w:lang w:val="uk-UA" w:eastAsia="uk-UA"/>
        </w:rPr>
        <w:t>...,</w:t>
      </w:r>
      <w:proofErr w:type="spellStart"/>
      <w:r>
        <w:rPr>
          <w:sz w:val="22"/>
          <w:szCs w:val="22"/>
          <w:lang w:val="uk-UA" w:eastAsia="uk-UA"/>
        </w:rPr>
        <w:t>Р</w:t>
      </w:r>
      <w:r>
        <w:rPr>
          <w:sz w:val="22"/>
          <w:szCs w:val="22"/>
          <w:vertAlign w:val="subscript"/>
          <w:lang w:val="uk-UA" w:eastAsia="uk-UA"/>
        </w:rPr>
        <w:t>k</w:t>
      </w:r>
      <w:proofErr w:type="spellEnd"/>
      <w:r>
        <w:rPr>
          <w:sz w:val="22"/>
          <w:szCs w:val="22"/>
          <w:lang w:val="uk-UA" w:eastAsia="uk-UA"/>
        </w:rPr>
        <w:t xml:space="preserve">  (k&lt;=n)  у</w:t>
      </w:r>
    </w:p>
    <w:p w:rsidR="00912D0B" w:rsidRDefault="00912D0B">
      <w:pPr>
        <w:jc w:val="both"/>
        <w:rPr>
          <w:sz w:val="22"/>
          <w:szCs w:val="22"/>
          <w:lang w:val="uk-UA" w:eastAsia="uk-UA"/>
        </w:rPr>
      </w:pPr>
      <w:r>
        <w:rPr>
          <w:sz w:val="22"/>
          <w:szCs w:val="22"/>
          <w:lang w:val="uk-UA" w:eastAsia="uk-UA"/>
        </w:rPr>
        <w:t xml:space="preserve">розкладанні (1.11) лінійно-незалежна і така, що </w:t>
      </w:r>
    </w:p>
    <w:p w:rsidR="00912D0B" w:rsidRDefault="00912D0B">
      <w:pPr>
        <w:jc w:val="both"/>
        <w:rPr>
          <w:sz w:val="22"/>
          <w:szCs w:val="22"/>
          <w:lang w:val="uk-UA" w:eastAsia="uk-UA"/>
        </w:rPr>
      </w:pPr>
      <w:r>
        <w:rPr>
          <w:sz w:val="22"/>
          <w:szCs w:val="22"/>
          <w:lang w:val="uk-UA" w:eastAsia="uk-UA"/>
        </w:rPr>
        <w:t>X</w:t>
      </w:r>
      <w:r>
        <w:rPr>
          <w:sz w:val="22"/>
          <w:szCs w:val="22"/>
          <w:vertAlign w:val="subscript"/>
          <w:lang w:val="uk-UA" w:eastAsia="uk-UA"/>
        </w:rPr>
        <w:t>1</w:t>
      </w:r>
      <w:r>
        <w:rPr>
          <w:sz w:val="22"/>
          <w:szCs w:val="22"/>
          <w:lang w:val="uk-UA" w:eastAsia="uk-UA"/>
        </w:rPr>
        <w:t>*Р</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*Р</w:t>
      </w:r>
      <w:r>
        <w:rPr>
          <w:sz w:val="22"/>
          <w:szCs w:val="22"/>
          <w:vertAlign w:val="subscript"/>
          <w:lang w:val="uk-UA" w:eastAsia="uk-UA"/>
        </w:rPr>
        <w:t>2</w:t>
      </w:r>
      <w:r>
        <w:rPr>
          <w:sz w:val="22"/>
          <w:szCs w:val="22"/>
          <w:lang w:val="uk-UA" w:eastAsia="uk-UA"/>
        </w:rPr>
        <w:t>+...+</w:t>
      </w:r>
      <w:proofErr w:type="spellStart"/>
      <w:r>
        <w:rPr>
          <w:sz w:val="22"/>
          <w:szCs w:val="22"/>
          <w:lang w:val="uk-UA" w:eastAsia="uk-UA"/>
        </w:rPr>
        <w:t>X</w:t>
      </w:r>
      <w:r>
        <w:rPr>
          <w:sz w:val="22"/>
          <w:szCs w:val="22"/>
          <w:vertAlign w:val="subscript"/>
          <w:lang w:val="uk-UA" w:eastAsia="uk-UA"/>
        </w:rPr>
        <w:t>k</w:t>
      </w:r>
      <w:proofErr w:type="spellEnd"/>
      <w:r>
        <w:rPr>
          <w:sz w:val="22"/>
          <w:szCs w:val="22"/>
          <w:lang w:val="uk-UA" w:eastAsia="uk-UA"/>
        </w:rPr>
        <w:t>*</w:t>
      </w:r>
      <w:proofErr w:type="spellStart"/>
      <w:r>
        <w:rPr>
          <w:sz w:val="22"/>
          <w:szCs w:val="22"/>
          <w:lang w:val="uk-UA" w:eastAsia="uk-UA"/>
        </w:rPr>
        <w:t>Р</w:t>
      </w:r>
      <w:r>
        <w:rPr>
          <w:sz w:val="22"/>
          <w:szCs w:val="22"/>
          <w:vertAlign w:val="subscript"/>
          <w:lang w:val="uk-UA" w:eastAsia="uk-UA"/>
        </w:rPr>
        <w:t>k</w:t>
      </w:r>
      <w:proofErr w:type="spellEnd"/>
      <w:r>
        <w:rPr>
          <w:sz w:val="22"/>
          <w:szCs w:val="22"/>
          <w:lang w:val="uk-UA" w:eastAsia="uk-UA"/>
        </w:rPr>
        <w:t xml:space="preserve"> = Р</w:t>
      </w:r>
      <w:r>
        <w:rPr>
          <w:sz w:val="22"/>
          <w:szCs w:val="22"/>
          <w:vertAlign w:val="subscript"/>
          <w:lang w:val="uk-UA" w:eastAsia="uk-UA"/>
        </w:rPr>
        <w:t>0</w:t>
      </w:r>
      <w:r>
        <w:rPr>
          <w:sz w:val="22"/>
          <w:szCs w:val="22"/>
          <w:lang w:val="uk-UA" w:eastAsia="uk-UA"/>
        </w:rPr>
        <w:t xml:space="preserve">               (1.13)</w:t>
      </w:r>
    </w:p>
    <w:p w:rsidR="00912D0B" w:rsidRDefault="00912D0B">
      <w:pPr>
        <w:jc w:val="both"/>
        <w:rPr>
          <w:sz w:val="22"/>
          <w:szCs w:val="22"/>
          <w:lang w:val="uk-UA" w:eastAsia="uk-UA"/>
        </w:rPr>
      </w:pPr>
      <w:r>
        <w:rPr>
          <w:sz w:val="22"/>
          <w:szCs w:val="22"/>
          <w:lang w:val="uk-UA" w:eastAsia="uk-UA"/>
        </w:rPr>
        <w:t>де все X</w:t>
      </w:r>
      <w:r>
        <w:rPr>
          <w:sz w:val="22"/>
          <w:szCs w:val="22"/>
          <w:vertAlign w:val="subscript"/>
          <w:lang w:val="uk-UA" w:eastAsia="uk-UA"/>
        </w:rPr>
        <w:t>j</w:t>
      </w:r>
      <w:r>
        <w:rPr>
          <w:sz w:val="22"/>
          <w:szCs w:val="22"/>
          <w:lang w:val="uk-UA" w:eastAsia="uk-UA"/>
        </w:rPr>
        <w:t>&gt;=0, то крапка  X  =  (X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...,X</w:t>
      </w:r>
      <w:r>
        <w:rPr>
          <w:sz w:val="22"/>
          <w:szCs w:val="22"/>
          <w:vertAlign w:val="subscript"/>
          <w:lang w:val="uk-UA" w:eastAsia="uk-UA"/>
        </w:rPr>
        <w:t>k</w:t>
      </w:r>
      <w:r>
        <w:rPr>
          <w:sz w:val="22"/>
          <w:szCs w:val="22"/>
          <w:lang w:val="uk-UA" w:eastAsia="uk-UA"/>
        </w:rPr>
        <w:t>,0,...,0)  є</w:t>
      </w:r>
    </w:p>
    <w:p w:rsidR="00912D0B" w:rsidRDefault="00912D0B">
      <w:pPr>
        <w:jc w:val="both"/>
        <w:rPr>
          <w:sz w:val="22"/>
          <w:szCs w:val="22"/>
          <w:lang w:val="uk-UA" w:eastAsia="uk-UA"/>
        </w:rPr>
      </w:pPr>
      <w:r>
        <w:rPr>
          <w:sz w:val="22"/>
          <w:szCs w:val="22"/>
          <w:lang w:val="uk-UA" w:eastAsia="uk-UA"/>
        </w:rPr>
        <w:t>вершиною багатогранника рішень.</w:t>
      </w:r>
    </w:p>
    <w:p w:rsidR="00912D0B" w:rsidRDefault="00912D0B">
      <w:pPr>
        <w:ind w:firstLine="567"/>
        <w:jc w:val="both"/>
        <w:rPr>
          <w:sz w:val="22"/>
          <w:szCs w:val="22"/>
          <w:lang w:val="uk-UA" w:eastAsia="uk-UA"/>
        </w:rPr>
      </w:pPr>
      <w:r>
        <w:rPr>
          <w:b/>
          <w:bCs/>
          <w:sz w:val="22"/>
          <w:szCs w:val="22"/>
          <w:lang w:val="uk-UA" w:eastAsia="uk-UA"/>
        </w:rPr>
        <w:t xml:space="preserve">Теорема 1.4. </w:t>
      </w:r>
      <w:r>
        <w:rPr>
          <w:sz w:val="22"/>
          <w:szCs w:val="22"/>
          <w:lang w:val="uk-UA" w:eastAsia="uk-UA"/>
        </w:rPr>
        <w:t>Якщо X = (X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w:t>
      </w:r>
      <w:proofErr w:type="spellStart"/>
      <w:r>
        <w:rPr>
          <w:sz w:val="22"/>
          <w:szCs w:val="22"/>
          <w:lang w:val="uk-UA" w:eastAsia="uk-UA"/>
        </w:rPr>
        <w:t>X</w:t>
      </w:r>
      <w:r>
        <w:rPr>
          <w:sz w:val="22"/>
          <w:szCs w:val="22"/>
          <w:vertAlign w:val="subscript"/>
          <w:lang w:val="uk-UA" w:eastAsia="uk-UA"/>
        </w:rPr>
        <w:t>n</w:t>
      </w:r>
      <w:proofErr w:type="spellEnd"/>
      <w:r>
        <w:rPr>
          <w:sz w:val="22"/>
          <w:szCs w:val="22"/>
          <w:lang w:val="uk-UA" w:eastAsia="uk-UA"/>
        </w:rPr>
        <w:t xml:space="preserve">) - вершина багатогранника рішень, то вектори </w:t>
      </w:r>
      <w:proofErr w:type="spellStart"/>
      <w:r>
        <w:rPr>
          <w:sz w:val="22"/>
          <w:szCs w:val="22"/>
          <w:lang w:val="uk-UA" w:eastAsia="uk-UA"/>
        </w:rPr>
        <w:t>Рj</w:t>
      </w:r>
      <w:proofErr w:type="spellEnd"/>
      <w:r>
        <w:rPr>
          <w:sz w:val="22"/>
          <w:szCs w:val="22"/>
          <w:lang w:val="uk-UA" w:eastAsia="uk-UA"/>
        </w:rPr>
        <w:t xml:space="preserve">, відповідні позитивним </w:t>
      </w:r>
      <w:proofErr w:type="spellStart"/>
      <w:r>
        <w:rPr>
          <w:sz w:val="22"/>
          <w:szCs w:val="22"/>
          <w:lang w:val="uk-UA" w:eastAsia="uk-UA"/>
        </w:rPr>
        <w:t>X</w:t>
      </w:r>
      <w:r>
        <w:rPr>
          <w:sz w:val="22"/>
          <w:szCs w:val="22"/>
          <w:vertAlign w:val="subscript"/>
          <w:lang w:val="uk-UA" w:eastAsia="uk-UA"/>
        </w:rPr>
        <w:t>j</w:t>
      </w:r>
      <w:proofErr w:type="spellEnd"/>
      <w:r>
        <w:rPr>
          <w:sz w:val="22"/>
          <w:szCs w:val="22"/>
          <w:lang w:val="uk-UA" w:eastAsia="uk-UA"/>
        </w:rPr>
        <w:t xml:space="preserve">  в розкладанні (1.11), лінійно-незалежні.</w:t>
      </w:r>
    </w:p>
    <w:p w:rsidR="00912D0B" w:rsidRDefault="00912D0B">
      <w:pPr>
        <w:rPr>
          <w:sz w:val="22"/>
          <w:szCs w:val="22"/>
          <w:lang w:val="uk-UA"/>
        </w:rPr>
      </w:pPr>
    </w:p>
    <w:p w:rsidR="00912D0B" w:rsidRDefault="00912D0B">
      <w:pPr>
        <w:rPr>
          <w:sz w:val="22"/>
          <w:szCs w:val="22"/>
          <w:lang w:val="uk-UA"/>
        </w:rPr>
      </w:pPr>
    </w:p>
    <w:p w:rsidR="00912D0B" w:rsidRDefault="00912D0B">
      <w:pPr>
        <w:rPr>
          <w:sz w:val="22"/>
          <w:szCs w:val="22"/>
          <w:lang w:val="uk-UA"/>
        </w:rPr>
      </w:pPr>
    </w:p>
    <w:p w:rsidR="00912D0B" w:rsidRPr="00BB3E80" w:rsidRDefault="00912D0B" w:rsidP="00FE3EF3">
      <w:pPr>
        <w:pStyle w:val="20"/>
        <w:ind w:left="0" w:firstLine="567"/>
        <w:rPr>
          <w:rStyle w:val="main30"/>
          <w:bCs w:val="0"/>
          <w:kern w:val="0"/>
          <w:szCs w:val="20"/>
          <w:lang w:val="uk-UA" w:eastAsia="uk-UA"/>
        </w:rPr>
      </w:pPr>
      <w:bookmarkStart w:id="89" w:name="_Toc151613124"/>
      <w:bookmarkStart w:id="90" w:name="_Toc151613200"/>
      <w:bookmarkStart w:id="91" w:name="_Toc151613338"/>
      <w:r w:rsidRPr="00BB3E80">
        <w:rPr>
          <w:rStyle w:val="main30"/>
          <w:bCs w:val="0"/>
          <w:kern w:val="0"/>
          <w:szCs w:val="20"/>
          <w:lang w:val="uk-UA" w:eastAsia="uk-UA"/>
        </w:rPr>
        <w:lastRenderedPageBreak/>
        <w:t>1.1.4 Геометрична  інтерпретація  задачі    лінійного  програмування</w:t>
      </w:r>
      <w:bookmarkEnd w:id="89"/>
      <w:bookmarkEnd w:id="90"/>
      <w:bookmarkEnd w:id="91"/>
    </w:p>
    <w:p w:rsidR="00912D0B" w:rsidRDefault="00912D0B">
      <w:pPr>
        <w:rPr>
          <w:sz w:val="22"/>
          <w:szCs w:val="22"/>
          <w:lang w:val="uk-UA"/>
        </w:rPr>
      </w:pPr>
    </w:p>
    <w:p w:rsidR="00912D0B" w:rsidRDefault="00912D0B">
      <w:pPr>
        <w:ind w:firstLine="567"/>
        <w:jc w:val="both"/>
        <w:rPr>
          <w:sz w:val="22"/>
          <w:szCs w:val="22"/>
          <w:lang w:val="uk-UA" w:eastAsia="uk-UA"/>
        </w:rPr>
      </w:pPr>
      <w:r>
        <w:rPr>
          <w:sz w:val="22"/>
          <w:szCs w:val="22"/>
          <w:lang w:val="uk-UA" w:eastAsia="uk-UA"/>
        </w:rPr>
        <w:t>Сформульовані теореми дозволяють зробити наступні висновки. Непорожню безліч планів основної задачі ЛП  утворює  опуклий багатогранник. Кожна вершина цього багатогранника  визначає опорний план. В одній з вершин багатогранника  рішень  (тобто для одного з опорних планів)  значення  цільової  функції є максимальним  (за умови, що  функція  обмежена зверху на безлічі планів). Якщо  максимальне  значення  функція приймає більш ніж в одній вершині, то  це  ж  значення вона приймає в будь-якій точці, яка є опуклою лінійною  комбінацією даних вершин.</w:t>
      </w:r>
    </w:p>
    <w:p w:rsidR="00912D0B" w:rsidRDefault="00912D0B">
      <w:pPr>
        <w:ind w:firstLine="567"/>
        <w:jc w:val="both"/>
        <w:rPr>
          <w:sz w:val="22"/>
          <w:szCs w:val="22"/>
          <w:lang w:val="uk-UA" w:eastAsia="uk-UA"/>
        </w:rPr>
      </w:pPr>
      <w:r>
        <w:rPr>
          <w:sz w:val="22"/>
          <w:szCs w:val="22"/>
          <w:lang w:val="uk-UA" w:eastAsia="uk-UA"/>
        </w:rPr>
        <w:t>Вершину багатогранника рішень, в  якій  цільова  функція приймає максимальне значення, знайти порівняно просто, якщо задача, записана в стандартній формі,  містить  не  більше двох змінних, тобто n-r &lt;= 2, де n - число змінних; r  - ранг матриці, складеної з коефіцієнтів в системі обмежень задачі.</w:t>
      </w:r>
    </w:p>
    <w:p w:rsidR="00912D0B" w:rsidRDefault="00912D0B">
      <w:pPr>
        <w:ind w:firstLine="567"/>
        <w:jc w:val="both"/>
        <w:rPr>
          <w:sz w:val="22"/>
          <w:szCs w:val="22"/>
          <w:lang w:val="uk-UA" w:eastAsia="uk-UA"/>
        </w:rPr>
      </w:pPr>
      <w:r>
        <w:rPr>
          <w:sz w:val="22"/>
          <w:szCs w:val="22"/>
          <w:lang w:val="uk-UA" w:eastAsia="uk-UA"/>
        </w:rPr>
        <w:t>Знайдемо рішення задачі, що полягає у визначенні максимального значення функції</w:t>
      </w:r>
    </w:p>
    <w:p w:rsidR="00912D0B" w:rsidRDefault="00912D0B">
      <w:pPr>
        <w:ind w:firstLine="567"/>
        <w:jc w:val="both"/>
        <w:rPr>
          <w:sz w:val="22"/>
          <w:szCs w:val="22"/>
          <w:lang w:val="uk-UA" w:eastAsia="uk-UA"/>
        </w:rPr>
      </w:pPr>
    </w:p>
    <w:p w:rsidR="00912D0B" w:rsidRDefault="00912D0B">
      <w:pPr>
        <w:ind w:left="1701" w:firstLine="567"/>
        <w:jc w:val="center"/>
        <w:rPr>
          <w:sz w:val="22"/>
          <w:szCs w:val="22"/>
          <w:lang w:val="uk-UA" w:eastAsia="uk-UA"/>
        </w:rPr>
      </w:pPr>
      <w:r>
        <w:rPr>
          <w:sz w:val="22"/>
          <w:szCs w:val="22"/>
          <w:lang w:val="uk-UA" w:eastAsia="uk-UA"/>
        </w:rPr>
        <w:t>F = C</w:t>
      </w:r>
      <w:r>
        <w:rPr>
          <w:sz w:val="22"/>
          <w:szCs w:val="22"/>
          <w:vertAlign w:val="subscript"/>
          <w:lang w:val="uk-UA" w:eastAsia="uk-UA"/>
        </w:rPr>
        <w:t>1</w:t>
      </w:r>
      <w:r>
        <w:rPr>
          <w:sz w:val="22"/>
          <w:szCs w:val="22"/>
          <w:lang w:val="uk-UA" w:eastAsia="uk-UA"/>
        </w:rPr>
        <w:t>*X</w:t>
      </w:r>
      <w:r>
        <w:rPr>
          <w:sz w:val="22"/>
          <w:szCs w:val="22"/>
          <w:vertAlign w:val="subscript"/>
          <w:lang w:val="uk-UA" w:eastAsia="uk-UA"/>
        </w:rPr>
        <w:t>1</w:t>
      </w:r>
      <w:r>
        <w:rPr>
          <w:sz w:val="22"/>
          <w:szCs w:val="22"/>
          <w:lang w:val="uk-UA" w:eastAsia="uk-UA"/>
        </w:rPr>
        <w:t xml:space="preserve"> + C</w:t>
      </w:r>
      <w:r>
        <w:rPr>
          <w:sz w:val="22"/>
          <w:szCs w:val="22"/>
          <w:vertAlign w:val="subscript"/>
          <w:lang w:val="uk-UA" w:eastAsia="uk-UA"/>
        </w:rPr>
        <w:t>2</w:t>
      </w:r>
      <w:r>
        <w:rPr>
          <w:sz w:val="22"/>
          <w:szCs w:val="22"/>
          <w:lang w:val="uk-UA" w:eastAsia="uk-UA"/>
        </w:rPr>
        <w:t>*X</w:t>
      </w:r>
      <w:r>
        <w:rPr>
          <w:sz w:val="22"/>
          <w:szCs w:val="22"/>
          <w:vertAlign w:val="subscript"/>
          <w:lang w:val="uk-UA" w:eastAsia="uk-UA"/>
        </w:rPr>
        <w:t>2</w:t>
      </w:r>
      <w:r>
        <w:rPr>
          <w:sz w:val="22"/>
          <w:szCs w:val="22"/>
          <w:lang w:val="uk-UA" w:eastAsia="uk-UA"/>
        </w:rPr>
        <w:t xml:space="preserve">                                       (1.14)</w:t>
      </w:r>
    </w:p>
    <w:p w:rsidR="00912D0B" w:rsidRDefault="00912D0B">
      <w:pPr>
        <w:jc w:val="both"/>
        <w:rPr>
          <w:sz w:val="22"/>
          <w:szCs w:val="22"/>
          <w:lang w:val="uk-UA" w:eastAsia="uk-UA"/>
        </w:rPr>
      </w:pPr>
      <w:r>
        <w:rPr>
          <w:sz w:val="22"/>
          <w:szCs w:val="22"/>
          <w:lang w:val="uk-UA" w:eastAsia="uk-UA"/>
        </w:rPr>
        <w:t xml:space="preserve">за умов                              </w:t>
      </w:r>
    </w:p>
    <w:p w:rsidR="00912D0B" w:rsidRDefault="00912D0B">
      <w:pPr>
        <w:jc w:val="center"/>
        <w:rPr>
          <w:sz w:val="22"/>
          <w:szCs w:val="22"/>
          <w:lang w:val="uk-UA" w:eastAsia="uk-UA"/>
        </w:rPr>
      </w:pPr>
      <w:r>
        <w:rPr>
          <w:sz w:val="22"/>
          <w:szCs w:val="22"/>
          <w:lang w:val="uk-UA" w:eastAsia="uk-UA"/>
        </w:rPr>
        <w:t xml:space="preserve">   </w:t>
      </w:r>
      <w:r>
        <w:rPr>
          <w:sz w:val="22"/>
          <w:szCs w:val="22"/>
          <w:lang w:val="uk-UA" w:eastAsia="uk-UA"/>
        </w:rPr>
        <w:tab/>
      </w:r>
      <w:r>
        <w:rPr>
          <w:sz w:val="22"/>
          <w:szCs w:val="22"/>
          <w:lang w:val="uk-UA" w:eastAsia="uk-UA"/>
        </w:rPr>
        <w:tab/>
      </w:r>
      <w:r>
        <w:rPr>
          <w:sz w:val="22"/>
          <w:szCs w:val="22"/>
          <w:lang w:val="uk-UA" w:eastAsia="uk-UA"/>
        </w:rPr>
        <w:tab/>
      </w:r>
      <w:r>
        <w:rPr>
          <w:sz w:val="22"/>
          <w:szCs w:val="22"/>
          <w:lang w:val="uk-UA" w:eastAsia="uk-UA"/>
        </w:rPr>
        <w:tab/>
        <w:t>a</w:t>
      </w:r>
      <w:r>
        <w:rPr>
          <w:sz w:val="22"/>
          <w:szCs w:val="22"/>
          <w:vertAlign w:val="subscript"/>
          <w:lang w:val="uk-UA" w:eastAsia="uk-UA"/>
        </w:rPr>
        <w:t>i1</w:t>
      </w:r>
      <w:r>
        <w:rPr>
          <w:sz w:val="22"/>
          <w:szCs w:val="22"/>
          <w:lang w:val="uk-UA" w:eastAsia="uk-UA"/>
        </w:rPr>
        <w:t>*X</w:t>
      </w:r>
      <w:r>
        <w:rPr>
          <w:sz w:val="22"/>
          <w:szCs w:val="22"/>
          <w:vertAlign w:val="subscript"/>
          <w:lang w:val="uk-UA" w:eastAsia="uk-UA"/>
        </w:rPr>
        <w:t>1</w:t>
      </w:r>
      <w:r>
        <w:rPr>
          <w:sz w:val="22"/>
          <w:szCs w:val="22"/>
          <w:lang w:val="uk-UA" w:eastAsia="uk-UA"/>
        </w:rPr>
        <w:t>+a</w:t>
      </w:r>
      <w:r>
        <w:rPr>
          <w:sz w:val="22"/>
          <w:szCs w:val="22"/>
          <w:vertAlign w:val="subscript"/>
          <w:lang w:val="uk-UA" w:eastAsia="uk-UA"/>
        </w:rPr>
        <w:t>i2</w:t>
      </w:r>
      <w:r>
        <w:rPr>
          <w:sz w:val="22"/>
          <w:szCs w:val="22"/>
          <w:lang w:val="uk-UA" w:eastAsia="uk-UA"/>
        </w:rPr>
        <w:t>*X</w:t>
      </w:r>
      <w:r>
        <w:rPr>
          <w:sz w:val="22"/>
          <w:szCs w:val="22"/>
          <w:vertAlign w:val="subscript"/>
          <w:lang w:val="uk-UA" w:eastAsia="uk-UA"/>
        </w:rPr>
        <w:t>2</w:t>
      </w:r>
      <w:r>
        <w:rPr>
          <w:sz w:val="22"/>
          <w:szCs w:val="22"/>
          <w:lang w:val="uk-UA" w:eastAsia="uk-UA"/>
        </w:rPr>
        <w:t xml:space="preserve"> &lt;= </w:t>
      </w:r>
      <w:proofErr w:type="spellStart"/>
      <w:r>
        <w:rPr>
          <w:sz w:val="22"/>
          <w:szCs w:val="22"/>
          <w:lang w:val="uk-UA" w:eastAsia="uk-UA"/>
        </w:rPr>
        <w:t>b</w:t>
      </w:r>
      <w:r>
        <w:rPr>
          <w:sz w:val="22"/>
          <w:szCs w:val="22"/>
          <w:vertAlign w:val="subscript"/>
          <w:lang w:val="uk-UA" w:eastAsia="uk-UA"/>
        </w:rPr>
        <w:t>i</w:t>
      </w:r>
      <w:proofErr w:type="spellEnd"/>
      <w:r>
        <w:rPr>
          <w:sz w:val="22"/>
          <w:szCs w:val="22"/>
          <w:lang w:val="uk-UA" w:eastAsia="uk-UA"/>
        </w:rPr>
        <w:t xml:space="preserve">       (i=1,k)                     (1.15)</w:t>
      </w:r>
    </w:p>
    <w:p w:rsidR="00912D0B" w:rsidRDefault="00912D0B">
      <w:pPr>
        <w:jc w:val="center"/>
        <w:rPr>
          <w:sz w:val="22"/>
          <w:szCs w:val="22"/>
          <w:lang w:val="uk-UA" w:eastAsia="uk-UA"/>
        </w:rPr>
      </w:pPr>
    </w:p>
    <w:p w:rsidR="00912D0B" w:rsidRDefault="00912D0B">
      <w:pPr>
        <w:ind w:left="1701" w:firstLine="567"/>
        <w:jc w:val="center"/>
        <w:rPr>
          <w:sz w:val="22"/>
          <w:szCs w:val="22"/>
          <w:lang w:val="uk-UA" w:eastAsia="uk-UA"/>
        </w:rPr>
      </w:pPr>
      <w:r>
        <w:rPr>
          <w:sz w:val="22"/>
          <w:szCs w:val="22"/>
          <w:lang w:val="uk-UA" w:eastAsia="uk-UA"/>
        </w:rPr>
        <w:t xml:space="preserve"> </w:t>
      </w:r>
      <w:proofErr w:type="spellStart"/>
      <w:r>
        <w:rPr>
          <w:sz w:val="22"/>
          <w:szCs w:val="22"/>
          <w:lang w:val="uk-UA" w:eastAsia="uk-UA"/>
        </w:rPr>
        <w:t>X</w:t>
      </w:r>
      <w:r>
        <w:rPr>
          <w:sz w:val="22"/>
          <w:szCs w:val="22"/>
          <w:vertAlign w:val="subscript"/>
          <w:lang w:val="uk-UA" w:eastAsia="uk-UA"/>
        </w:rPr>
        <w:t>j</w:t>
      </w:r>
      <w:proofErr w:type="spellEnd"/>
      <w:r>
        <w:rPr>
          <w:sz w:val="22"/>
          <w:szCs w:val="22"/>
          <w:lang w:val="uk-UA" w:eastAsia="uk-UA"/>
        </w:rPr>
        <w:t xml:space="preserve"> &gt;= 0                          (j=1,2)                    (1.16)</w:t>
      </w:r>
    </w:p>
    <w:p w:rsidR="00912D0B" w:rsidRDefault="00912D0B">
      <w:pPr>
        <w:rPr>
          <w:sz w:val="22"/>
          <w:szCs w:val="22"/>
          <w:lang w:val="uk-UA"/>
        </w:rPr>
      </w:pPr>
    </w:p>
    <w:p w:rsidR="00912D0B" w:rsidRDefault="00912D0B">
      <w:pPr>
        <w:ind w:firstLine="567"/>
        <w:jc w:val="both"/>
        <w:rPr>
          <w:sz w:val="22"/>
          <w:szCs w:val="22"/>
          <w:lang w:val="uk-UA" w:eastAsia="uk-UA"/>
        </w:rPr>
      </w:pPr>
      <w:r>
        <w:rPr>
          <w:sz w:val="22"/>
          <w:szCs w:val="22"/>
          <w:lang w:val="uk-UA" w:eastAsia="uk-UA"/>
        </w:rPr>
        <w:t xml:space="preserve">Кожна з нерівностей (1.15), (1.16) системи  обмежень визначає  </w:t>
      </w:r>
      <w:proofErr w:type="spellStart"/>
      <w:r>
        <w:rPr>
          <w:sz w:val="22"/>
          <w:szCs w:val="22"/>
          <w:lang w:val="uk-UA" w:eastAsia="uk-UA"/>
        </w:rPr>
        <w:t>напівплощина</w:t>
      </w:r>
      <w:proofErr w:type="spellEnd"/>
      <w:r>
        <w:rPr>
          <w:sz w:val="22"/>
          <w:szCs w:val="22"/>
          <w:lang w:val="uk-UA" w:eastAsia="uk-UA"/>
        </w:rPr>
        <w:t xml:space="preserve">  відповідно  з  граничними  прямими</w:t>
      </w:r>
    </w:p>
    <w:p w:rsidR="00912D0B" w:rsidRDefault="00912D0B">
      <w:pPr>
        <w:ind w:firstLine="567"/>
        <w:jc w:val="both"/>
        <w:rPr>
          <w:sz w:val="22"/>
          <w:szCs w:val="22"/>
          <w:lang w:val="uk-UA" w:eastAsia="uk-UA"/>
        </w:rPr>
      </w:pPr>
      <w:r>
        <w:rPr>
          <w:sz w:val="22"/>
          <w:szCs w:val="22"/>
          <w:lang w:val="uk-UA" w:eastAsia="uk-UA"/>
        </w:rPr>
        <w:t>a</w:t>
      </w:r>
      <w:r>
        <w:rPr>
          <w:sz w:val="22"/>
          <w:szCs w:val="22"/>
          <w:vertAlign w:val="subscript"/>
          <w:lang w:val="uk-UA" w:eastAsia="uk-UA"/>
        </w:rPr>
        <w:t>i1</w:t>
      </w:r>
      <w:r>
        <w:rPr>
          <w:sz w:val="22"/>
          <w:szCs w:val="22"/>
          <w:lang w:val="uk-UA" w:eastAsia="uk-UA"/>
        </w:rPr>
        <w:t>*X</w:t>
      </w:r>
      <w:r>
        <w:rPr>
          <w:sz w:val="22"/>
          <w:szCs w:val="22"/>
          <w:vertAlign w:val="subscript"/>
          <w:lang w:val="uk-UA" w:eastAsia="uk-UA"/>
        </w:rPr>
        <w:t>1</w:t>
      </w:r>
      <w:r>
        <w:rPr>
          <w:sz w:val="22"/>
          <w:szCs w:val="22"/>
          <w:lang w:val="uk-UA" w:eastAsia="uk-UA"/>
        </w:rPr>
        <w:t>+a</w:t>
      </w:r>
      <w:r>
        <w:rPr>
          <w:sz w:val="22"/>
          <w:szCs w:val="22"/>
          <w:vertAlign w:val="subscript"/>
          <w:lang w:val="uk-UA" w:eastAsia="uk-UA"/>
        </w:rPr>
        <w:t>i2</w:t>
      </w:r>
      <w:r>
        <w:rPr>
          <w:sz w:val="22"/>
          <w:szCs w:val="22"/>
          <w:lang w:val="uk-UA" w:eastAsia="uk-UA"/>
        </w:rPr>
        <w:t>*X</w:t>
      </w:r>
      <w:r>
        <w:rPr>
          <w:sz w:val="22"/>
          <w:szCs w:val="22"/>
          <w:vertAlign w:val="subscript"/>
          <w:lang w:val="uk-UA" w:eastAsia="uk-UA"/>
        </w:rPr>
        <w:t>2</w:t>
      </w:r>
      <w:r>
        <w:rPr>
          <w:sz w:val="22"/>
          <w:szCs w:val="22"/>
          <w:lang w:val="uk-UA" w:eastAsia="uk-UA"/>
        </w:rPr>
        <w:t xml:space="preserve"> = </w:t>
      </w:r>
      <w:proofErr w:type="spellStart"/>
      <w:r>
        <w:rPr>
          <w:sz w:val="22"/>
          <w:szCs w:val="22"/>
          <w:lang w:val="uk-UA" w:eastAsia="uk-UA"/>
        </w:rPr>
        <w:t>b</w:t>
      </w:r>
      <w:r>
        <w:rPr>
          <w:sz w:val="22"/>
          <w:szCs w:val="22"/>
          <w:vertAlign w:val="subscript"/>
          <w:lang w:val="uk-UA" w:eastAsia="uk-UA"/>
        </w:rPr>
        <w:t>i</w:t>
      </w:r>
      <w:proofErr w:type="spellEnd"/>
      <w:r>
        <w:rPr>
          <w:sz w:val="22"/>
          <w:szCs w:val="22"/>
          <w:lang w:val="uk-UA" w:eastAsia="uk-UA"/>
        </w:rPr>
        <w:t xml:space="preserve">; (i=1,k); </w:t>
      </w:r>
    </w:p>
    <w:p w:rsidR="00912D0B" w:rsidRDefault="00912D0B">
      <w:pPr>
        <w:ind w:firstLine="567"/>
        <w:jc w:val="both"/>
        <w:rPr>
          <w:sz w:val="22"/>
          <w:szCs w:val="22"/>
          <w:lang w:val="uk-UA" w:eastAsia="uk-UA"/>
        </w:rPr>
      </w:pPr>
      <w:r>
        <w:rPr>
          <w:sz w:val="22"/>
          <w:szCs w:val="22"/>
          <w:lang w:val="uk-UA" w:eastAsia="uk-UA"/>
        </w:rPr>
        <w:t>X</w:t>
      </w:r>
      <w:r>
        <w:rPr>
          <w:sz w:val="22"/>
          <w:szCs w:val="22"/>
          <w:vertAlign w:val="subscript"/>
          <w:lang w:val="uk-UA" w:eastAsia="uk-UA"/>
        </w:rPr>
        <w:t>1</w:t>
      </w:r>
      <w:r>
        <w:rPr>
          <w:sz w:val="22"/>
          <w:szCs w:val="22"/>
          <w:lang w:val="uk-UA" w:eastAsia="uk-UA"/>
        </w:rPr>
        <w:t>=0 і X</w:t>
      </w:r>
      <w:r>
        <w:rPr>
          <w:sz w:val="22"/>
          <w:szCs w:val="22"/>
          <w:vertAlign w:val="subscript"/>
          <w:lang w:val="uk-UA" w:eastAsia="uk-UA"/>
        </w:rPr>
        <w:t>2</w:t>
      </w:r>
      <w:r>
        <w:rPr>
          <w:sz w:val="22"/>
          <w:szCs w:val="22"/>
          <w:lang w:val="uk-UA" w:eastAsia="uk-UA"/>
        </w:rPr>
        <w:t xml:space="preserve">=0. </w:t>
      </w:r>
    </w:p>
    <w:p w:rsidR="00912D0B" w:rsidRDefault="00912D0B">
      <w:pPr>
        <w:jc w:val="both"/>
        <w:rPr>
          <w:sz w:val="22"/>
          <w:szCs w:val="22"/>
          <w:lang w:val="uk-UA" w:eastAsia="uk-UA"/>
        </w:rPr>
      </w:pPr>
      <w:r>
        <w:rPr>
          <w:sz w:val="22"/>
          <w:szCs w:val="22"/>
          <w:lang w:val="uk-UA" w:eastAsia="uk-UA"/>
        </w:rPr>
        <w:t xml:space="preserve">В тому випадку, якщо система нерівностей сумісна, область її рішень є безліч точок, що належать всім вказаним </w:t>
      </w:r>
      <w:proofErr w:type="spellStart"/>
      <w:r>
        <w:rPr>
          <w:sz w:val="22"/>
          <w:szCs w:val="22"/>
          <w:lang w:val="uk-UA" w:eastAsia="uk-UA"/>
        </w:rPr>
        <w:t>напівплощинам</w:t>
      </w:r>
      <w:proofErr w:type="spellEnd"/>
      <w:r>
        <w:rPr>
          <w:sz w:val="22"/>
          <w:szCs w:val="22"/>
          <w:lang w:val="uk-UA" w:eastAsia="uk-UA"/>
        </w:rPr>
        <w:t xml:space="preserve">. Оскільки безліч точок перетину даних </w:t>
      </w:r>
      <w:proofErr w:type="spellStart"/>
      <w:r>
        <w:rPr>
          <w:sz w:val="22"/>
          <w:szCs w:val="22"/>
          <w:lang w:val="uk-UA" w:eastAsia="uk-UA"/>
        </w:rPr>
        <w:t>напівплощин</w:t>
      </w:r>
      <w:proofErr w:type="spellEnd"/>
      <w:r>
        <w:rPr>
          <w:sz w:val="22"/>
          <w:szCs w:val="22"/>
          <w:lang w:val="uk-UA" w:eastAsia="uk-UA"/>
        </w:rPr>
        <w:t xml:space="preserve"> -  опукла,  то областю допустимих рішень задачі (1.14) - (1.16) є опукла безліч точок, яка називається  багатокутником рішень (введений раніше термін  "багатогранник  рішень"  зазвичай уживається, якщо n&gt;=3).  Сторони цього  багатокутника лежать на прямих, рівняння яких виходять з початкової системи обмежень заміною знаків нерівностей на знаки точної рівності.</w:t>
      </w:r>
    </w:p>
    <w:p w:rsidR="00912D0B" w:rsidRDefault="00912D0B">
      <w:pPr>
        <w:ind w:firstLine="567"/>
        <w:jc w:val="both"/>
        <w:rPr>
          <w:sz w:val="22"/>
          <w:szCs w:val="22"/>
          <w:lang w:val="uk-UA" w:eastAsia="uk-UA"/>
        </w:rPr>
      </w:pPr>
      <w:r>
        <w:rPr>
          <w:sz w:val="22"/>
          <w:szCs w:val="22"/>
          <w:lang w:val="uk-UA" w:eastAsia="uk-UA"/>
        </w:rPr>
        <w:lastRenderedPageBreak/>
        <w:t>Таким чином, початкова задача ЛП полягає в знаходженні такої точки багатокутника рішень, в якій  цільова функція  F приймає максимальне значення. Ця  точка  існує  тоді, коли багатокутник рішень не порожній і на  ньому  цільова  функція обмежена зверху.</w:t>
      </w:r>
    </w:p>
    <w:p w:rsidR="00912D0B" w:rsidRDefault="00912D0B">
      <w:pPr>
        <w:ind w:firstLine="567"/>
        <w:jc w:val="both"/>
        <w:rPr>
          <w:sz w:val="22"/>
          <w:szCs w:val="22"/>
          <w:lang w:val="uk-UA" w:eastAsia="uk-UA"/>
        </w:rPr>
      </w:pPr>
      <w:r>
        <w:rPr>
          <w:sz w:val="22"/>
          <w:szCs w:val="22"/>
          <w:lang w:val="uk-UA" w:eastAsia="uk-UA"/>
        </w:rPr>
        <w:t>За вказаних умов в одній з вершин багатокутника рішень цільова функція приймає максимальне значення.  Для визначення даної вершини побудуємо лінію рівня C</w:t>
      </w:r>
      <w:r>
        <w:rPr>
          <w:sz w:val="22"/>
          <w:szCs w:val="22"/>
          <w:vertAlign w:val="subscript"/>
          <w:lang w:val="uk-UA" w:eastAsia="uk-UA"/>
        </w:rPr>
        <w:t>1</w:t>
      </w:r>
      <w:r>
        <w:rPr>
          <w:sz w:val="22"/>
          <w:szCs w:val="22"/>
          <w:lang w:val="uk-UA" w:eastAsia="uk-UA"/>
        </w:rPr>
        <w:t>*X</w:t>
      </w:r>
      <w:r>
        <w:rPr>
          <w:sz w:val="22"/>
          <w:szCs w:val="22"/>
          <w:vertAlign w:val="subscript"/>
          <w:lang w:val="uk-UA" w:eastAsia="uk-UA"/>
        </w:rPr>
        <w:t>1</w:t>
      </w:r>
      <w:r>
        <w:rPr>
          <w:sz w:val="22"/>
          <w:szCs w:val="22"/>
          <w:lang w:val="uk-UA" w:eastAsia="uk-UA"/>
        </w:rPr>
        <w:t>+C</w:t>
      </w:r>
      <w:r>
        <w:rPr>
          <w:sz w:val="22"/>
          <w:szCs w:val="22"/>
          <w:vertAlign w:val="subscript"/>
          <w:lang w:val="uk-UA" w:eastAsia="uk-UA"/>
        </w:rPr>
        <w:t>2</w:t>
      </w:r>
      <w:r>
        <w:rPr>
          <w:sz w:val="22"/>
          <w:szCs w:val="22"/>
          <w:lang w:val="uk-UA" w:eastAsia="uk-UA"/>
        </w:rPr>
        <w:t>*X</w:t>
      </w:r>
      <w:r>
        <w:rPr>
          <w:sz w:val="22"/>
          <w:szCs w:val="22"/>
          <w:vertAlign w:val="subscript"/>
          <w:lang w:val="uk-UA" w:eastAsia="uk-UA"/>
        </w:rPr>
        <w:t>2</w:t>
      </w:r>
      <w:r>
        <w:rPr>
          <w:sz w:val="22"/>
          <w:szCs w:val="22"/>
          <w:lang w:val="uk-UA" w:eastAsia="uk-UA"/>
        </w:rPr>
        <w:t xml:space="preserve"> = h</w:t>
      </w:r>
    </w:p>
    <w:p w:rsidR="00912D0B" w:rsidRDefault="00912D0B">
      <w:pPr>
        <w:jc w:val="both"/>
        <w:rPr>
          <w:sz w:val="22"/>
          <w:szCs w:val="22"/>
          <w:lang w:val="uk-UA" w:eastAsia="uk-UA"/>
        </w:rPr>
      </w:pPr>
      <w:r>
        <w:rPr>
          <w:sz w:val="22"/>
          <w:szCs w:val="22"/>
          <w:lang w:val="uk-UA" w:eastAsia="uk-UA"/>
        </w:rPr>
        <w:t>(де h - деяка постійна), що проходить через багатокутник рішень і пересуватимемо її у напрямі вектора С=(C</w:t>
      </w:r>
      <w:r>
        <w:rPr>
          <w:sz w:val="22"/>
          <w:szCs w:val="22"/>
          <w:vertAlign w:val="subscript"/>
          <w:lang w:val="uk-UA" w:eastAsia="uk-UA"/>
        </w:rPr>
        <w:t>1</w:t>
      </w:r>
      <w:r>
        <w:rPr>
          <w:sz w:val="22"/>
          <w:szCs w:val="22"/>
          <w:lang w:val="uk-UA" w:eastAsia="uk-UA"/>
        </w:rPr>
        <w:t>,C</w:t>
      </w:r>
      <w:r>
        <w:rPr>
          <w:sz w:val="22"/>
          <w:szCs w:val="22"/>
          <w:vertAlign w:val="subscript"/>
          <w:lang w:val="uk-UA" w:eastAsia="uk-UA"/>
        </w:rPr>
        <w:t>2</w:t>
      </w:r>
      <w:r>
        <w:rPr>
          <w:sz w:val="22"/>
          <w:szCs w:val="22"/>
          <w:lang w:val="uk-UA" w:eastAsia="uk-UA"/>
        </w:rPr>
        <w:t>) до тих пір, поки вона не пройде через останню її загальну точку з багатокутником рішень. Координати вказаної точки і визначають оптимальний план даної задачі.</w:t>
      </w:r>
    </w:p>
    <w:p w:rsidR="00912D0B" w:rsidRDefault="00912D0B">
      <w:pPr>
        <w:ind w:firstLine="567"/>
        <w:jc w:val="both"/>
        <w:rPr>
          <w:sz w:val="22"/>
          <w:szCs w:val="22"/>
          <w:lang w:val="uk-UA" w:eastAsia="uk-UA"/>
        </w:rPr>
      </w:pPr>
      <w:r>
        <w:rPr>
          <w:sz w:val="22"/>
          <w:szCs w:val="22"/>
          <w:lang w:val="uk-UA" w:eastAsia="uk-UA"/>
        </w:rPr>
        <w:t>Закінчуючи розгляд геометричної інтерпретації задачі (1.14) - (1.16), відзначимо, що при знаходженні її  рішення  можуть зустрітися випадки, зображені на рис.1.1.  -  1.4.  Рис.1.1. характеризує такий випадок,  коли  цільова  функція  приймає максимальне значення в єдиній точці А. З  рис.1.2. видно, що максимальне значення цільова функція приймає в будь-якій точці відрізка АВ. На рис.1.3. зображений випадок,  коли  цільова функція не обмежена зверху на безлічі допустимих рішень, а  на рис.1.4. - випадок, коли система  обмежень  задачі несумісна.</w:t>
      </w:r>
    </w:p>
    <w:p w:rsidR="00912D0B" w:rsidRDefault="00194CF2">
      <w:pPr>
        <w:jc w:val="center"/>
        <w:rPr>
          <w:sz w:val="22"/>
          <w:szCs w:val="22"/>
          <w:lang w:val="uk-UA"/>
        </w:rPr>
      </w:pPr>
      <w:r>
        <w:rPr>
          <w:noProof/>
          <w:lang w:val="uk-UA" w:eastAsia="uk-UA"/>
        </w:rPr>
        <w:drawing>
          <wp:inline distT="0" distB="0" distL="0" distR="0">
            <wp:extent cx="2152650" cy="1905000"/>
            <wp:effectExtent l="0" t="0" r="0" b="0"/>
            <wp:docPr id="10" name="Рисунок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rrowheads="1"/>
                    </pic:cNvPicPr>
                  </pic:nvPicPr>
                  <pic:blipFill>
                    <a:blip r:embed="rId24">
                      <a:extLst>
                        <a:ext uri="{28A0092B-C50C-407E-A947-70E740481C1C}">
                          <a14:useLocalDpi xmlns:a14="http://schemas.microsoft.com/office/drawing/2010/main" val="0"/>
                        </a:ext>
                      </a:extLst>
                    </a:blip>
                    <a:srcRect b="8006"/>
                    <a:stretch>
                      <a:fillRect/>
                    </a:stretch>
                  </pic:blipFill>
                  <pic:spPr bwMode="auto">
                    <a:xfrm>
                      <a:off x="0" y="0"/>
                      <a:ext cx="2152650" cy="1905000"/>
                    </a:xfrm>
                    <a:prstGeom prst="rect">
                      <a:avLst/>
                    </a:prstGeom>
                    <a:noFill/>
                    <a:ln>
                      <a:noFill/>
                    </a:ln>
                  </pic:spPr>
                </pic:pic>
              </a:graphicData>
            </a:graphic>
          </wp:inline>
        </w:drawing>
      </w:r>
    </w:p>
    <w:p w:rsidR="00912D0B" w:rsidRDefault="00912D0B">
      <w:pPr>
        <w:jc w:val="center"/>
        <w:rPr>
          <w:sz w:val="18"/>
          <w:szCs w:val="22"/>
          <w:lang w:val="uk-UA"/>
        </w:rPr>
      </w:pPr>
      <w:r>
        <w:rPr>
          <w:sz w:val="18"/>
          <w:szCs w:val="22"/>
          <w:lang w:val="uk-UA"/>
        </w:rPr>
        <w:t xml:space="preserve">Рисунок 1.1 </w:t>
      </w:r>
    </w:p>
    <w:p w:rsidR="00912D0B" w:rsidRDefault="00912D0B">
      <w:pPr>
        <w:jc w:val="center"/>
        <w:rPr>
          <w:sz w:val="18"/>
          <w:szCs w:val="22"/>
          <w:lang w:val="uk-UA"/>
        </w:rPr>
      </w:pPr>
    </w:p>
    <w:p w:rsidR="00912D0B" w:rsidRDefault="00912D0B">
      <w:pPr>
        <w:jc w:val="center"/>
        <w:rPr>
          <w:sz w:val="18"/>
          <w:szCs w:val="22"/>
          <w:lang w:val="uk-UA"/>
        </w:rPr>
      </w:pPr>
    </w:p>
    <w:p w:rsidR="00912D0B" w:rsidRDefault="00912D0B">
      <w:pPr>
        <w:jc w:val="center"/>
        <w:rPr>
          <w:sz w:val="18"/>
          <w:szCs w:val="22"/>
          <w:lang w:val="uk-UA"/>
        </w:rPr>
      </w:pPr>
    </w:p>
    <w:p w:rsidR="00912D0B" w:rsidRDefault="00912D0B">
      <w:pPr>
        <w:jc w:val="center"/>
        <w:rPr>
          <w:sz w:val="18"/>
          <w:szCs w:val="22"/>
          <w:lang w:val="uk-UA"/>
        </w:rPr>
      </w:pPr>
    </w:p>
    <w:p w:rsidR="00912D0B" w:rsidRDefault="00194CF2">
      <w:pPr>
        <w:jc w:val="center"/>
        <w:rPr>
          <w:sz w:val="22"/>
          <w:szCs w:val="22"/>
          <w:lang w:val="uk-UA"/>
        </w:rPr>
      </w:pPr>
      <w:r>
        <w:rPr>
          <w:noProof/>
          <w:lang w:val="uk-UA" w:eastAsia="uk-UA"/>
        </w:rPr>
        <w:lastRenderedPageBreak/>
        <w:drawing>
          <wp:inline distT="0" distB="0" distL="0" distR="0">
            <wp:extent cx="2162175" cy="1905000"/>
            <wp:effectExtent l="0" t="0" r="0" b="0"/>
            <wp:docPr id="11" name="Рисунок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rrowheads="1"/>
                    </pic:cNvPicPr>
                  </pic:nvPicPr>
                  <pic:blipFill>
                    <a:blip r:embed="rId25">
                      <a:extLst>
                        <a:ext uri="{28A0092B-C50C-407E-A947-70E740481C1C}">
                          <a14:useLocalDpi xmlns:a14="http://schemas.microsoft.com/office/drawing/2010/main" val="0"/>
                        </a:ext>
                      </a:extLst>
                    </a:blip>
                    <a:srcRect b="10805"/>
                    <a:stretch>
                      <a:fillRect/>
                    </a:stretch>
                  </pic:blipFill>
                  <pic:spPr bwMode="auto">
                    <a:xfrm>
                      <a:off x="0" y="0"/>
                      <a:ext cx="2162175" cy="1905000"/>
                    </a:xfrm>
                    <a:prstGeom prst="rect">
                      <a:avLst/>
                    </a:prstGeom>
                    <a:noFill/>
                    <a:ln>
                      <a:noFill/>
                    </a:ln>
                  </pic:spPr>
                </pic:pic>
              </a:graphicData>
            </a:graphic>
          </wp:inline>
        </w:drawing>
      </w:r>
    </w:p>
    <w:p w:rsidR="00912D0B" w:rsidRDefault="00912D0B">
      <w:pPr>
        <w:rPr>
          <w:sz w:val="22"/>
          <w:szCs w:val="22"/>
          <w:lang w:val="uk-UA"/>
        </w:rPr>
      </w:pPr>
    </w:p>
    <w:p w:rsidR="00912D0B" w:rsidRDefault="00912D0B">
      <w:pPr>
        <w:jc w:val="center"/>
        <w:rPr>
          <w:sz w:val="18"/>
          <w:szCs w:val="22"/>
          <w:lang w:val="uk-UA"/>
        </w:rPr>
      </w:pPr>
    </w:p>
    <w:p w:rsidR="00912D0B" w:rsidRDefault="00912D0B">
      <w:pPr>
        <w:jc w:val="center"/>
        <w:rPr>
          <w:sz w:val="22"/>
          <w:szCs w:val="22"/>
          <w:lang w:val="uk-UA"/>
        </w:rPr>
      </w:pPr>
      <w:r>
        <w:rPr>
          <w:sz w:val="18"/>
          <w:szCs w:val="22"/>
          <w:lang w:val="uk-UA"/>
        </w:rPr>
        <w:t>Рисунок 1.2</w:t>
      </w:r>
    </w:p>
    <w:p w:rsidR="00912D0B" w:rsidRDefault="00912D0B">
      <w:pPr>
        <w:rPr>
          <w:sz w:val="22"/>
          <w:szCs w:val="22"/>
          <w:lang w:val="uk-UA"/>
        </w:rPr>
      </w:pPr>
    </w:p>
    <w:p w:rsidR="00912D0B" w:rsidRDefault="00194CF2">
      <w:pPr>
        <w:jc w:val="center"/>
        <w:rPr>
          <w:sz w:val="22"/>
          <w:szCs w:val="22"/>
          <w:lang w:val="uk-UA"/>
        </w:rPr>
      </w:pPr>
      <w:r>
        <w:rPr>
          <w:noProof/>
          <w:lang w:val="uk-UA" w:eastAsia="uk-UA"/>
        </w:rPr>
        <w:drawing>
          <wp:inline distT="0" distB="0" distL="0" distR="0">
            <wp:extent cx="2209800" cy="2162175"/>
            <wp:effectExtent l="0" t="0" r="0" b="0"/>
            <wp:docPr id="12" name="Рисунок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rrowheads="1"/>
                    </pic:cNvPicPr>
                  </pic:nvPicPr>
                  <pic:blipFill>
                    <a:blip r:embed="rId26">
                      <a:extLst>
                        <a:ext uri="{28A0092B-C50C-407E-A947-70E740481C1C}">
                          <a14:useLocalDpi xmlns:a14="http://schemas.microsoft.com/office/drawing/2010/main" val="0"/>
                        </a:ext>
                      </a:extLst>
                    </a:blip>
                    <a:srcRect b="10316"/>
                    <a:stretch>
                      <a:fillRect/>
                    </a:stretch>
                  </pic:blipFill>
                  <pic:spPr bwMode="auto">
                    <a:xfrm>
                      <a:off x="0" y="0"/>
                      <a:ext cx="2209800" cy="2162175"/>
                    </a:xfrm>
                    <a:prstGeom prst="rect">
                      <a:avLst/>
                    </a:prstGeom>
                    <a:noFill/>
                    <a:ln>
                      <a:noFill/>
                    </a:ln>
                  </pic:spPr>
                </pic:pic>
              </a:graphicData>
            </a:graphic>
          </wp:inline>
        </w:drawing>
      </w:r>
    </w:p>
    <w:p w:rsidR="00912D0B" w:rsidRDefault="00912D0B">
      <w:pPr>
        <w:rPr>
          <w:sz w:val="22"/>
          <w:szCs w:val="22"/>
          <w:lang w:val="uk-UA"/>
        </w:rPr>
      </w:pPr>
    </w:p>
    <w:p w:rsidR="00912D0B" w:rsidRDefault="00912D0B">
      <w:pPr>
        <w:jc w:val="center"/>
        <w:rPr>
          <w:sz w:val="22"/>
          <w:szCs w:val="22"/>
          <w:lang w:val="uk-UA"/>
        </w:rPr>
      </w:pPr>
      <w:r>
        <w:rPr>
          <w:sz w:val="18"/>
          <w:szCs w:val="22"/>
          <w:lang w:val="uk-UA"/>
        </w:rPr>
        <w:t>Рисунок 1.3</w:t>
      </w:r>
    </w:p>
    <w:p w:rsidR="00912D0B" w:rsidRDefault="00194CF2">
      <w:pPr>
        <w:jc w:val="center"/>
        <w:rPr>
          <w:sz w:val="22"/>
          <w:szCs w:val="22"/>
          <w:lang w:val="uk-UA"/>
        </w:rPr>
      </w:pPr>
      <w:r>
        <w:rPr>
          <w:noProof/>
          <w:lang w:val="uk-UA" w:eastAsia="uk-UA"/>
        </w:rPr>
        <w:lastRenderedPageBreak/>
        <w:drawing>
          <wp:inline distT="0" distB="0" distL="0" distR="0">
            <wp:extent cx="2219325" cy="1828800"/>
            <wp:effectExtent l="0" t="0" r="0" b="0"/>
            <wp:docPr id="13" name="Рисунок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rrowheads="1"/>
                    </pic:cNvPicPr>
                  </pic:nvPicPr>
                  <pic:blipFill>
                    <a:blip r:embed="rId27">
                      <a:extLst>
                        <a:ext uri="{28A0092B-C50C-407E-A947-70E740481C1C}">
                          <a14:useLocalDpi xmlns:a14="http://schemas.microsoft.com/office/drawing/2010/main" val="0"/>
                        </a:ext>
                      </a:extLst>
                    </a:blip>
                    <a:srcRect b="11676"/>
                    <a:stretch>
                      <a:fillRect/>
                    </a:stretch>
                  </pic:blipFill>
                  <pic:spPr bwMode="auto">
                    <a:xfrm>
                      <a:off x="0" y="0"/>
                      <a:ext cx="2219325" cy="1828800"/>
                    </a:xfrm>
                    <a:prstGeom prst="rect">
                      <a:avLst/>
                    </a:prstGeom>
                    <a:noFill/>
                    <a:ln>
                      <a:noFill/>
                    </a:ln>
                  </pic:spPr>
                </pic:pic>
              </a:graphicData>
            </a:graphic>
          </wp:inline>
        </w:drawing>
      </w:r>
    </w:p>
    <w:p w:rsidR="00912D0B" w:rsidRDefault="00912D0B">
      <w:pPr>
        <w:ind w:firstLine="567"/>
        <w:jc w:val="center"/>
        <w:rPr>
          <w:sz w:val="22"/>
          <w:szCs w:val="22"/>
          <w:lang w:val="uk-UA"/>
        </w:rPr>
      </w:pPr>
    </w:p>
    <w:p w:rsidR="00912D0B" w:rsidRDefault="00912D0B">
      <w:pPr>
        <w:ind w:firstLine="567"/>
        <w:jc w:val="center"/>
        <w:rPr>
          <w:sz w:val="22"/>
          <w:szCs w:val="22"/>
          <w:lang w:val="uk-UA"/>
        </w:rPr>
      </w:pPr>
      <w:r>
        <w:rPr>
          <w:sz w:val="18"/>
          <w:szCs w:val="22"/>
          <w:lang w:val="uk-UA"/>
        </w:rPr>
        <w:t>Рисунок 1.4</w:t>
      </w:r>
    </w:p>
    <w:p w:rsidR="00912D0B" w:rsidRDefault="00912D0B">
      <w:pPr>
        <w:ind w:firstLine="567"/>
        <w:jc w:val="center"/>
        <w:rPr>
          <w:sz w:val="22"/>
          <w:szCs w:val="22"/>
          <w:lang w:val="uk-UA"/>
        </w:rPr>
      </w:pPr>
    </w:p>
    <w:p w:rsidR="00912D0B" w:rsidRDefault="00912D0B">
      <w:pPr>
        <w:ind w:firstLine="567"/>
        <w:jc w:val="both"/>
        <w:rPr>
          <w:sz w:val="22"/>
          <w:szCs w:val="22"/>
          <w:lang w:val="uk-UA" w:eastAsia="uk-UA"/>
        </w:rPr>
      </w:pPr>
      <w:r>
        <w:rPr>
          <w:sz w:val="22"/>
          <w:szCs w:val="22"/>
          <w:lang w:val="uk-UA"/>
        </w:rPr>
        <w:t>Від</w:t>
      </w:r>
      <w:r>
        <w:rPr>
          <w:sz w:val="22"/>
          <w:szCs w:val="22"/>
          <w:lang w:val="uk-UA" w:eastAsia="uk-UA"/>
        </w:rPr>
        <w:t>значимо,  що  знаходження  мінімального  значення  лінійної функції при даній системі обмежень відрізняється від знаходження її мінімального значення при тих же обмеженнях лише  тим, що лінія рівня C</w:t>
      </w:r>
      <w:r>
        <w:rPr>
          <w:sz w:val="22"/>
          <w:szCs w:val="22"/>
          <w:vertAlign w:val="subscript"/>
          <w:lang w:val="uk-UA" w:eastAsia="uk-UA"/>
        </w:rPr>
        <w:t>1</w:t>
      </w:r>
      <w:r>
        <w:rPr>
          <w:sz w:val="22"/>
          <w:szCs w:val="22"/>
          <w:lang w:val="uk-UA" w:eastAsia="uk-UA"/>
        </w:rPr>
        <w:t>*X</w:t>
      </w:r>
      <w:r>
        <w:rPr>
          <w:sz w:val="22"/>
          <w:szCs w:val="22"/>
          <w:vertAlign w:val="subscript"/>
          <w:lang w:val="uk-UA" w:eastAsia="uk-UA"/>
        </w:rPr>
        <w:t>1</w:t>
      </w:r>
      <w:r>
        <w:rPr>
          <w:sz w:val="22"/>
          <w:szCs w:val="22"/>
          <w:lang w:val="uk-UA" w:eastAsia="uk-UA"/>
        </w:rPr>
        <w:t>+C</w:t>
      </w:r>
      <w:r>
        <w:rPr>
          <w:sz w:val="22"/>
          <w:szCs w:val="22"/>
          <w:vertAlign w:val="subscript"/>
          <w:lang w:val="uk-UA" w:eastAsia="uk-UA"/>
        </w:rPr>
        <w:t>2</w:t>
      </w:r>
      <w:r>
        <w:rPr>
          <w:sz w:val="22"/>
          <w:szCs w:val="22"/>
          <w:lang w:val="uk-UA" w:eastAsia="uk-UA"/>
        </w:rPr>
        <w:t>*X</w:t>
      </w:r>
      <w:r>
        <w:rPr>
          <w:sz w:val="22"/>
          <w:szCs w:val="22"/>
          <w:vertAlign w:val="subscript"/>
          <w:lang w:val="uk-UA" w:eastAsia="uk-UA"/>
        </w:rPr>
        <w:t>2</w:t>
      </w:r>
      <w:r>
        <w:rPr>
          <w:sz w:val="22"/>
          <w:szCs w:val="22"/>
          <w:lang w:val="uk-UA" w:eastAsia="uk-UA"/>
        </w:rPr>
        <w:t xml:space="preserve"> = h  пересувається  не  у напрямі вектора C=(C</w:t>
      </w:r>
      <w:r>
        <w:rPr>
          <w:sz w:val="22"/>
          <w:szCs w:val="22"/>
          <w:vertAlign w:val="subscript"/>
          <w:lang w:val="uk-UA" w:eastAsia="uk-UA"/>
        </w:rPr>
        <w:t>1</w:t>
      </w:r>
      <w:r>
        <w:rPr>
          <w:sz w:val="22"/>
          <w:szCs w:val="22"/>
          <w:lang w:val="uk-UA" w:eastAsia="uk-UA"/>
        </w:rPr>
        <w:t>,C</w:t>
      </w:r>
      <w:r>
        <w:rPr>
          <w:sz w:val="22"/>
          <w:szCs w:val="22"/>
          <w:vertAlign w:val="subscript"/>
          <w:lang w:val="uk-UA" w:eastAsia="uk-UA"/>
        </w:rPr>
        <w:t>2</w:t>
      </w:r>
      <w:r>
        <w:rPr>
          <w:sz w:val="22"/>
          <w:szCs w:val="22"/>
          <w:lang w:val="uk-UA" w:eastAsia="uk-UA"/>
        </w:rPr>
        <w:t>), а в протилежному напрямі. Таким чином, відмічені вище випадки, що зустрічаються при знаходженні максимального значення цільової функції, мають місце і при знаходженні її мінімального значення.</w:t>
      </w:r>
    </w:p>
    <w:p w:rsidR="00912D0B" w:rsidRDefault="00912D0B">
      <w:pPr>
        <w:ind w:firstLine="567"/>
        <w:jc w:val="both"/>
        <w:rPr>
          <w:sz w:val="22"/>
          <w:szCs w:val="22"/>
          <w:lang w:val="uk-UA" w:eastAsia="uk-UA"/>
        </w:rPr>
      </w:pPr>
      <w:r>
        <w:rPr>
          <w:sz w:val="22"/>
          <w:szCs w:val="22"/>
          <w:lang w:val="uk-UA" w:eastAsia="uk-UA"/>
        </w:rPr>
        <w:t>Отже, знаходження рішення задачі ЛП (1.14) - (1.16) на основі її геометричної інтерпретації включає наступні етапи.</w:t>
      </w:r>
    </w:p>
    <w:p w:rsidR="00912D0B" w:rsidRDefault="00912D0B">
      <w:pPr>
        <w:ind w:firstLine="567"/>
        <w:jc w:val="both"/>
        <w:rPr>
          <w:sz w:val="22"/>
          <w:szCs w:val="22"/>
          <w:lang w:val="uk-UA" w:eastAsia="uk-UA"/>
        </w:rPr>
      </w:pPr>
      <w:r>
        <w:rPr>
          <w:sz w:val="22"/>
          <w:szCs w:val="22"/>
          <w:lang w:val="uk-UA" w:eastAsia="uk-UA"/>
        </w:rPr>
        <w:t>1. Будують прямі, рівняння яких виходять в результаті</w:t>
      </w:r>
    </w:p>
    <w:p w:rsidR="00912D0B" w:rsidRDefault="00912D0B">
      <w:pPr>
        <w:jc w:val="both"/>
        <w:rPr>
          <w:sz w:val="22"/>
          <w:szCs w:val="22"/>
          <w:lang w:val="uk-UA" w:eastAsia="uk-UA"/>
        </w:rPr>
      </w:pPr>
      <w:r>
        <w:rPr>
          <w:sz w:val="22"/>
          <w:szCs w:val="22"/>
          <w:lang w:val="uk-UA" w:eastAsia="uk-UA"/>
        </w:rPr>
        <w:t>заміни в обмеженнях (1.15) і (1.16) знаків нерівностей на      знаки точної рівності.</w:t>
      </w:r>
    </w:p>
    <w:p w:rsidR="00912D0B" w:rsidRDefault="00912D0B">
      <w:pPr>
        <w:ind w:firstLine="567"/>
        <w:jc w:val="both"/>
        <w:rPr>
          <w:sz w:val="22"/>
          <w:szCs w:val="22"/>
          <w:lang w:val="uk-UA" w:eastAsia="uk-UA"/>
        </w:rPr>
      </w:pPr>
      <w:r>
        <w:rPr>
          <w:sz w:val="22"/>
          <w:szCs w:val="22"/>
          <w:lang w:val="uk-UA" w:eastAsia="uk-UA"/>
        </w:rPr>
        <w:t xml:space="preserve">2. Знаходять </w:t>
      </w:r>
      <w:proofErr w:type="spellStart"/>
      <w:r>
        <w:rPr>
          <w:sz w:val="22"/>
          <w:szCs w:val="22"/>
          <w:lang w:val="uk-UA" w:eastAsia="uk-UA"/>
        </w:rPr>
        <w:t>напівплощини</w:t>
      </w:r>
      <w:proofErr w:type="spellEnd"/>
      <w:r>
        <w:rPr>
          <w:sz w:val="22"/>
          <w:szCs w:val="22"/>
          <w:lang w:val="uk-UA" w:eastAsia="uk-UA"/>
        </w:rPr>
        <w:t>, які визначаються кожним  з обмежень задачі.</w:t>
      </w:r>
    </w:p>
    <w:p w:rsidR="00912D0B" w:rsidRDefault="00912D0B">
      <w:pPr>
        <w:ind w:firstLine="567"/>
        <w:jc w:val="both"/>
        <w:rPr>
          <w:sz w:val="22"/>
          <w:szCs w:val="22"/>
          <w:lang w:val="uk-UA" w:eastAsia="uk-UA"/>
        </w:rPr>
      </w:pPr>
      <w:r>
        <w:rPr>
          <w:sz w:val="22"/>
          <w:szCs w:val="22"/>
          <w:lang w:val="uk-UA" w:eastAsia="uk-UA"/>
        </w:rPr>
        <w:t>3. Знаходять багатокутник рішень.</w:t>
      </w:r>
    </w:p>
    <w:p w:rsidR="00912D0B" w:rsidRDefault="00912D0B">
      <w:pPr>
        <w:ind w:firstLine="567"/>
        <w:jc w:val="both"/>
        <w:rPr>
          <w:sz w:val="22"/>
          <w:szCs w:val="22"/>
          <w:lang w:val="uk-UA" w:eastAsia="uk-UA"/>
        </w:rPr>
      </w:pPr>
      <w:r>
        <w:rPr>
          <w:sz w:val="22"/>
          <w:szCs w:val="22"/>
          <w:lang w:val="uk-UA" w:eastAsia="uk-UA"/>
        </w:rPr>
        <w:t>4. Будують вектор C=(C</w:t>
      </w:r>
      <w:r>
        <w:rPr>
          <w:sz w:val="22"/>
          <w:szCs w:val="22"/>
          <w:vertAlign w:val="subscript"/>
          <w:lang w:val="uk-UA" w:eastAsia="uk-UA"/>
        </w:rPr>
        <w:t>1</w:t>
      </w:r>
      <w:r>
        <w:rPr>
          <w:sz w:val="22"/>
          <w:szCs w:val="22"/>
          <w:lang w:val="uk-UA" w:eastAsia="uk-UA"/>
        </w:rPr>
        <w:t>,C</w:t>
      </w:r>
      <w:r>
        <w:rPr>
          <w:sz w:val="22"/>
          <w:szCs w:val="22"/>
          <w:vertAlign w:val="subscript"/>
          <w:lang w:val="uk-UA" w:eastAsia="uk-UA"/>
        </w:rPr>
        <w:t>2</w:t>
      </w:r>
      <w:r>
        <w:rPr>
          <w:sz w:val="22"/>
          <w:szCs w:val="22"/>
          <w:lang w:val="uk-UA" w:eastAsia="uk-UA"/>
        </w:rPr>
        <w:t>).</w:t>
      </w:r>
    </w:p>
    <w:p w:rsidR="00912D0B" w:rsidRDefault="00912D0B">
      <w:pPr>
        <w:ind w:firstLine="567"/>
        <w:jc w:val="both"/>
        <w:rPr>
          <w:sz w:val="22"/>
          <w:szCs w:val="22"/>
          <w:lang w:val="uk-UA" w:eastAsia="uk-UA"/>
        </w:rPr>
      </w:pPr>
      <w:r>
        <w:rPr>
          <w:sz w:val="22"/>
          <w:szCs w:val="22"/>
          <w:lang w:val="uk-UA" w:eastAsia="uk-UA"/>
        </w:rPr>
        <w:t>5. Будують пряму C</w:t>
      </w:r>
      <w:r>
        <w:rPr>
          <w:sz w:val="22"/>
          <w:szCs w:val="22"/>
          <w:vertAlign w:val="subscript"/>
          <w:lang w:val="uk-UA" w:eastAsia="uk-UA"/>
        </w:rPr>
        <w:t>1</w:t>
      </w:r>
      <w:r>
        <w:rPr>
          <w:sz w:val="22"/>
          <w:szCs w:val="22"/>
          <w:lang w:val="uk-UA" w:eastAsia="uk-UA"/>
        </w:rPr>
        <w:t>*X</w:t>
      </w:r>
      <w:r>
        <w:rPr>
          <w:sz w:val="22"/>
          <w:szCs w:val="22"/>
          <w:vertAlign w:val="subscript"/>
          <w:lang w:val="uk-UA" w:eastAsia="uk-UA"/>
        </w:rPr>
        <w:t>1</w:t>
      </w:r>
      <w:r>
        <w:rPr>
          <w:sz w:val="22"/>
          <w:szCs w:val="22"/>
          <w:lang w:val="uk-UA" w:eastAsia="uk-UA"/>
        </w:rPr>
        <w:t>+C</w:t>
      </w:r>
      <w:r>
        <w:rPr>
          <w:sz w:val="22"/>
          <w:szCs w:val="22"/>
          <w:vertAlign w:val="subscript"/>
          <w:lang w:val="uk-UA" w:eastAsia="uk-UA"/>
        </w:rPr>
        <w:t>2</w:t>
      </w:r>
      <w:r>
        <w:rPr>
          <w:sz w:val="22"/>
          <w:szCs w:val="22"/>
          <w:lang w:val="uk-UA" w:eastAsia="uk-UA"/>
        </w:rPr>
        <w:t>*X</w:t>
      </w:r>
      <w:r>
        <w:rPr>
          <w:sz w:val="22"/>
          <w:szCs w:val="22"/>
          <w:vertAlign w:val="subscript"/>
          <w:lang w:val="uk-UA" w:eastAsia="uk-UA"/>
        </w:rPr>
        <w:t>2</w:t>
      </w:r>
      <w:r>
        <w:rPr>
          <w:sz w:val="22"/>
          <w:szCs w:val="22"/>
          <w:lang w:val="uk-UA" w:eastAsia="uk-UA"/>
        </w:rPr>
        <w:t xml:space="preserve"> = h, що проходить  через багатокутник рішень.</w:t>
      </w:r>
    </w:p>
    <w:p w:rsidR="00912D0B" w:rsidRDefault="00912D0B">
      <w:pPr>
        <w:ind w:firstLine="567"/>
        <w:jc w:val="both"/>
        <w:rPr>
          <w:sz w:val="22"/>
          <w:szCs w:val="22"/>
          <w:lang w:val="uk-UA" w:eastAsia="uk-UA"/>
        </w:rPr>
      </w:pPr>
      <w:r>
        <w:rPr>
          <w:sz w:val="22"/>
          <w:szCs w:val="22"/>
          <w:lang w:val="uk-UA" w:eastAsia="uk-UA"/>
        </w:rPr>
        <w:t>6. Пересувають пряму C</w:t>
      </w:r>
      <w:r>
        <w:rPr>
          <w:sz w:val="22"/>
          <w:szCs w:val="22"/>
          <w:vertAlign w:val="subscript"/>
          <w:lang w:val="uk-UA" w:eastAsia="uk-UA"/>
        </w:rPr>
        <w:t>1</w:t>
      </w:r>
      <w:r>
        <w:rPr>
          <w:sz w:val="22"/>
          <w:szCs w:val="22"/>
          <w:lang w:val="uk-UA" w:eastAsia="uk-UA"/>
        </w:rPr>
        <w:t>*X</w:t>
      </w:r>
      <w:r>
        <w:rPr>
          <w:sz w:val="22"/>
          <w:szCs w:val="22"/>
          <w:vertAlign w:val="subscript"/>
          <w:lang w:val="uk-UA" w:eastAsia="uk-UA"/>
        </w:rPr>
        <w:t>1</w:t>
      </w:r>
      <w:r>
        <w:rPr>
          <w:sz w:val="22"/>
          <w:szCs w:val="22"/>
          <w:lang w:val="uk-UA" w:eastAsia="uk-UA"/>
        </w:rPr>
        <w:t>+C</w:t>
      </w:r>
      <w:r>
        <w:rPr>
          <w:sz w:val="22"/>
          <w:szCs w:val="22"/>
          <w:vertAlign w:val="subscript"/>
          <w:lang w:val="uk-UA" w:eastAsia="uk-UA"/>
        </w:rPr>
        <w:t>2</w:t>
      </w:r>
      <w:r>
        <w:rPr>
          <w:sz w:val="22"/>
          <w:szCs w:val="22"/>
          <w:lang w:val="uk-UA" w:eastAsia="uk-UA"/>
        </w:rPr>
        <w:t>*X</w:t>
      </w:r>
      <w:r>
        <w:rPr>
          <w:sz w:val="22"/>
          <w:szCs w:val="22"/>
          <w:vertAlign w:val="subscript"/>
          <w:lang w:val="uk-UA" w:eastAsia="uk-UA"/>
        </w:rPr>
        <w:t>2</w:t>
      </w:r>
      <w:r>
        <w:rPr>
          <w:sz w:val="22"/>
          <w:szCs w:val="22"/>
          <w:lang w:val="uk-UA" w:eastAsia="uk-UA"/>
        </w:rPr>
        <w:t xml:space="preserve"> = h у напрямі вектора  С, внаслідок чого знаходять точку (точки), в  яких  цільова функція приймає максимальне значення, або встановлюють необмеженість зверху функції на безлічі планів.</w:t>
      </w:r>
    </w:p>
    <w:p w:rsidR="00912D0B" w:rsidRDefault="00912D0B">
      <w:pPr>
        <w:ind w:firstLine="567"/>
        <w:jc w:val="both"/>
        <w:rPr>
          <w:sz w:val="22"/>
          <w:szCs w:val="22"/>
          <w:lang w:val="uk-UA" w:eastAsia="uk-UA"/>
        </w:rPr>
      </w:pPr>
      <w:r>
        <w:rPr>
          <w:sz w:val="22"/>
          <w:szCs w:val="22"/>
          <w:lang w:val="uk-UA" w:eastAsia="uk-UA"/>
        </w:rPr>
        <w:lastRenderedPageBreak/>
        <w:t>7.Визначають координати точки максимуму функції  і обчислюється значення цільової функції в цій точці.</w:t>
      </w:r>
    </w:p>
    <w:p w:rsidR="00912D0B" w:rsidRDefault="00912D0B">
      <w:pPr>
        <w:jc w:val="both"/>
        <w:rPr>
          <w:sz w:val="22"/>
          <w:szCs w:val="22"/>
          <w:lang w:val="uk-UA" w:eastAsia="uk-UA"/>
        </w:rPr>
      </w:pPr>
    </w:p>
    <w:p w:rsidR="00912D0B" w:rsidRDefault="00912D0B">
      <w:pPr>
        <w:ind w:firstLine="567"/>
        <w:jc w:val="both"/>
        <w:rPr>
          <w:sz w:val="22"/>
          <w:szCs w:val="22"/>
          <w:lang w:val="uk-UA" w:eastAsia="uk-UA"/>
        </w:rPr>
      </w:pPr>
      <w:r>
        <w:rPr>
          <w:b/>
          <w:bCs/>
          <w:sz w:val="22"/>
          <w:szCs w:val="22"/>
          <w:lang w:val="uk-UA" w:eastAsia="uk-UA"/>
        </w:rPr>
        <w:t>Приклад 1.</w:t>
      </w:r>
      <w:r w:rsidR="006C2D4B">
        <w:rPr>
          <w:b/>
          <w:bCs/>
          <w:sz w:val="22"/>
          <w:szCs w:val="22"/>
          <w:lang w:val="uk-UA" w:eastAsia="uk-UA"/>
        </w:rPr>
        <w:t>5</w:t>
      </w:r>
      <w:r>
        <w:rPr>
          <w:b/>
          <w:bCs/>
          <w:sz w:val="22"/>
          <w:szCs w:val="22"/>
          <w:lang w:val="uk-UA" w:eastAsia="uk-UA"/>
        </w:rPr>
        <w:t>.</w:t>
      </w:r>
      <w:r>
        <w:rPr>
          <w:sz w:val="22"/>
          <w:szCs w:val="22"/>
          <w:lang w:val="uk-UA" w:eastAsia="uk-UA"/>
        </w:rPr>
        <w:t xml:space="preserve">  Для виробництва  двох  видів  виробів  А  і  В</w:t>
      </w:r>
    </w:p>
    <w:p w:rsidR="00912D0B" w:rsidRDefault="00912D0B">
      <w:pPr>
        <w:jc w:val="both"/>
        <w:rPr>
          <w:sz w:val="22"/>
          <w:szCs w:val="22"/>
          <w:lang w:val="uk-UA" w:eastAsia="uk-UA"/>
        </w:rPr>
      </w:pPr>
      <w:r>
        <w:rPr>
          <w:sz w:val="22"/>
          <w:szCs w:val="22"/>
          <w:lang w:val="uk-UA" w:eastAsia="uk-UA"/>
        </w:rPr>
        <w:t xml:space="preserve">підприємство використовує три види  комплектуючих.  Норми  витрат </w:t>
      </w:r>
      <w:proofErr w:type="spellStart"/>
      <w:r>
        <w:rPr>
          <w:sz w:val="22"/>
          <w:szCs w:val="22"/>
          <w:lang w:val="uk-UA" w:eastAsia="uk-UA"/>
        </w:rPr>
        <w:t>комлектуючих</w:t>
      </w:r>
      <w:proofErr w:type="spellEnd"/>
      <w:r>
        <w:rPr>
          <w:sz w:val="22"/>
          <w:szCs w:val="22"/>
          <w:lang w:val="uk-UA" w:eastAsia="uk-UA"/>
        </w:rPr>
        <w:t xml:space="preserve"> кожного виду на  виготовлення  одиниці  продукції даного виду приведені в табл.1.1.</w:t>
      </w:r>
    </w:p>
    <w:p w:rsidR="00912D0B" w:rsidRDefault="00912D0B">
      <w:pPr>
        <w:jc w:val="right"/>
        <w:rPr>
          <w:b/>
          <w:sz w:val="22"/>
          <w:szCs w:val="22"/>
          <w:lang w:val="uk-UA"/>
        </w:rPr>
      </w:pPr>
    </w:p>
    <w:p w:rsidR="00912D0B" w:rsidRPr="003E6542" w:rsidRDefault="00912D0B">
      <w:pPr>
        <w:ind w:firstLine="567"/>
        <w:rPr>
          <w:bCs/>
          <w:sz w:val="22"/>
          <w:szCs w:val="22"/>
          <w:lang w:val="uk-UA" w:eastAsia="uk-UA"/>
        </w:rPr>
      </w:pPr>
      <w:r w:rsidRPr="003E6542">
        <w:rPr>
          <w:bCs/>
          <w:sz w:val="22"/>
          <w:szCs w:val="22"/>
          <w:lang w:val="uk-UA" w:eastAsia="uk-UA"/>
        </w:rPr>
        <w:t>Таблиця 1.1</w:t>
      </w:r>
    </w:p>
    <w:p w:rsidR="00912D0B" w:rsidRDefault="00912D0B">
      <w:pPr>
        <w:rPr>
          <w:sz w:val="22"/>
          <w:szCs w:val="22"/>
          <w:lang w:val="uk-UA" w:eastAsia="uk-UA"/>
        </w:rPr>
      </w:pPr>
    </w:p>
    <w:tbl>
      <w:tblPr>
        <w:tblW w:w="623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071"/>
        <w:gridCol w:w="1036"/>
        <w:gridCol w:w="1036"/>
        <w:gridCol w:w="2072"/>
        <w:gridCol w:w="22"/>
      </w:tblGrid>
      <w:tr w:rsidR="00912D0B">
        <w:trPr>
          <w:gridAfter w:val="1"/>
          <w:wAfter w:w="22" w:type="dxa"/>
          <w:cantSplit/>
          <w:trHeight w:val="632"/>
          <w:jc w:val="center"/>
        </w:trPr>
        <w:tc>
          <w:tcPr>
            <w:tcW w:w="2071" w:type="dxa"/>
            <w:vMerge w:val="restart"/>
            <w:vAlign w:val="center"/>
          </w:tcPr>
          <w:p w:rsidR="00912D0B" w:rsidRDefault="00912D0B">
            <w:pPr>
              <w:jc w:val="center"/>
              <w:rPr>
                <w:sz w:val="22"/>
                <w:szCs w:val="22"/>
                <w:lang w:val="uk-UA" w:eastAsia="uk-UA"/>
              </w:rPr>
            </w:pPr>
            <w:r>
              <w:rPr>
                <w:sz w:val="22"/>
                <w:szCs w:val="22"/>
                <w:lang w:val="uk-UA" w:eastAsia="uk-UA"/>
              </w:rPr>
              <w:t>Види комплектуючих</w:t>
            </w:r>
          </w:p>
        </w:tc>
        <w:tc>
          <w:tcPr>
            <w:tcW w:w="2072" w:type="dxa"/>
            <w:gridSpan w:val="2"/>
            <w:vAlign w:val="center"/>
          </w:tcPr>
          <w:p w:rsidR="00912D0B" w:rsidRDefault="00912D0B">
            <w:pPr>
              <w:jc w:val="center"/>
              <w:rPr>
                <w:sz w:val="22"/>
                <w:szCs w:val="22"/>
                <w:lang w:val="uk-UA" w:eastAsia="uk-UA"/>
              </w:rPr>
            </w:pPr>
            <w:r>
              <w:rPr>
                <w:sz w:val="22"/>
                <w:szCs w:val="22"/>
                <w:lang w:val="uk-UA" w:eastAsia="uk-UA"/>
              </w:rPr>
              <w:t xml:space="preserve">Витрата комплектуючих, </w:t>
            </w:r>
            <w:proofErr w:type="spellStart"/>
            <w:r>
              <w:rPr>
                <w:sz w:val="22"/>
                <w:szCs w:val="22"/>
                <w:lang w:val="uk-UA" w:eastAsia="uk-UA"/>
              </w:rPr>
              <w:t>шт</w:t>
            </w:r>
            <w:proofErr w:type="spellEnd"/>
            <w:r>
              <w:rPr>
                <w:sz w:val="22"/>
                <w:szCs w:val="22"/>
                <w:lang w:val="uk-UA" w:eastAsia="uk-UA"/>
              </w:rPr>
              <w:t>, на один виріб</w:t>
            </w:r>
          </w:p>
          <w:p w:rsidR="00912D0B" w:rsidRDefault="00912D0B">
            <w:pPr>
              <w:rPr>
                <w:sz w:val="22"/>
                <w:szCs w:val="22"/>
                <w:lang w:val="uk-UA" w:eastAsia="uk-UA"/>
              </w:rPr>
            </w:pPr>
          </w:p>
        </w:tc>
        <w:tc>
          <w:tcPr>
            <w:tcW w:w="2072" w:type="dxa"/>
            <w:vMerge w:val="restart"/>
            <w:vAlign w:val="center"/>
          </w:tcPr>
          <w:p w:rsidR="00912D0B" w:rsidRDefault="00912D0B">
            <w:pPr>
              <w:jc w:val="center"/>
              <w:rPr>
                <w:sz w:val="22"/>
                <w:szCs w:val="22"/>
                <w:lang w:val="uk-UA" w:eastAsia="uk-UA"/>
              </w:rPr>
            </w:pPr>
            <w:r>
              <w:rPr>
                <w:sz w:val="22"/>
                <w:szCs w:val="22"/>
                <w:lang w:val="uk-UA" w:eastAsia="uk-UA"/>
              </w:rPr>
              <w:t xml:space="preserve">Загальна кількість комплектуючих, </w:t>
            </w:r>
            <w:proofErr w:type="spellStart"/>
            <w:r>
              <w:rPr>
                <w:sz w:val="22"/>
                <w:szCs w:val="22"/>
                <w:lang w:val="uk-UA" w:eastAsia="uk-UA"/>
              </w:rPr>
              <w:t>шт</w:t>
            </w:r>
            <w:proofErr w:type="spellEnd"/>
          </w:p>
          <w:p w:rsidR="00912D0B" w:rsidRDefault="00912D0B">
            <w:pPr>
              <w:jc w:val="center"/>
              <w:rPr>
                <w:sz w:val="22"/>
                <w:szCs w:val="22"/>
                <w:lang w:val="uk-UA" w:eastAsia="uk-UA"/>
              </w:rPr>
            </w:pPr>
          </w:p>
        </w:tc>
      </w:tr>
      <w:tr w:rsidR="00912D0B">
        <w:trPr>
          <w:gridAfter w:val="1"/>
          <w:wAfter w:w="22" w:type="dxa"/>
          <w:cantSplit/>
          <w:trHeight w:val="631"/>
          <w:jc w:val="center"/>
        </w:trPr>
        <w:tc>
          <w:tcPr>
            <w:tcW w:w="2071" w:type="dxa"/>
            <w:vMerge/>
            <w:vAlign w:val="center"/>
          </w:tcPr>
          <w:p w:rsidR="00912D0B" w:rsidRDefault="00912D0B">
            <w:pPr>
              <w:jc w:val="center"/>
              <w:rPr>
                <w:sz w:val="22"/>
                <w:szCs w:val="22"/>
                <w:lang w:val="uk-UA" w:eastAsia="uk-UA"/>
              </w:rPr>
            </w:pPr>
          </w:p>
        </w:tc>
        <w:tc>
          <w:tcPr>
            <w:tcW w:w="1036" w:type="dxa"/>
            <w:vAlign w:val="center"/>
          </w:tcPr>
          <w:p w:rsidR="00912D0B" w:rsidRDefault="00912D0B">
            <w:pPr>
              <w:jc w:val="center"/>
              <w:rPr>
                <w:sz w:val="22"/>
                <w:szCs w:val="22"/>
                <w:lang w:val="uk-UA" w:eastAsia="uk-UA"/>
              </w:rPr>
            </w:pPr>
            <w:r>
              <w:rPr>
                <w:sz w:val="22"/>
                <w:szCs w:val="22"/>
                <w:lang w:val="uk-UA" w:eastAsia="uk-UA"/>
              </w:rPr>
              <w:t xml:space="preserve">А                      </w:t>
            </w:r>
          </w:p>
        </w:tc>
        <w:tc>
          <w:tcPr>
            <w:tcW w:w="1036" w:type="dxa"/>
            <w:vAlign w:val="center"/>
          </w:tcPr>
          <w:p w:rsidR="00912D0B" w:rsidRDefault="00912D0B">
            <w:pPr>
              <w:jc w:val="center"/>
              <w:rPr>
                <w:sz w:val="22"/>
                <w:szCs w:val="22"/>
                <w:lang w:val="uk-UA" w:eastAsia="uk-UA"/>
              </w:rPr>
            </w:pPr>
            <w:r>
              <w:rPr>
                <w:sz w:val="22"/>
                <w:szCs w:val="22"/>
                <w:lang w:val="uk-UA" w:eastAsia="uk-UA"/>
              </w:rPr>
              <w:t>В</w:t>
            </w:r>
          </w:p>
        </w:tc>
        <w:tc>
          <w:tcPr>
            <w:tcW w:w="2072" w:type="dxa"/>
            <w:vMerge/>
            <w:vAlign w:val="center"/>
          </w:tcPr>
          <w:p w:rsidR="00912D0B" w:rsidRDefault="00912D0B">
            <w:pPr>
              <w:jc w:val="center"/>
              <w:rPr>
                <w:sz w:val="22"/>
                <w:szCs w:val="22"/>
                <w:lang w:val="uk-UA" w:eastAsia="uk-UA"/>
              </w:rPr>
            </w:pPr>
          </w:p>
        </w:tc>
      </w:tr>
      <w:tr w:rsidR="00912D0B">
        <w:trPr>
          <w:gridAfter w:val="1"/>
          <w:wAfter w:w="22" w:type="dxa"/>
          <w:cantSplit/>
          <w:jc w:val="center"/>
        </w:trPr>
        <w:tc>
          <w:tcPr>
            <w:tcW w:w="2071" w:type="dxa"/>
            <w:vAlign w:val="center"/>
          </w:tcPr>
          <w:p w:rsidR="00912D0B" w:rsidRDefault="00912D0B">
            <w:pPr>
              <w:jc w:val="center"/>
              <w:rPr>
                <w:sz w:val="22"/>
                <w:szCs w:val="22"/>
                <w:lang w:val="uk-UA" w:eastAsia="uk-UA"/>
              </w:rPr>
            </w:pPr>
            <w:r>
              <w:rPr>
                <w:sz w:val="22"/>
                <w:szCs w:val="22"/>
                <w:lang w:val="uk-UA" w:eastAsia="uk-UA"/>
              </w:rPr>
              <w:t xml:space="preserve"> I</w:t>
            </w:r>
          </w:p>
        </w:tc>
        <w:tc>
          <w:tcPr>
            <w:tcW w:w="1036" w:type="dxa"/>
            <w:vAlign w:val="center"/>
          </w:tcPr>
          <w:p w:rsidR="00912D0B" w:rsidRDefault="00912D0B">
            <w:pPr>
              <w:jc w:val="center"/>
              <w:rPr>
                <w:sz w:val="22"/>
                <w:szCs w:val="22"/>
                <w:lang w:val="uk-UA" w:eastAsia="uk-UA"/>
              </w:rPr>
            </w:pPr>
            <w:r>
              <w:rPr>
                <w:sz w:val="22"/>
                <w:szCs w:val="22"/>
                <w:lang w:val="uk-UA" w:eastAsia="uk-UA"/>
              </w:rPr>
              <w:t xml:space="preserve">12                      </w:t>
            </w:r>
          </w:p>
        </w:tc>
        <w:tc>
          <w:tcPr>
            <w:tcW w:w="1036" w:type="dxa"/>
            <w:vAlign w:val="center"/>
          </w:tcPr>
          <w:p w:rsidR="00912D0B" w:rsidRDefault="00912D0B">
            <w:pPr>
              <w:jc w:val="center"/>
              <w:rPr>
                <w:sz w:val="22"/>
                <w:szCs w:val="22"/>
                <w:lang w:val="uk-UA" w:eastAsia="uk-UA"/>
              </w:rPr>
            </w:pPr>
            <w:r>
              <w:rPr>
                <w:sz w:val="22"/>
                <w:szCs w:val="22"/>
                <w:lang w:val="uk-UA" w:eastAsia="uk-UA"/>
              </w:rPr>
              <w:t>4</w:t>
            </w:r>
          </w:p>
        </w:tc>
        <w:tc>
          <w:tcPr>
            <w:tcW w:w="2072" w:type="dxa"/>
            <w:vAlign w:val="center"/>
          </w:tcPr>
          <w:p w:rsidR="00912D0B" w:rsidRDefault="00912D0B">
            <w:pPr>
              <w:jc w:val="center"/>
              <w:rPr>
                <w:sz w:val="22"/>
                <w:szCs w:val="22"/>
                <w:lang w:val="uk-UA" w:eastAsia="uk-UA"/>
              </w:rPr>
            </w:pPr>
            <w:r>
              <w:rPr>
                <w:sz w:val="22"/>
                <w:szCs w:val="22"/>
                <w:lang w:val="uk-UA" w:eastAsia="uk-UA"/>
              </w:rPr>
              <w:t>300</w:t>
            </w:r>
          </w:p>
        </w:tc>
      </w:tr>
      <w:tr w:rsidR="00912D0B">
        <w:trPr>
          <w:gridAfter w:val="1"/>
          <w:wAfter w:w="22" w:type="dxa"/>
          <w:cantSplit/>
          <w:jc w:val="center"/>
        </w:trPr>
        <w:tc>
          <w:tcPr>
            <w:tcW w:w="2071" w:type="dxa"/>
            <w:vAlign w:val="center"/>
          </w:tcPr>
          <w:p w:rsidR="00912D0B" w:rsidRDefault="00912D0B">
            <w:pPr>
              <w:jc w:val="center"/>
              <w:rPr>
                <w:sz w:val="22"/>
                <w:szCs w:val="22"/>
                <w:lang w:val="uk-UA" w:eastAsia="uk-UA"/>
              </w:rPr>
            </w:pPr>
            <w:r>
              <w:rPr>
                <w:sz w:val="22"/>
                <w:szCs w:val="22"/>
                <w:lang w:val="uk-UA" w:eastAsia="uk-UA"/>
              </w:rPr>
              <w:t>II</w:t>
            </w:r>
          </w:p>
        </w:tc>
        <w:tc>
          <w:tcPr>
            <w:tcW w:w="1036" w:type="dxa"/>
            <w:vAlign w:val="center"/>
          </w:tcPr>
          <w:p w:rsidR="00912D0B" w:rsidRDefault="00912D0B">
            <w:pPr>
              <w:jc w:val="center"/>
              <w:rPr>
                <w:sz w:val="22"/>
                <w:szCs w:val="22"/>
                <w:lang w:val="uk-UA" w:eastAsia="uk-UA"/>
              </w:rPr>
            </w:pPr>
            <w:r>
              <w:rPr>
                <w:sz w:val="22"/>
                <w:szCs w:val="22"/>
                <w:lang w:val="uk-UA" w:eastAsia="uk-UA"/>
              </w:rPr>
              <w:t xml:space="preserve">4                        </w:t>
            </w:r>
          </w:p>
        </w:tc>
        <w:tc>
          <w:tcPr>
            <w:tcW w:w="1036" w:type="dxa"/>
            <w:vAlign w:val="center"/>
          </w:tcPr>
          <w:p w:rsidR="00912D0B" w:rsidRDefault="00912D0B">
            <w:pPr>
              <w:jc w:val="center"/>
              <w:rPr>
                <w:sz w:val="22"/>
                <w:szCs w:val="22"/>
                <w:lang w:val="uk-UA" w:eastAsia="uk-UA"/>
              </w:rPr>
            </w:pPr>
            <w:r>
              <w:rPr>
                <w:sz w:val="22"/>
                <w:szCs w:val="22"/>
                <w:lang w:val="uk-UA" w:eastAsia="uk-UA"/>
              </w:rPr>
              <w:t>4</w:t>
            </w:r>
          </w:p>
        </w:tc>
        <w:tc>
          <w:tcPr>
            <w:tcW w:w="2072" w:type="dxa"/>
            <w:vAlign w:val="center"/>
          </w:tcPr>
          <w:p w:rsidR="00912D0B" w:rsidRDefault="00912D0B">
            <w:pPr>
              <w:jc w:val="center"/>
              <w:rPr>
                <w:sz w:val="22"/>
                <w:szCs w:val="22"/>
                <w:lang w:val="uk-UA" w:eastAsia="uk-UA"/>
              </w:rPr>
            </w:pPr>
            <w:r>
              <w:rPr>
                <w:sz w:val="22"/>
                <w:szCs w:val="22"/>
                <w:lang w:val="uk-UA" w:eastAsia="uk-UA"/>
              </w:rPr>
              <w:t>120</w:t>
            </w:r>
          </w:p>
        </w:tc>
      </w:tr>
      <w:tr w:rsidR="00912D0B">
        <w:trPr>
          <w:gridAfter w:val="1"/>
          <w:wAfter w:w="22" w:type="dxa"/>
          <w:cantSplit/>
          <w:jc w:val="center"/>
        </w:trPr>
        <w:tc>
          <w:tcPr>
            <w:tcW w:w="2071" w:type="dxa"/>
            <w:vAlign w:val="center"/>
          </w:tcPr>
          <w:p w:rsidR="00912D0B" w:rsidRDefault="00912D0B">
            <w:pPr>
              <w:jc w:val="center"/>
              <w:rPr>
                <w:sz w:val="22"/>
                <w:szCs w:val="22"/>
                <w:lang w:val="uk-UA" w:eastAsia="uk-UA"/>
              </w:rPr>
            </w:pPr>
            <w:r>
              <w:rPr>
                <w:sz w:val="22"/>
                <w:szCs w:val="22"/>
                <w:lang w:val="uk-UA" w:eastAsia="uk-UA"/>
              </w:rPr>
              <w:t>III</w:t>
            </w:r>
          </w:p>
        </w:tc>
        <w:tc>
          <w:tcPr>
            <w:tcW w:w="1036" w:type="dxa"/>
            <w:vAlign w:val="center"/>
          </w:tcPr>
          <w:p w:rsidR="00912D0B" w:rsidRDefault="00912D0B">
            <w:pPr>
              <w:jc w:val="center"/>
              <w:rPr>
                <w:sz w:val="22"/>
                <w:szCs w:val="22"/>
                <w:lang w:val="uk-UA" w:eastAsia="uk-UA"/>
              </w:rPr>
            </w:pPr>
            <w:r>
              <w:rPr>
                <w:sz w:val="22"/>
                <w:szCs w:val="22"/>
                <w:lang w:val="uk-UA" w:eastAsia="uk-UA"/>
              </w:rPr>
              <w:t xml:space="preserve">3                      </w:t>
            </w:r>
          </w:p>
        </w:tc>
        <w:tc>
          <w:tcPr>
            <w:tcW w:w="1036" w:type="dxa"/>
            <w:vAlign w:val="center"/>
          </w:tcPr>
          <w:p w:rsidR="00912D0B" w:rsidRDefault="00912D0B">
            <w:pPr>
              <w:jc w:val="center"/>
              <w:rPr>
                <w:sz w:val="22"/>
                <w:szCs w:val="22"/>
                <w:lang w:val="uk-UA" w:eastAsia="uk-UA"/>
              </w:rPr>
            </w:pPr>
            <w:r>
              <w:rPr>
                <w:sz w:val="22"/>
                <w:szCs w:val="22"/>
                <w:lang w:val="uk-UA" w:eastAsia="uk-UA"/>
              </w:rPr>
              <w:t xml:space="preserve">12      </w:t>
            </w:r>
          </w:p>
        </w:tc>
        <w:tc>
          <w:tcPr>
            <w:tcW w:w="2072" w:type="dxa"/>
            <w:vAlign w:val="center"/>
          </w:tcPr>
          <w:p w:rsidR="00912D0B" w:rsidRDefault="00912D0B">
            <w:pPr>
              <w:jc w:val="center"/>
              <w:rPr>
                <w:sz w:val="22"/>
                <w:szCs w:val="22"/>
                <w:lang w:val="uk-UA" w:eastAsia="uk-UA"/>
              </w:rPr>
            </w:pPr>
            <w:r>
              <w:rPr>
                <w:sz w:val="22"/>
                <w:szCs w:val="22"/>
                <w:lang w:val="uk-UA" w:eastAsia="uk-UA"/>
              </w:rPr>
              <w:t>252</w:t>
            </w:r>
          </w:p>
        </w:tc>
      </w:tr>
      <w:tr w:rsidR="00912D0B">
        <w:trPr>
          <w:cantSplit/>
          <w:jc w:val="center"/>
        </w:trPr>
        <w:tc>
          <w:tcPr>
            <w:tcW w:w="2071" w:type="dxa"/>
            <w:tcBorders>
              <w:top w:val="single" w:sz="6" w:space="0" w:color="000000"/>
              <w:left w:val="single" w:sz="6" w:space="0" w:color="000000"/>
              <w:bottom w:val="single" w:sz="6" w:space="0" w:color="000000"/>
              <w:right w:val="single" w:sz="6" w:space="0" w:color="000000"/>
            </w:tcBorders>
            <w:vAlign w:val="center"/>
          </w:tcPr>
          <w:p w:rsidR="00912D0B" w:rsidRDefault="00912D0B">
            <w:pPr>
              <w:jc w:val="center"/>
              <w:rPr>
                <w:sz w:val="22"/>
                <w:szCs w:val="22"/>
                <w:lang w:val="uk-UA" w:eastAsia="uk-UA"/>
              </w:rPr>
            </w:pPr>
            <w:r>
              <w:rPr>
                <w:sz w:val="22"/>
                <w:szCs w:val="22"/>
                <w:lang w:val="uk-UA" w:eastAsia="uk-UA"/>
              </w:rPr>
              <w:t>Прибуток від реалізації одного виробу, грн.</w:t>
            </w:r>
          </w:p>
        </w:tc>
        <w:tc>
          <w:tcPr>
            <w:tcW w:w="1036" w:type="dxa"/>
            <w:tcBorders>
              <w:top w:val="single" w:sz="6" w:space="0" w:color="000000"/>
              <w:left w:val="single" w:sz="6" w:space="0" w:color="000000"/>
              <w:bottom w:val="single" w:sz="6" w:space="0" w:color="000000"/>
              <w:right w:val="single" w:sz="6" w:space="0" w:color="000000"/>
            </w:tcBorders>
            <w:vAlign w:val="center"/>
          </w:tcPr>
          <w:p w:rsidR="00912D0B" w:rsidRDefault="00912D0B">
            <w:pPr>
              <w:jc w:val="center"/>
              <w:rPr>
                <w:sz w:val="22"/>
                <w:szCs w:val="22"/>
                <w:lang w:val="uk-UA" w:eastAsia="uk-UA"/>
              </w:rPr>
            </w:pPr>
            <w:r>
              <w:rPr>
                <w:sz w:val="22"/>
                <w:szCs w:val="22"/>
                <w:lang w:val="uk-UA" w:eastAsia="uk-UA"/>
              </w:rPr>
              <w:t xml:space="preserve">30                     </w:t>
            </w:r>
          </w:p>
        </w:tc>
        <w:tc>
          <w:tcPr>
            <w:tcW w:w="1036" w:type="dxa"/>
            <w:tcBorders>
              <w:top w:val="single" w:sz="6" w:space="0" w:color="000000"/>
              <w:left w:val="single" w:sz="6" w:space="0" w:color="000000"/>
              <w:bottom w:val="single" w:sz="6" w:space="0" w:color="000000"/>
              <w:right w:val="single" w:sz="6" w:space="0" w:color="000000"/>
            </w:tcBorders>
            <w:vAlign w:val="center"/>
          </w:tcPr>
          <w:p w:rsidR="00912D0B" w:rsidRDefault="00912D0B">
            <w:pPr>
              <w:jc w:val="center"/>
              <w:rPr>
                <w:sz w:val="22"/>
                <w:szCs w:val="22"/>
                <w:lang w:val="uk-UA" w:eastAsia="uk-UA"/>
              </w:rPr>
            </w:pPr>
            <w:r>
              <w:rPr>
                <w:sz w:val="22"/>
                <w:szCs w:val="22"/>
                <w:lang w:val="uk-UA" w:eastAsia="uk-UA"/>
              </w:rPr>
              <w:t>40</w:t>
            </w:r>
          </w:p>
        </w:tc>
        <w:tc>
          <w:tcPr>
            <w:tcW w:w="2094" w:type="dxa"/>
            <w:gridSpan w:val="2"/>
            <w:tcBorders>
              <w:top w:val="single" w:sz="6" w:space="0" w:color="000000"/>
              <w:left w:val="single" w:sz="6" w:space="0" w:color="000000"/>
              <w:bottom w:val="single" w:sz="6" w:space="0" w:color="000000"/>
              <w:right w:val="single" w:sz="6" w:space="0" w:color="000000"/>
            </w:tcBorders>
            <w:vAlign w:val="center"/>
          </w:tcPr>
          <w:p w:rsidR="00912D0B" w:rsidRDefault="00912D0B">
            <w:pPr>
              <w:jc w:val="center"/>
              <w:rPr>
                <w:sz w:val="22"/>
                <w:szCs w:val="22"/>
                <w:lang w:val="uk-UA" w:eastAsia="uk-UA"/>
              </w:rPr>
            </w:pPr>
          </w:p>
        </w:tc>
      </w:tr>
    </w:tbl>
    <w:p w:rsidR="00912D0B" w:rsidRDefault="00912D0B">
      <w:pPr>
        <w:rPr>
          <w:sz w:val="22"/>
          <w:szCs w:val="22"/>
          <w:lang w:val="uk-UA"/>
        </w:rPr>
      </w:pPr>
    </w:p>
    <w:p w:rsidR="00912D0B" w:rsidRDefault="00912D0B">
      <w:pPr>
        <w:ind w:firstLine="567"/>
        <w:jc w:val="both"/>
        <w:rPr>
          <w:sz w:val="22"/>
          <w:szCs w:val="22"/>
          <w:lang w:val="uk-UA" w:eastAsia="uk-UA"/>
        </w:rPr>
      </w:pPr>
      <w:r>
        <w:rPr>
          <w:sz w:val="22"/>
          <w:szCs w:val="22"/>
          <w:lang w:val="uk-UA" w:eastAsia="uk-UA"/>
        </w:rPr>
        <w:t>У табл.1.1. вказані також прибуток від реалізації  одного виробу кожного виду і загальна   кількість  комплектуючих  даного виду, яка може бути використана підприємством.</w:t>
      </w:r>
    </w:p>
    <w:p w:rsidR="00912D0B" w:rsidRDefault="00912D0B">
      <w:pPr>
        <w:ind w:firstLine="567"/>
        <w:jc w:val="both"/>
        <w:rPr>
          <w:sz w:val="22"/>
          <w:szCs w:val="22"/>
          <w:lang w:val="uk-UA" w:eastAsia="uk-UA"/>
        </w:rPr>
      </w:pPr>
      <w:r>
        <w:rPr>
          <w:sz w:val="22"/>
          <w:szCs w:val="22"/>
          <w:lang w:val="uk-UA" w:eastAsia="uk-UA"/>
        </w:rPr>
        <w:t>Враховуючи, що вироби А і В можуть вироблятися в будь-яких країнах, потрібно скласти такий  план  їх випуску, при якому прибуток підприємства від реалізації всіх виробів виявиться максимальним.</w:t>
      </w:r>
    </w:p>
    <w:p w:rsidR="00912D0B" w:rsidRDefault="00912D0B">
      <w:pPr>
        <w:ind w:firstLine="567"/>
        <w:jc w:val="both"/>
        <w:rPr>
          <w:sz w:val="22"/>
          <w:szCs w:val="22"/>
          <w:lang w:val="uk-UA" w:eastAsia="uk-UA"/>
        </w:rPr>
      </w:pPr>
      <w:r>
        <w:rPr>
          <w:sz w:val="22"/>
          <w:szCs w:val="22"/>
          <w:lang w:val="uk-UA" w:eastAsia="uk-UA"/>
        </w:rPr>
        <w:t>Припустимо, що підприємство виготовить Х</w:t>
      </w:r>
      <w:r>
        <w:rPr>
          <w:sz w:val="22"/>
          <w:szCs w:val="22"/>
          <w:vertAlign w:val="subscript"/>
          <w:lang w:val="uk-UA" w:eastAsia="uk-UA"/>
        </w:rPr>
        <w:t>1</w:t>
      </w:r>
      <w:r>
        <w:rPr>
          <w:sz w:val="22"/>
          <w:szCs w:val="22"/>
          <w:lang w:val="uk-UA" w:eastAsia="uk-UA"/>
        </w:rPr>
        <w:t xml:space="preserve"> виробів виду  А і Х</w:t>
      </w:r>
      <w:r>
        <w:rPr>
          <w:sz w:val="22"/>
          <w:szCs w:val="22"/>
          <w:vertAlign w:val="subscript"/>
          <w:lang w:val="uk-UA" w:eastAsia="uk-UA"/>
        </w:rPr>
        <w:t>2</w:t>
      </w:r>
      <w:r>
        <w:rPr>
          <w:sz w:val="22"/>
          <w:szCs w:val="22"/>
          <w:lang w:val="uk-UA" w:eastAsia="uk-UA"/>
        </w:rPr>
        <w:t xml:space="preserve"> виробів виду В. Оскільки виробництво  продукції обмежене комплектуючими кожного виду, що є у розпорядженні  підприємства  і кількість виробів, що виготовляються, не може бути негативною, повинні виконуватися нерівності</w:t>
      </w:r>
    </w:p>
    <w:p w:rsidR="00912D0B" w:rsidRDefault="00194CF2">
      <w:pPr>
        <w:jc w:val="both"/>
        <w:rPr>
          <w:sz w:val="22"/>
          <w:szCs w:val="22"/>
          <w:lang w:val="uk-UA"/>
        </w:rPr>
      </w:pPr>
      <w:r>
        <w:rPr>
          <w:noProof/>
          <w:sz w:val="22"/>
          <w:szCs w:val="22"/>
          <w:lang w:val="uk-UA" w:eastAsia="uk-UA"/>
        </w:rPr>
        <mc:AlternateContent>
          <mc:Choice Requires="wps">
            <w:drawing>
              <wp:anchor distT="0" distB="0" distL="114300" distR="114300" simplePos="0" relativeHeight="251651072" behindDoc="0" locked="0" layoutInCell="1" allowOverlap="1">
                <wp:simplePos x="0" y="0"/>
                <wp:positionH relativeFrom="column">
                  <wp:posOffset>1397000</wp:posOffset>
                </wp:positionH>
                <wp:positionV relativeFrom="paragraph">
                  <wp:posOffset>135890</wp:posOffset>
                </wp:positionV>
                <wp:extent cx="92075" cy="571500"/>
                <wp:effectExtent l="13335" t="5715" r="8890" b="13335"/>
                <wp:wrapNone/>
                <wp:docPr id="7"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2075" cy="571500"/>
                        </a:xfrm>
                        <a:custGeom>
                          <a:avLst/>
                          <a:gdLst>
                            <a:gd name="T0" fmla="*/ 19862 w 20000"/>
                            <a:gd name="T1" fmla="*/ 0 h 20000"/>
                            <a:gd name="T2" fmla="*/ 0 w 20000"/>
                            <a:gd name="T3" fmla="*/ 0 h 20000"/>
                            <a:gd name="T4" fmla="*/ 0 w 20000"/>
                            <a:gd name="T5" fmla="*/ 19985 h 20000"/>
                            <a:gd name="T6" fmla="*/ 19862 w 20000"/>
                            <a:gd name="T7" fmla="*/ 19985 h 20000"/>
                          </a:gdLst>
                          <a:ahLst/>
                          <a:cxnLst>
                            <a:cxn ang="0">
                              <a:pos x="T0" y="T1"/>
                            </a:cxn>
                            <a:cxn ang="0">
                              <a:pos x="T2" y="T3"/>
                            </a:cxn>
                            <a:cxn ang="0">
                              <a:pos x="T4" y="T5"/>
                            </a:cxn>
                            <a:cxn ang="0">
                              <a:pos x="T6" y="T7"/>
                            </a:cxn>
                          </a:cxnLst>
                          <a:rect l="0" t="0" r="r" b="b"/>
                          <a:pathLst>
                            <a:path w="20000" h="20000">
                              <a:moveTo>
                                <a:pt x="19862" y="0"/>
                              </a:moveTo>
                              <a:lnTo>
                                <a:pt x="0" y="0"/>
                              </a:lnTo>
                              <a:lnTo>
                                <a:pt x="0" y="19985"/>
                              </a:lnTo>
                              <a:lnTo>
                                <a:pt x="19862" y="19985"/>
                              </a:lnTo>
                            </a:path>
                          </a:pathLst>
                        </a:custGeom>
                        <a:noFill/>
                        <a:ln w="9525" cap="flat">
                          <a:solidFill>
                            <a:srgbClr val="000000"/>
                          </a:solidFill>
                          <a:prstDash val="solid"/>
                          <a:round/>
                          <a:headEnd type="none" w="sm" len="lg"/>
                          <a:tailEnd type="none" w="sm" len="lg"/>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9B2D66" id="Freeform 21" o:spid="_x0000_s1026" style="position:absolute;margin-left:110pt;margin-top:10.7pt;width:7.25pt;height:4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" path="m19862,l,,,19985r19862,e" filled="f">
                <v:stroke startarrowwidth="narrow" startarrowlength="long" endarrowwidth="narrow" endarrowlength="long"/>
                <v:path arrowok="t" o:connecttype="custom" o:connectlocs="91440,0;0,0;0,571071;91440,571071" o:connectangles="0,0,0,0"/>
              </v:shape>
            </w:pict>
          </mc:Fallback>
        </mc:AlternateContent>
      </w:r>
      <w:r w:rsidR="00912D0B">
        <w:rPr>
          <w:sz w:val="22"/>
          <w:szCs w:val="22"/>
          <w:lang w:val="uk-UA"/>
        </w:rPr>
        <w:t xml:space="preserve">                   </w:t>
      </w:r>
    </w:p>
    <w:p w:rsidR="00912D0B" w:rsidRDefault="00912D0B">
      <w:pPr>
        <w:jc w:val="center"/>
        <w:rPr>
          <w:sz w:val="22"/>
          <w:szCs w:val="22"/>
          <w:lang w:val="uk-UA" w:eastAsia="uk-UA"/>
        </w:rPr>
      </w:pPr>
      <w:r>
        <w:rPr>
          <w:sz w:val="22"/>
          <w:szCs w:val="22"/>
          <w:lang w:val="uk-UA" w:eastAsia="uk-UA"/>
        </w:rPr>
        <w:t>12*Х</w:t>
      </w:r>
      <w:r>
        <w:rPr>
          <w:sz w:val="22"/>
          <w:szCs w:val="22"/>
          <w:vertAlign w:val="subscript"/>
          <w:lang w:val="uk-UA" w:eastAsia="uk-UA"/>
        </w:rPr>
        <w:t>1</w:t>
      </w:r>
      <w:r>
        <w:rPr>
          <w:sz w:val="22"/>
          <w:szCs w:val="22"/>
          <w:lang w:val="uk-UA" w:eastAsia="uk-UA"/>
        </w:rPr>
        <w:t xml:space="preserve"> + 4*Х</w:t>
      </w:r>
      <w:r>
        <w:rPr>
          <w:sz w:val="22"/>
          <w:szCs w:val="22"/>
          <w:vertAlign w:val="subscript"/>
          <w:lang w:val="uk-UA" w:eastAsia="uk-UA"/>
        </w:rPr>
        <w:t>2</w:t>
      </w:r>
      <w:r>
        <w:rPr>
          <w:sz w:val="22"/>
          <w:szCs w:val="22"/>
          <w:lang w:val="uk-UA" w:eastAsia="uk-UA"/>
        </w:rPr>
        <w:t xml:space="preserve">  &lt;= 300;</w:t>
      </w:r>
    </w:p>
    <w:p w:rsidR="00912D0B" w:rsidRDefault="00912D0B">
      <w:pPr>
        <w:jc w:val="center"/>
        <w:rPr>
          <w:sz w:val="22"/>
          <w:szCs w:val="22"/>
          <w:lang w:val="uk-UA" w:eastAsia="uk-UA"/>
        </w:rPr>
      </w:pPr>
      <w:r>
        <w:rPr>
          <w:sz w:val="22"/>
          <w:szCs w:val="22"/>
          <w:lang w:val="uk-UA" w:eastAsia="uk-UA"/>
        </w:rPr>
        <w:t>4*Х</w:t>
      </w:r>
      <w:r>
        <w:rPr>
          <w:sz w:val="22"/>
          <w:szCs w:val="22"/>
          <w:vertAlign w:val="subscript"/>
          <w:lang w:val="uk-UA" w:eastAsia="uk-UA"/>
        </w:rPr>
        <w:t>1</w:t>
      </w:r>
      <w:r>
        <w:rPr>
          <w:sz w:val="22"/>
          <w:szCs w:val="22"/>
          <w:lang w:val="uk-UA" w:eastAsia="uk-UA"/>
        </w:rPr>
        <w:t xml:space="preserve"> + 4*X</w:t>
      </w:r>
      <w:r>
        <w:rPr>
          <w:sz w:val="22"/>
          <w:szCs w:val="22"/>
          <w:vertAlign w:val="subscript"/>
          <w:lang w:val="uk-UA" w:eastAsia="uk-UA"/>
        </w:rPr>
        <w:t>2</w:t>
      </w:r>
      <w:r>
        <w:rPr>
          <w:sz w:val="22"/>
          <w:szCs w:val="22"/>
          <w:lang w:val="uk-UA" w:eastAsia="uk-UA"/>
        </w:rPr>
        <w:t xml:space="preserve">  &lt;= 120;</w:t>
      </w:r>
    </w:p>
    <w:p w:rsidR="00912D0B" w:rsidRDefault="00912D0B">
      <w:pPr>
        <w:jc w:val="center"/>
        <w:rPr>
          <w:sz w:val="22"/>
          <w:szCs w:val="22"/>
          <w:lang w:val="uk-UA" w:eastAsia="uk-UA"/>
        </w:rPr>
      </w:pPr>
      <w:r>
        <w:rPr>
          <w:sz w:val="22"/>
          <w:szCs w:val="22"/>
          <w:lang w:val="uk-UA" w:eastAsia="uk-UA"/>
        </w:rPr>
        <w:lastRenderedPageBreak/>
        <w:t>3*Х</w:t>
      </w:r>
      <w:r>
        <w:rPr>
          <w:sz w:val="22"/>
          <w:szCs w:val="22"/>
          <w:vertAlign w:val="subscript"/>
          <w:lang w:val="uk-UA" w:eastAsia="uk-UA"/>
        </w:rPr>
        <w:t>1</w:t>
      </w:r>
      <w:r>
        <w:rPr>
          <w:sz w:val="22"/>
          <w:szCs w:val="22"/>
          <w:lang w:val="uk-UA" w:eastAsia="uk-UA"/>
        </w:rPr>
        <w:t xml:space="preserve"> + 12*Х</w:t>
      </w:r>
      <w:r>
        <w:rPr>
          <w:sz w:val="22"/>
          <w:szCs w:val="22"/>
          <w:vertAlign w:val="subscript"/>
          <w:lang w:val="uk-UA" w:eastAsia="uk-UA"/>
        </w:rPr>
        <w:t>2</w:t>
      </w:r>
      <w:r>
        <w:rPr>
          <w:sz w:val="22"/>
          <w:szCs w:val="22"/>
          <w:lang w:val="uk-UA" w:eastAsia="uk-UA"/>
        </w:rPr>
        <w:t xml:space="preserve"> &lt;= 252</w:t>
      </w:r>
    </w:p>
    <w:p w:rsidR="00912D0B" w:rsidRDefault="00912D0B">
      <w:pPr>
        <w:rPr>
          <w:sz w:val="22"/>
          <w:szCs w:val="22"/>
          <w:lang w:val="uk-UA" w:eastAsia="uk-UA"/>
        </w:rPr>
      </w:pPr>
      <w:r>
        <w:rPr>
          <w:sz w:val="22"/>
          <w:szCs w:val="22"/>
          <w:lang w:val="uk-UA"/>
        </w:rPr>
        <w:t xml:space="preserve">                   </w:t>
      </w:r>
      <w:r>
        <w:rPr>
          <w:sz w:val="22"/>
          <w:szCs w:val="22"/>
          <w:lang w:val="uk-UA"/>
        </w:rPr>
        <w:tab/>
      </w:r>
      <w:r>
        <w:rPr>
          <w:sz w:val="22"/>
          <w:szCs w:val="22"/>
          <w:lang w:val="uk-UA"/>
        </w:rPr>
        <w:tab/>
      </w:r>
      <w:r>
        <w:rPr>
          <w:sz w:val="22"/>
          <w:szCs w:val="22"/>
          <w:lang w:val="uk-UA"/>
        </w:rPr>
        <w:tab/>
      </w:r>
      <w:r>
        <w:rPr>
          <w:sz w:val="22"/>
          <w:szCs w:val="22"/>
          <w:lang w:val="uk-UA"/>
        </w:rPr>
        <w:tab/>
      </w:r>
      <w:r>
        <w:rPr>
          <w:sz w:val="22"/>
          <w:szCs w:val="22"/>
          <w:lang w:val="uk-UA" w:eastAsia="uk-UA"/>
        </w:rPr>
        <w:t>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 xml:space="preserve"> &gt;= 0 .</w:t>
      </w:r>
    </w:p>
    <w:p w:rsidR="00912D0B" w:rsidRDefault="00912D0B">
      <w:pPr>
        <w:rPr>
          <w:sz w:val="22"/>
          <w:szCs w:val="22"/>
          <w:lang w:val="uk-UA"/>
        </w:rPr>
      </w:pPr>
    </w:p>
    <w:p w:rsidR="00912D0B" w:rsidRDefault="00912D0B">
      <w:pPr>
        <w:ind w:firstLine="567"/>
        <w:jc w:val="both"/>
        <w:rPr>
          <w:sz w:val="22"/>
          <w:szCs w:val="22"/>
          <w:lang w:val="uk-UA" w:eastAsia="uk-UA"/>
        </w:rPr>
      </w:pPr>
      <w:r>
        <w:rPr>
          <w:sz w:val="22"/>
          <w:szCs w:val="22"/>
          <w:lang w:val="uk-UA" w:eastAsia="uk-UA"/>
        </w:rPr>
        <w:t>Загальний прибуток від реалізації Х</w:t>
      </w:r>
      <w:r>
        <w:rPr>
          <w:sz w:val="22"/>
          <w:szCs w:val="22"/>
          <w:vertAlign w:val="subscript"/>
          <w:lang w:val="uk-UA" w:eastAsia="uk-UA"/>
        </w:rPr>
        <w:t>1</w:t>
      </w:r>
      <w:r>
        <w:rPr>
          <w:sz w:val="22"/>
          <w:szCs w:val="22"/>
          <w:lang w:val="uk-UA" w:eastAsia="uk-UA"/>
        </w:rPr>
        <w:t xml:space="preserve"> виробів виду А і  Х</w:t>
      </w:r>
      <w:r>
        <w:rPr>
          <w:sz w:val="22"/>
          <w:szCs w:val="22"/>
          <w:vertAlign w:val="subscript"/>
          <w:lang w:val="uk-UA" w:eastAsia="uk-UA"/>
        </w:rPr>
        <w:t>2</w:t>
      </w:r>
      <w:r>
        <w:rPr>
          <w:sz w:val="22"/>
          <w:szCs w:val="22"/>
          <w:lang w:val="uk-UA" w:eastAsia="uk-UA"/>
        </w:rPr>
        <w:t xml:space="preserve"> виробів виду В складе F = 30*X</w:t>
      </w:r>
      <w:r>
        <w:rPr>
          <w:sz w:val="22"/>
          <w:szCs w:val="22"/>
          <w:vertAlign w:val="subscript"/>
          <w:lang w:val="uk-UA" w:eastAsia="uk-UA"/>
        </w:rPr>
        <w:t>1</w:t>
      </w:r>
      <w:r>
        <w:rPr>
          <w:sz w:val="22"/>
          <w:szCs w:val="22"/>
          <w:lang w:val="uk-UA" w:eastAsia="uk-UA"/>
        </w:rPr>
        <w:t xml:space="preserve"> + 40*X</w:t>
      </w:r>
      <w:r>
        <w:rPr>
          <w:sz w:val="22"/>
          <w:szCs w:val="22"/>
          <w:vertAlign w:val="subscript"/>
          <w:lang w:val="uk-UA" w:eastAsia="uk-UA"/>
        </w:rPr>
        <w:t>2</w:t>
      </w:r>
      <w:r>
        <w:rPr>
          <w:sz w:val="22"/>
          <w:szCs w:val="22"/>
          <w:lang w:val="uk-UA" w:eastAsia="uk-UA"/>
        </w:rPr>
        <w:t>.</w:t>
      </w:r>
    </w:p>
    <w:p w:rsidR="00912D0B" w:rsidRDefault="00912D0B">
      <w:pPr>
        <w:jc w:val="both"/>
        <w:rPr>
          <w:sz w:val="22"/>
          <w:szCs w:val="22"/>
          <w:lang w:val="uk-UA" w:eastAsia="uk-UA"/>
        </w:rPr>
      </w:pPr>
      <w:r>
        <w:rPr>
          <w:sz w:val="22"/>
          <w:szCs w:val="22"/>
          <w:lang w:val="uk-UA" w:eastAsia="uk-UA"/>
        </w:rPr>
        <w:t xml:space="preserve">       </w:t>
      </w:r>
      <w:r>
        <w:rPr>
          <w:sz w:val="22"/>
          <w:szCs w:val="22"/>
          <w:lang w:val="uk-UA" w:eastAsia="uk-UA"/>
        </w:rPr>
        <w:tab/>
        <w:t>Таким чином, ми приходимо до наступної математичної задачі. Серед всіх ненегативних рішень даної  системи лінійних нерівностей потрібно  знайти таке, при якому функція F приймає максимальне значення.</w:t>
      </w:r>
    </w:p>
    <w:p w:rsidR="00912D0B" w:rsidRDefault="00912D0B">
      <w:pPr>
        <w:jc w:val="both"/>
        <w:rPr>
          <w:sz w:val="22"/>
          <w:szCs w:val="22"/>
          <w:lang w:val="uk-UA" w:eastAsia="uk-UA"/>
        </w:rPr>
      </w:pPr>
      <w:r>
        <w:rPr>
          <w:sz w:val="22"/>
          <w:szCs w:val="22"/>
          <w:lang w:val="uk-UA" w:eastAsia="uk-UA"/>
        </w:rPr>
        <w:t xml:space="preserve">       </w:t>
      </w:r>
      <w:r>
        <w:rPr>
          <w:sz w:val="22"/>
          <w:szCs w:val="22"/>
          <w:lang w:val="uk-UA" w:eastAsia="uk-UA"/>
        </w:rPr>
        <w:tab/>
        <w:t>Знайдемо рішення сформульованої задачі,  використовуючи  її геометричну інтерпретацію. Спочатку визначимо  багатокутник рішень. Для цього в нерівностях системи обмежень  і умовах позитивності змінних знаки нерівностей замінимо  на знаки точної рівності і знайдемо відповідні прямі:</w:t>
      </w:r>
    </w:p>
    <w:p w:rsidR="00912D0B" w:rsidRDefault="00912D0B">
      <w:pPr>
        <w:jc w:val="both"/>
        <w:rPr>
          <w:sz w:val="22"/>
          <w:szCs w:val="22"/>
          <w:lang w:val="uk-UA"/>
        </w:rPr>
      </w:pPr>
    </w:p>
    <w:p w:rsidR="00912D0B" w:rsidRDefault="00912D0B">
      <w:pPr>
        <w:rPr>
          <w:sz w:val="22"/>
          <w:szCs w:val="22"/>
          <w:lang w:val="uk-UA" w:eastAsia="uk-UA"/>
        </w:rPr>
      </w:pPr>
      <w:r>
        <w:rPr>
          <w:sz w:val="22"/>
          <w:szCs w:val="22"/>
          <w:lang w:val="uk-UA" w:eastAsia="uk-UA"/>
        </w:rPr>
        <w:t xml:space="preserve">              </w:t>
      </w:r>
      <w:r>
        <w:rPr>
          <w:sz w:val="22"/>
          <w:szCs w:val="22"/>
          <w:lang w:val="uk-UA" w:eastAsia="uk-UA"/>
        </w:rPr>
        <w:tab/>
      </w:r>
      <w:r>
        <w:rPr>
          <w:sz w:val="22"/>
          <w:szCs w:val="22"/>
          <w:lang w:val="uk-UA" w:eastAsia="uk-UA"/>
        </w:rPr>
        <w:tab/>
        <w:t xml:space="preserve"> 12*Х</w:t>
      </w:r>
      <w:r>
        <w:rPr>
          <w:sz w:val="22"/>
          <w:szCs w:val="22"/>
          <w:vertAlign w:val="subscript"/>
          <w:lang w:val="uk-UA" w:eastAsia="uk-UA"/>
        </w:rPr>
        <w:t>1</w:t>
      </w:r>
      <w:r>
        <w:rPr>
          <w:sz w:val="22"/>
          <w:szCs w:val="22"/>
          <w:lang w:val="uk-UA" w:eastAsia="uk-UA"/>
        </w:rPr>
        <w:t xml:space="preserve"> + 4*Х</w:t>
      </w:r>
      <w:r>
        <w:rPr>
          <w:sz w:val="22"/>
          <w:szCs w:val="22"/>
          <w:vertAlign w:val="subscript"/>
          <w:lang w:val="uk-UA" w:eastAsia="uk-UA"/>
        </w:rPr>
        <w:t>2</w:t>
      </w:r>
      <w:r>
        <w:rPr>
          <w:sz w:val="22"/>
          <w:szCs w:val="22"/>
          <w:lang w:val="uk-UA" w:eastAsia="uk-UA"/>
        </w:rPr>
        <w:t xml:space="preserve">  = 300           (I)</w:t>
      </w:r>
    </w:p>
    <w:p w:rsidR="00912D0B" w:rsidRDefault="00912D0B">
      <w:pPr>
        <w:rPr>
          <w:sz w:val="22"/>
          <w:szCs w:val="22"/>
          <w:lang w:val="uk-UA" w:eastAsia="uk-UA"/>
        </w:rPr>
      </w:pPr>
      <w:r>
        <w:rPr>
          <w:sz w:val="22"/>
          <w:szCs w:val="22"/>
          <w:lang w:val="uk-UA" w:eastAsia="uk-UA"/>
        </w:rPr>
        <w:t xml:space="preserve">              </w:t>
      </w:r>
      <w:r>
        <w:rPr>
          <w:sz w:val="22"/>
          <w:szCs w:val="22"/>
          <w:lang w:val="uk-UA" w:eastAsia="uk-UA"/>
        </w:rPr>
        <w:tab/>
      </w:r>
      <w:r>
        <w:rPr>
          <w:sz w:val="22"/>
          <w:szCs w:val="22"/>
          <w:lang w:val="uk-UA" w:eastAsia="uk-UA"/>
        </w:rPr>
        <w:tab/>
        <w:t xml:space="preserve"> 4*Х</w:t>
      </w:r>
      <w:r>
        <w:rPr>
          <w:sz w:val="22"/>
          <w:szCs w:val="22"/>
          <w:vertAlign w:val="subscript"/>
          <w:lang w:val="uk-UA" w:eastAsia="uk-UA"/>
        </w:rPr>
        <w:t>1</w:t>
      </w:r>
      <w:r>
        <w:rPr>
          <w:sz w:val="22"/>
          <w:szCs w:val="22"/>
          <w:lang w:val="uk-UA" w:eastAsia="uk-UA"/>
        </w:rPr>
        <w:t xml:space="preserve"> + 4*X</w:t>
      </w:r>
      <w:r>
        <w:rPr>
          <w:sz w:val="22"/>
          <w:szCs w:val="22"/>
          <w:vertAlign w:val="subscript"/>
          <w:lang w:val="uk-UA" w:eastAsia="uk-UA"/>
        </w:rPr>
        <w:t>2</w:t>
      </w:r>
      <w:r>
        <w:rPr>
          <w:sz w:val="22"/>
          <w:szCs w:val="22"/>
          <w:lang w:val="uk-UA" w:eastAsia="uk-UA"/>
        </w:rPr>
        <w:t xml:space="preserve">  = 120             (II)</w:t>
      </w:r>
    </w:p>
    <w:p w:rsidR="00912D0B" w:rsidRDefault="00912D0B">
      <w:pPr>
        <w:rPr>
          <w:sz w:val="22"/>
          <w:szCs w:val="22"/>
          <w:lang w:val="uk-UA" w:eastAsia="uk-UA"/>
        </w:rPr>
      </w:pPr>
      <w:r>
        <w:rPr>
          <w:sz w:val="22"/>
          <w:szCs w:val="22"/>
          <w:lang w:val="uk-UA" w:eastAsia="uk-UA"/>
        </w:rPr>
        <w:t xml:space="preserve">              </w:t>
      </w:r>
      <w:r>
        <w:rPr>
          <w:sz w:val="22"/>
          <w:szCs w:val="22"/>
          <w:lang w:val="uk-UA" w:eastAsia="uk-UA"/>
        </w:rPr>
        <w:tab/>
      </w:r>
      <w:r>
        <w:rPr>
          <w:sz w:val="22"/>
          <w:szCs w:val="22"/>
          <w:lang w:val="uk-UA" w:eastAsia="uk-UA"/>
        </w:rPr>
        <w:tab/>
        <w:t xml:space="preserve"> 3*Х</w:t>
      </w:r>
      <w:r>
        <w:rPr>
          <w:sz w:val="22"/>
          <w:szCs w:val="22"/>
          <w:vertAlign w:val="subscript"/>
          <w:lang w:val="uk-UA" w:eastAsia="uk-UA"/>
        </w:rPr>
        <w:t>1</w:t>
      </w:r>
      <w:r>
        <w:rPr>
          <w:sz w:val="22"/>
          <w:szCs w:val="22"/>
          <w:lang w:val="uk-UA" w:eastAsia="uk-UA"/>
        </w:rPr>
        <w:t xml:space="preserve"> + 12*Х</w:t>
      </w:r>
      <w:r>
        <w:rPr>
          <w:sz w:val="22"/>
          <w:szCs w:val="22"/>
          <w:vertAlign w:val="subscript"/>
          <w:lang w:val="uk-UA" w:eastAsia="uk-UA"/>
        </w:rPr>
        <w:t>2</w:t>
      </w:r>
      <w:r>
        <w:rPr>
          <w:sz w:val="22"/>
          <w:szCs w:val="22"/>
          <w:lang w:val="uk-UA" w:eastAsia="uk-UA"/>
        </w:rPr>
        <w:t xml:space="preserve"> = 252            (III)</w:t>
      </w:r>
    </w:p>
    <w:p w:rsidR="00912D0B" w:rsidRDefault="00912D0B">
      <w:pPr>
        <w:rPr>
          <w:sz w:val="22"/>
          <w:szCs w:val="22"/>
          <w:lang w:val="uk-UA" w:eastAsia="uk-UA"/>
        </w:rPr>
      </w:pPr>
      <w:r>
        <w:rPr>
          <w:sz w:val="22"/>
          <w:szCs w:val="22"/>
          <w:lang w:val="uk-UA" w:eastAsia="uk-UA"/>
        </w:rPr>
        <w:t xml:space="preserve">                </w:t>
      </w:r>
      <w:r>
        <w:rPr>
          <w:sz w:val="22"/>
          <w:szCs w:val="22"/>
          <w:lang w:val="uk-UA" w:eastAsia="uk-UA"/>
        </w:rPr>
        <w:tab/>
      </w:r>
      <w:r>
        <w:rPr>
          <w:sz w:val="22"/>
          <w:szCs w:val="22"/>
          <w:lang w:val="uk-UA" w:eastAsia="uk-UA"/>
        </w:rPr>
        <w:tab/>
        <w:t xml:space="preserve"> X</w:t>
      </w:r>
      <w:r>
        <w:rPr>
          <w:sz w:val="22"/>
          <w:szCs w:val="22"/>
          <w:vertAlign w:val="subscript"/>
          <w:lang w:val="uk-UA" w:eastAsia="uk-UA"/>
        </w:rPr>
        <w:t>1</w:t>
      </w:r>
      <w:r>
        <w:rPr>
          <w:sz w:val="22"/>
          <w:szCs w:val="22"/>
          <w:lang w:val="uk-UA" w:eastAsia="uk-UA"/>
        </w:rPr>
        <w:t xml:space="preserve"> = 0                                   (IV)</w:t>
      </w:r>
    </w:p>
    <w:p w:rsidR="00912D0B" w:rsidRDefault="00912D0B">
      <w:pPr>
        <w:rPr>
          <w:sz w:val="22"/>
          <w:szCs w:val="22"/>
          <w:lang w:val="uk-UA" w:eastAsia="uk-UA"/>
        </w:rPr>
      </w:pPr>
      <w:r>
        <w:rPr>
          <w:sz w:val="22"/>
          <w:szCs w:val="22"/>
          <w:lang w:val="uk-UA" w:eastAsia="uk-UA"/>
        </w:rPr>
        <w:t xml:space="preserve">                 </w:t>
      </w:r>
      <w:r>
        <w:rPr>
          <w:sz w:val="22"/>
          <w:szCs w:val="22"/>
          <w:lang w:val="uk-UA" w:eastAsia="uk-UA"/>
        </w:rPr>
        <w:tab/>
      </w:r>
      <w:r>
        <w:rPr>
          <w:sz w:val="22"/>
          <w:szCs w:val="22"/>
          <w:lang w:val="uk-UA" w:eastAsia="uk-UA"/>
        </w:rPr>
        <w:tab/>
        <w:t xml:space="preserve"> X</w:t>
      </w:r>
      <w:r>
        <w:rPr>
          <w:sz w:val="22"/>
          <w:szCs w:val="22"/>
          <w:vertAlign w:val="subscript"/>
          <w:lang w:val="uk-UA" w:eastAsia="uk-UA"/>
        </w:rPr>
        <w:t xml:space="preserve">2 </w:t>
      </w:r>
      <w:r>
        <w:rPr>
          <w:sz w:val="22"/>
          <w:szCs w:val="22"/>
          <w:lang w:val="uk-UA" w:eastAsia="uk-UA"/>
        </w:rPr>
        <w:t>= 0.                                  (V).</w:t>
      </w:r>
    </w:p>
    <w:p w:rsidR="00912D0B" w:rsidRDefault="00912D0B">
      <w:pPr>
        <w:rPr>
          <w:sz w:val="22"/>
          <w:szCs w:val="22"/>
          <w:lang w:val="uk-UA"/>
        </w:rPr>
      </w:pPr>
    </w:p>
    <w:p w:rsidR="00912D0B" w:rsidRDefault="00912D0B">
      <w:pPr>
        <w:jc w:val="both"/>
        <w:rPr>
          <w:sz w:val="22"/>
          <w:szCs w:val="22"/>
          <w:lang w:val="uk-UA" w:eastAsia="uk-UA"/>
        </w:rPr>
      </w:pPr>
      <w:r>
        <w:rPr>
          <w:sz w:val="22"/>
          <w:szCs w:val="22"/>
          <w:lang w:val="uk-UA" w:eastAsia="uk-UA"/>
        </w:rPr>
        <w:t xml:space="preserve"> </w:t>
      </w:r>
      <w:r>
        <w:rPr>
          <w:sz w:val="22"/>
          <w:szCs w:val="22"/>
          <w:lang w:val="uk-UA" w:eastAsia="uk-UA"/>
        </w:rPr>
        <w:tab/>
        <w:t xml:space="preserve">Ці прямі зображені на  рис.1.5.  Кожна  з  побудованих  прямих ділить площину на дві </w:t>
      </w:r>
      <w:proofErr w:type="spellStart"/>
      <w:r>
        <w:rPr>
          <w:sz w:val="22"/>
          <w:szCs w:val="22"/>
          <w:lang w:val="uk-UA" w:eastAsia="uk-UA"/>
        </w:rPr>
        <w:t>напівплощини</w:t>
      </w:r>
      <w:proofErr w:type="spellEnd"/>
      <w:r>
        <w:rPr>
          <w:sz w:val="22"/>
          <w:szCs w:val="22"/>
          <w:lang w:val="uk-UA" w:eastAsia="uk-UA"/>
        </w:rPr>
        <w:t xml:space="preserve">.  Координати  точок однієї </w:t>
      </w:r>
      <w:proofErr w:type="spellStart"/>
      <w:r>
        <w:rPr>
          <w:sz w:val="22"/>
          <w:szCs w:val="22"/>
          <w:lang w:val="uk-UA" w:eastAsia="uk-UA"/>
        </w:rPr>
        <w:t>напівплощини</w:t>
      </w:r>
      <w:proofErr w:type="spellEnd"/>
      <w:r>
        <w:rPr>
          <w:sz w:val="22"/>
          <w:szCs w:val="22"/>
          <w:lang w:val="uk-UA" w:eastAsia="uk-UA"/>
        </w:rPr>
        <w:t xml:space="preserve"> задовольняють початковій нерівності, а інший - ні. Щоб визначити шукану </w:t>
      </w:r>
      <w:proofErr w:type="spellStart"/>
      <w:r>
        <w:rPr>
          <w:sz w:val="22"/>
          <w:szCs w:val="22"/>
          <w:lang w:val="uk-UA" w:eastAsia="uk-UA"/>
        </w:rPr>
        <w:t>напівплощину</w:t>
      </w:r>
      <w:proofErr w:type="spellEnd"/>
      <w:r>
        <w:rPr>
          <w:sz w:val="22"/>
          <w:szCs w:val="22"/>
          <w:lang w:val="uk-UA" w:eastAsia="uk-UA"/>
        </w:rPr>
        <w:t xml:space="preserve">,  потрібно узяти яку-небудь точку що належить  одній  з  </w:t>
      </w:r>
      <w:proofErr w:type="spellStart"/>
      <w:r>
        <w:rPr>
          <w:sz w:val="22"/>
          <w:szCs w:val="22"/>
          <w:lang w:val="uk-UA" w:eastAsia="uk-UA"/>
        </w:rPr>
        <w:t>напівплощин</w:t>
      </w:r>
      <w:proofErr w:type="spellEnd"/>
      <w:r>
        <w:rPr>
          <w:sz w:val="22"/>
          <w:szCs w:val="22"/>
          <w:lang w:val="uk-UA" w:eastAsia="uk-UA"/>
        </w:rPr>
        <w:t>,  і перевірити, чи задовольняють її координати  даній нерівності.</w:t>
      </w:r>
    </w:p>
    <w:p w:rsidR="00912D0B" w:rsidRDefault="00912D0B">
      <w:pPr>
        <w:jc w:val="both"/>
        <w:rPr>
          <w:sz w:val="22"/>
          <w:szCs w:val="22"/>
          <w:lang w:val="uk-UA" w:eastAsia="uk-UA"/>
        </w:rPr>
      </w:pPr>
      <w:r>
        <w:rPr>
          <w:sz w:val="22"/>
          <w:szCs w:val="22"/>
          <w:lang w:val="uk-UA" w:eastAsia="uk-UA"/>
        </w:rPr>
        <w:t xml:space="preserve">   </w:t>
      </w:r>
      <w:r>
        <w:rPr>
          <w:sz w:val="22"/>
          <w:szCs w:val="22"/>
          <w:lang w:val="uk-UA" w:eastAsia="uk-UA"/>
        </w:rPr>
        <w:tab/>
        <w:t xml:space="preserve">Якщо координати узятої точки задовольняють  даній нерівності, то шуканою є та </w:t>
      </w:r>
      <w:proofErr w:type="spellStart"/>
      <w:r>
        <w:rPr>
          <w:sz w:val="22"/>
          <w:szCs w:val="22"/>
          <w:lang w:val="uk-UA" w:eastAsia="uk-UA"/>
        </w:rPr>
        <w:t>напівплощина</w:t>
      </w:r>
      <w:proofErr w:type="spellEnd"/>
      <w:r>
        <w:rPr>
          <w:sz w:val="22"/>
          <w:szCs w:val="22"/>
          <w:lang w:val="uk-UA" w:eastAsia="uk-UA"/>
        </w:rPr>
        <w:t xml:space="preserve">, якій  належить  ця точка, інакше - інша </w:t>
      </w:r>
      <w:proofErr w:type="spellStart"/>
      <w:r>
        <w:rPr>
          <w:sz w:val="22"/>
          <w:szCs w:val="22"/>
          <w:lang w:val="uk-UA" w:eastAsia="uk-UA"/>
        </w:rPr>
        <w:t>напівплощина</w:t>
      </w:r>
      <w:proofErr w:type="spellEnd"/>
      <w:r>
        <w:rPr>
          <w:sz w:val="22"/>
          <w:szCs w:val="22"/>
          <w:lang w:val="uk-UA" w:eastAsia="uk-UA"/>
        </w:rPr>
        <w:t>.</w:t>
      </w:r>
    </w:p>
    <w:p w:rsidR="00912D0B" w:rsidRDefault="00912D0B">
      <w:pPr>
        <w:jc w:val="both"/>
        <w:rPr>
          <w:sz w:val="22"/>
          <w:szCs w:val="22"/>
          <w:lang w:val="uk-UA" w:eastAsia="uk-UA"/>
        </w:rPr>
      </w:pPr>
      <w:r>
        <w:rPr>
          <w:sz w:val="22"/>
          <w:szCs w:val="22"/>
          <w:lang w:val="uk-UA" w:eastAsia="uk-UA"/>
        </w:rPr>
        <w:t xml:space="preserve">       </w:t>
      </w:r>
      <w:r>
        <w:rPr>
          <w:sz w:val="22"/>
          <w:szCs w:val="22"/>
          <w:lang w:val="uk-UA" w:eastAsia="uk-UA"/>
        </w:rPr>
        <w:tab/>
        <w:t xml:space="preserve">Знайдемо, наприклад, </w:t>
      </w:r>
      <w:proofErr w:type="spellStart"/>
      <w:r>
        <w:rPr>
          <w:sz w:val="22"/>
          <w:szCs w:val="22"/>
          <w:lang w:val="uk-UA" w:eastAsia="uk-UA"/>
        </w:rPr>
        <w:t>напівплощину</w:t>
      </w:r>
      <w:proofErr w:type="spellEnd"/>
      <w:r>
        <w:rPr>
          <w:sz w:val="22"/>
          <w:szCs w:val="22"/>
          <w:lang w:val="uk-UA" w:eastAsia="uk-UA"/>
        </w:rPr>
        <w:t xml:space="preserve"> , яка визначена  нерівністю 12*Х</w:t>
      </w:r>
      <w:r>
        <w:rPr>
          <w:sz w:val="22"/>
          <w:szCs w:val="22"/>
          <w:vertAlign w:val="subscript"/>
          <w:lang w:val="uk-UA" w:eastAsia="uk-UA"/>
        </w:rPr>
        <w:t>1</w:t>
      </w:r>
      <w:r>
        <w:rPr>
          <w:sz w:val="22"/>
          <w:szCs w:val="22"/>
          <w:lang w:val="uk-UA" w:eastAsia="uk-UA"/>
        </w:rPr>
        <w:t xml:space="preserve"> + 4*Х</w:t>
      </w:r>
      <w:r>
        <w:rPr>
          <w:sz w:val="22"/>
          <w:szCs w:val="22"/>
          <w:vertAlign w:val="subscript"/>
          <w:lang w:val="uk-UA" w:eastAsia="uk-UA"/>
        </w:rPr>
        <w:t>2</w:t>
      </w:r>
      <w:r>
        <w:rPr>
          <w:sz w:val="22"/>
          <w:szCs w:val="22"/>
          <w:lang w:val="uk-UA" w:eastAsia="uk-UA"/>
        </w:rPr>
        <w:t xml:space="preserve"> &lt; 300 (на  рис.1.5.  це  пряма  I),  візьмемо яку-небудь точку, що належить одній з </w:t>
      </w:r>
      <w:proofErr w:type="spellStart"/>
      <w:r>
        <w:rPr>
          <w:sz w:val="22"/>
          <w:szCs w:val="22"/>
          <w:lang w:val="uk-UA" w:eastAsia="uk-UA"/>
        </w:rPr>
        <w:t>напівплощин</w:t>
      </w:r>
      <w:proofErr w:type="spellEnd"/>
      <w:r>
        <w:rPr>
          <w:sz w:val="22"/>
          <w:szCs w:val="22"/>
          <w:lang w:val="uk-UA" w:eastAsia="uk-UA"/>
        </w:rPr>
        <w:t xml:space="preserve">, наприклад, початок координат - точку (0;0).  Координати  цієї  точки задовольняють нерівності 12*0 + 4*0  &lt;  300;  таким чином, </w:t>
      </w:r>
      <w:proofErr w:type="spellStart"/>
      <w:r>
        <w:rPr>
          <w:sz w:val="22"/>
          <w:szCs w:val="22"/>
          <w:lang w:val="uk-UA" w:eastAsia="uk-UA"/>
        </w:rPr>
        <w:t>напівплощина</w:t>
      </w:r>
      <w:proofErr w:type="spellEnd"/>
      <w:r>
        <w:rPr>
          <w:sz w:val="22"/>
          <w:szCs w:val="22"/>
          <w:lang w:val="uk-UA" w:eastAsia="uk-UA"/>
        </w:rPr>
        <w:t xml:space="preserve"> якій належить  точка  (0;0),  визначається нерівністю </w:t>
      </w:r>
    </w:p>
    <w:p w:rsidR="00912D0B" w:rsidRDefault="00912D0B">
      <w:pPr>
        <w:jc w:val="both"/>
        <w:rPr>
          <w:sz w:val="22"/>
          <w:szCs w:val="22"/>
          <w:lang w:val="uk-UA" w:eastAsia="uk-UA"/>
        </w:rPr>
      </w:pPr>
      <w:r>
        <w:rPr>
          <w:sz w:val="22"/>
          <w:szCs w:val="22"/>
          <w:lang w:val="uk-UA" w:eastAsia="uk-UA"/>
        </w:rPr>
        <w:t>12*Х</w:t>
      </w:r>
      <w:r>
        <w:rPr>
          <w:sz w:val="22"/>
          <w:szCs w:val="22"/>
          <w:vertAlign w:val="subscript"/>
          <w:lang w:val="uk-UA" w:eastAsia="uk-UA"/>
        </w:rPr>
        <w:t>1</w:t>
      </w:r>
      <w:r>
        <w:rPr>
          <w:sz w:val="22"/>
          <w:szCs w:val="22"/>
          <w:lang w:val="uk-UA" w:eastAsia="uk-UA"/>
        </w:rPr>
        <w:t>+4*Х</w:t>
      </w:r>
      <w:r>
        <w:rPr>
          <w:sz w:val="22"/>
          <w:szCs w:val="22"/>
          <w:vertAlign w:val="subscript"/>
          <w:lang w:val="uk-UA" w:eastAsia="uk-UA"/>
        </w:rPr>
        <w:t>2</w:t>
      </w:r>
      <w:r>
        <w:rPr>
          <w:sz w:val="22"/>
          <w:szCs w:val="22"/>
          <w:lang w:val="uk-UA" w:eastAsia="uk-UA"/>
        </w:rPr>
        <w:t xml:space="preserve"> &lt;= 300.  Це і показано стрілками на рис.1.5.</w:t>
      </w:r>
    </w:p>
    <w:p w:rsidR="00912D0B" w:rsidRDefault="00912D0B">
      <w:pPr>
        <w:jc w:val="both"/>
        <w:rPr>
          <w:sz w:val="22"/>
          <w:szCs w:val="22"/>
          <w:lang w:val="uk-UA" w:eastAsia="uk-UA"/>
        </w:rPr>
      </w:pPr>
      <w:r>
        <w:rPr>
          <w:sz w:val="22"/>
          <w:szCs w:val="22"/>
          <w:lang w:val="uk-UA" w:eastAsia="uk-UA"/>
        </w:rPr>
        <w:lastRenderedPageBreak/>
        <w:t xml:space="preserve">       Перетин отриманих </w:t>
      </w:r>
      <w:proofErr w:type="spellStart"/>
      <w:r>
        <w:rPr>
          <w:sz w:val="22"/>
          <w:szCs w:val="22"/>
          <w:lang w:val="uk-UA" w:eastAsia="uk-UA"/>
        </w:rPr>
        <w:t>напівплощин</w:t>
      </w:r>
      <w:proofErr w:type="spellEnd"/>
      <w:r>
        <w:rPr>
          <w:sz w:val="22"/>
          <w:szCs w:val="22"/>
          <w:lang w:val="uk-UA" w:eastAsia="uk-UA"/>
        </w:rPr>
        <w:t xml:space="preserve"> і  визначає багатокутник рішень даної задачі.</w:t>
      </w:r>
    </w:p>
    <w:p w:rsidR="00912D0B" w:rsidRDefault="00912D0B">
      <w:pPr>
        <w:ind w:firstLine="567"/>
        <w:jc w:val="both"/>
        <w:rPr>
          <w:sz w:val="22"/>
          <w:szCs w:val="22"/>
          <w:lang w:val="uk-UA" w:eastAsia="uk-UA"/>
        </w:rPr>
      </w:pPr>
      <w:r>
        <w:rPr>
          <w:sz w:val="22"/>
          <w:szCs w:val="22"/>
          <w:lang w:val="uk-UA" w:eastAsia="uk-UA"/>
        </w:rPr>
        <w:t>Як видно з рис.1.5, багатокутником рішень  є п'ятикутник OABCD. Координати будь-якої точки,  що належить  цьому п'ятикутнику, задовольняють даній системі нерівностей  і умові позитивності змінних. Тому, сформульована задача буде вирішена, якщо ми зможемо знайти точку,  що належить п'ятикутнику OABCD, в якій функція F приймає максимальне значення.</w:t>
      </w:r>
    </w:p>
    <w:p w:rsidR="00912D0B" w:rsidRDefault="00912D0B">
      <w:pPr>
        <w:jc w:val="both"/>
        <w:rPr>
          <w:sz w:val="22"/>
          <w:szCs w:val="22"/>
          <w:lang w:val="uk-UA" w:eastAsia="uk-UA"/>
        </w:rPr>
      </w:pPr>
      <w:r>
        <w:rPr>
          <w:sz w:val="22"/>
          <w:szCs w:val="22"/>
          <w:lang w:val="uk-UA" w:eastAsia="uk-UA"/>
        </w:rPr>
        <w:t xml:space="preserve">       </w:t>
      </w:r>
      <w:r>
        <w:rPr>
          <w:sz w:val="22"/>
          <w:szCs w:val="22"/>
          <w:lang w:val="uk-UA" w:eastAsia="uk-UA"/>
        </w:rPr>
        <w:tab/>
        <w:t>Щоб знайти  вказану точку, побудуємо вектор С = (30;40) і пряму 30*Х</w:t>
      </w:r>
      <w:r>
        <w:rPr>
          <w:sz w:val="22"/>
          <w:szCs w:val="22"/>
          <w:vertAlign w:val="subscript"/>
          <w:lang w:val="uk-UA" w:eastAsia="uk-UA"/>
        </w:rPr>
        <w:t>1</w:t>
      </w:r>
      <w:r>
        <w:rPr>
          <w:sz w:val="22"/>
          <w:szCs w:val="22"/>
          <w:lang w:val="uk-UA" w:eastAsia="uk-UA"/>
        </w:rPr>
        <w:t xml:space="preserve"> + 40*Х</w:t>
      </w:r>
      <w:r>
        <w:rPr>
          <w:sz w:val="22"/>
          <w:szCs w:val="22"/>
          <w:vertAlign w:val="subscript"/>
          <w:lang w:val="uk-UA" w:eastAsia="uk-UA"/>
        </w:rPr>
        <w:t>2</w:t>
      </w:r>
      <w:r>
        <w:rPr>
          <w:sz w:val="22"/>
          <w:szCs w:val="22"/>
          <w:lang w:val="uk-UA" w:eastAsia="uk-UA"/>
        </w:rPr>
        <w:t xml:space="preserve"> = h, де h - деяка постійна, при якій пряма 30*Х</w:t>
      </w:r>
      <w:r>
        <w:rPr>
          <w:sz w:val="22"/>
          <w:szCs w:val="22"/>
          <w:vertAlign w:val="subscript"/>
          <w:lang w:val="uk-UA" w:eastAsia="uk-UA"/>
        </w:rPr>
        <w:t>1</w:t>
      </w:r>
      <w:r>
        <w:rPr>
          <w:sz w:val="22"/>
          <w:szCs w:val="22"/>
          <w:lang w:val="uk-UA" w:eastAsia="uk-UA"/>
        </w:rPr>
        <w:t xml:space="preserve"> + 40*Х</w:t>
      </w:r>
      <w:r>
        <w:rPr>
          <w:sz w:val="22"/>
          <w:szCs w:val="22"/>
          <w:vertAlign w:val="subscript"/>
          <w:lang w:val="uk-UA" w:eastAsia="uk-UA"/>
        </w:rPr>
        <w:t>2</w:t>
      </w:r>
      <w:r>
        <w:rPr>
          <w:sz w:val="22"/>
          <w:szCs w:val="22"/>
          <w:lang w:val="uk-UA" w:eastAsia="uk-UA"/>
        </w:rPr>
        <w:t xml:space="preserve"> =  h  має  загальні  точки  з багатокутником рішень. Покладемо, наприклад, h = 480 і побудуємо пряму 30*Х</w:t>
      </w:r>
      <w:r>
        <w:rPr>
          <w:sz w:val="22"/>
          <w:szCs w:val="22"/>
          <w:vertAlign w:val="subscript"/>
          <w:lang w:val="uk-UA" w:eastAsia="uk-UA"/>
        </w:rPr>
        <w:t>1</w:t>
      </w:r>
      <w:r>
        <w:rPr>
          <w:sz w:val="22"/>
          <w:szCs w:val="22"/>
          <w:lang w:val="uk-UA" w:eastAsia="uk-UA"/>
        </w:rPr>
        <w:t xml:space="preserve"> + 40*Х</w:t>
      </w:r>
      <w:r>
        <w:rPr>
          <w:sz w:val="22"/>
          <w:szCs w:val="22"/>
          <w:vertAlign w:val="subscript"/>
          <w:lang w:val="uk-UA" w:eastAsia="uk-UA"/>
        </w:rPr>
        <w:t>2</w:t>
      </w:r>
      <w:r>
        <w:rPr>
          <w:sz w:val="22"/>
          <w:szCs w:val="22"/>
          <w:lang w:val="uk-UA" w:eastAsia="uk-UA"/>
        </w:rPr>
        <w:t xml:space="preserve"> =  480 ( рис.1.5).</w:t>
      </w:r>
    </w:p>
    <w:p w:rsidR="00912D0B" w:rsidRDefault="00194CF2">
      <w:pPr>
        <w:rPr>
          <w:sz w:val="22"/>
          <w:szCs w:val="22"/>
          <w:lang w:val="uk-UA"/>
        </w:rPr>
      </w:pPr>
      <w:r>
        <w:rPr>
          <w:noProof/>
          <w:szCs w:val="22"/>
          <w:lang w:val="uk-UA" w:eastAsia="uk-UA"/>
        </w:rPr>
        <w:lastRenderedPageBreak/>
        <mc:AlternateContent>
          <mc:Choice Requires="wps">
            <w:drawing>
              <wp:anchor distT="0" distB="0" distL="114300" distR="114300" simplePos="0" relativeHeight="251665408" behindDoc="0" locked="0" layoutInCell="1" allowOverlap="1">
                <wp:simplePos x="0" y="0"/>
                <wp:positionH relativeFrom="column">
                  <wp:posOffset>381000</wp:posOffset>
                </wp:positionH>
                <wp:positionV relativeFrom="paragraph">
                  <wp:posOffset>3771900</wp:posOffset>
                </wp:positionV>
                <wp:extent cx="0" cy="457200"/>
                <wp:effectExtent l="54610" t="15240" r="59690" b="13335"/>
                <wp:wrapNone/>
                <wp:docPr id="6"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7148BA" id="Line 108"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297pt" to="30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">
                <v:stroke endarrow="block"/>
              </v:line>
            </w:pict>
          </mc:Fallback>
        </mc:AlternateContent>
      </w:r>
      <w:r>
        <w:rPr>
          <w:noProof/>
          <w:szCs w:val="22"/>
          <w:lang w:val="uk-UA" w:eastAsia="uk-UA"/>
        </w:rPr>
        <mc:AlternateContent>
          <mc:Choice Requires="wps">
            <w:drawing>
              <wp:anchor distT="0" distB="0" distL="114300" distR="114300" simplePos="0" relativeHeight="251664384" behindDoc="0" locked="0" layoutInCell="1" allowOverlap="1">
                <wp:simplePos x="0" y="0"/>
                <wp:positionH relativeFrom="column">
                  <wp:posOffset>190500</wp:posOffset>
                </wp:positionH>
                <wp:positionV relativeFrom="paragraph">
                  <wp:posOffset>3886200</wp:posOffset>
                </wp:positionV>
                <wp:extent cx="127000" cy="342900"/>
                <wp:effectExtent l="6985" t="5715" r="8890" b="13335"/>
                <wp:wrapNone/>
                <wp:docPr id="5"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 cy="34290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FDEA4B" id="Rectangle 107" o:spid="_x0000_s1026" style="position:absolute;margin-left:15pt;margin-top:306pt;width:10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" strokecolor="white"/>
            </w:pict>
          </mc:Fallback>
        </mc:AlternateContent>
      </w:r>
      <w:r>
        <w:rPr>
          <w:noProof/>
          <w:szCs w:val="22"/>
          <w:lang w:val="uk-UA" w:eastAsia="uk-UA"/>
        </w:rPr>
        <mc:AlternateContent>
          <mc:Choice Requires="wps">
            <w:drawing>
              <wp:anchor distT="0" distB="0" distL="114300" distR="114300" simplePos="0" relativeHeight="251663360" behindDoc="0" locked="0" layoutInCell="1" allowOverlap="1">
                <wp:simplePos x="0" y="0"/>
                <wp:positionH relativeFrom="column">
                  <wp:posOffset>508000</wp:posOffset>
                </wp:positionH>
                <wp:positionV relativeFrom="paragraph">
                  <wp:posOffset>4343400</wp:posOffset>
                </wp:positionV>
                <wp:extent cx="444500" cy="0"/>
                <wp:effectExtent l="10160" t="53340" r="21590" b="60960"/>
                <wp:wrapNone/>
                <wp:docPr id="4"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1917AF" id="Line 10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pt,342pt" to="75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">
                <v:stroke endarrow="block"/>
              </v:line>
            </w:pict>
          </mc:Fallback>
        </mc:AlternateContent>
      </w:r>
      <w:r>
        <w:rPr>
          <w:noProof/>
          <w:lang w:val="uk-UA" w:eastAsia="uk-UA"/>
        </w:rPr>
        <w:drawing>
          <wp:inline distT="0" distB="0" distL="0" distR="0">
            <wp:extent cx="4324350" cy="4286250"/>
            <wp:effectExtent l="0" t="0" r="0" b="0"/>
            <wp:docPr id="14" name="Рисунок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rrowheads="1"/>
                    </pic:cNvPicPr>
                  </pic:nvPicPr>
                  <pic:blipFill>
                    <a:blip r:embed="rId28">
                      <a:extLst>
                        <a:ext uri="{28A0092B-C50C-407E-A947-70E740481C1C}">
                          <a14:useLocalDpi xmlns:a14="http://schemas.microsoft.com/office/drawing/2010/main" val="0"/>
                        </a:ext>
                      </a:extLst>
                    </a:blip>
                    <a:srcRect b="5826"/>
                    <a:stretch>
                      <a:fillRect/>
                    </a:stretch>
                  </pic:blipFill>
                  <pic:spPr bwMode="auto">
                    <a:xfrm>
                      <a:off x="0" y="0"/>
                      <a:ext cx="4324350" cy="4286250"/>
                    </a:xfrm>
                    <a:prstGeom prst="rect">
                      <a:avLst/>
                    </a:prstGeom>
                    <a:noFill/>
                    <a:ln>
                      <a:noFill/>
                    </a:ln>
                  </pic:spPr>
                </pic:pic>
              </a:graphicData>
            </a:graphic>
          </wp:inline>
        </w:drawing>
      </w:r>
    </w:p>
    <w:p w:rsidR="00912D0B" w:rsidRDefault="00912D0B">
      <w:pPr>
        <w:rPr>
          <w:sz w:val="22"/>
          <w:szCs w:val="22"/>
          <w:lang w:val="uk-UA"/>
        </w:rPr>
      </w:pPr>
    </w:p>
    <w:p w:rsidR="00912D0B" w:rsidRDefault="00912D0B">
      <w:pPr>
        <w:jc w:val="center"/>
        <w:rPr>
          <w:sz w:val="18"/>
          <w:szCs w:val="22"/>
          <w:lang w:val="uk-UA" w:eastAsia="uk-UA"/>
        </w:rPr>
      </w:pPr>
      <w:r>
        <w:rPr>
          <w:sz w:val="18"/>
          <w:szCs w:val="22"/>
          <w:lang w:val="uk-UA" w:eastAsia="uk-UA"/>
        </w:rPr>
        <w:t>Рисунок 1.5</w:t>
      </w:r>
    </w:p>
    <w:p w:rsidR="00912D0B" w:rsidRDefault="00912D0B">
      <w:pPr>
        <w:jc w:val="both"/>
        <w:rPr>
          <w:sz w:val="22"/>
          <w:szCs w:val="22"/>
          <w:lang w:val="uk-UA" w:eastAsia="uk-UA"/>
        </w:rPr>
      </w:pPr>
    </w:p>
    <w:p w:rsidR="00912D0B" w:rsidRDefault="00912D0B">
      <w:pPr>
        <w:jc w:val="both"/>
        <w:rPr>
          <w:sz w:val="22"/>
          <w:szCs w:val="22"/>
          <w:lang w:val="uk-UA" w:eastAsia="uk-UA"/>
        </w:rPr>
      </w:pPr>
      <w:r>
        <w:rPr>
          <w:sz w:val="22"/>
          <w:szCs w:val="22"/>
          <w:lang w:val="uk-UA" w:eastAsia="uk-UA"/>
        </w:rPr>
        <w:t xml:space="preserve">       </w:t>
      </w:r>
      <w:r>
        <w:rPr>
          <w:sz w:val="22"/>
          <w:szCs w:val="22"/>
          <w:lang w:val="uk-UA" w:eastAsia="uk-UA"/>
        </w:rPr>
        <w:tab/>
        <w:t>Якщо тепер узяти яку-небудь точку, що належить побудованій прямій і багатокутнику рішень, то її координати визначають такий план виробництва виробів А і  В,  при  якому прибуток від їх реалізації рівний 480 грн. Далі,  вважаючи  h  рівним деякому числу, більшому ніж 480, ми будемо отримувати різні паралельні прямі. Якщо вони мають загальні точки  з багатокутником рішень, то ці точки визначають плани виробництва деталей  А і В, при яких прибуток від їх реалізації перевершить 480 грн.</w:t>
      </w:r>
    </w:p>
    <w:p w:rsidR="00912D0B" w:rsidRDefault="00912D0B">
      <w:pPr>
        <w:jc w:val="both"/>
        <w:rPr>
          <w:sz w:val="22"/>
          <w:szCs w:val="22"/>
          <w:lang w:val="uk-UA" w:eastAsia="uk-UA"/>
        </w:rPr>
      </w:pPr>
      <w:r>
        <w:rPr>
          <w:sz w:val="22"/>
          <w:szCs w:val="22"/>
          <w:lang w:val="uk-UA" w:eastAsia="uk-UA"/>
        </w:rPr>
        <w:lastRenderedPageBreak/>
        <w:t xml:space="preserve">      </w:t>
      </w:r>
      <w:r>
        <w:rPr>
          <w:sz w:val="22"/>
          <w:szCs w:val="22"/>
          <w:lang w:val="uk-UA" w:eastAsia="uk-UA"/>
        </w:rPr>
        <w:tab/>
        <w:t>Переміщаючи побудовану пряму 30*Х</w:t>
      </w:r>
      <w:r>
        <w:rPr>
          <w:sz w:val="22"/>
          <w:szCs w:val="22"/>
          <w:vertAlign w:val="subscript"/>
          <w:lang w:val="uk-UA" w:eastAsia="uk-UA"/>
        </w:rPr>
        <w:t>1</w:t>
      </w:r>
      <w:r>
        <w:rPr>
          <w:sz w:val="22"/>
          <w:szCs w:val="22"/>
          <w:lang w:val="uk-UA" w:eastAsia="uk-UA"/>
        </w:rPr>
        <w:t xml:space="preserve"> + 40*Х</w:t>
      </w:r>
      <w:r>
        <w:rPr>
          <w:sz w:val="22"/>
          <w:szCs w:val="22"/>
          <w:vertAlign w:val="subscript"/>
          <w:lang w:val="uk-UA" w:eastAsia="uk-UA"/>
        </w:rPr>
        <w:t>2</w:t>
      </w:r>
      <w:r>
        <w:rPr>
          <w:sz w:val="22"/>
          <w:szCs w:val="22"/>
          <w:lang w:val="uk-UA" w:eastAsia="uk-UA"/>
        </w:rPr>
        <w:t xml:space="preserve"> = 480  у напрямі </w:t>
      </w:r>
      <w:ins w:id="92" w:author="Max" w:date="2007-10-01T20:35:00Z">
        <w:r>
          <w:rPr>
            <w:sz w:val="22"/>
            <w:szCs w:val="22"/>
            <w:lang w:val="uk-UA" w:eastAsia="uk-UA"/>
          </w:rPr>
          <w:t xml:space="preserve">  </w:t>
        </w:r>
      </w:ins>
      <w:r>
        <w:rPr>
          <w:sz w:val="22"/>
          <w:szCs w:val="22"/>
          <w:lang w:val="uk-UA" w:eastAsia="uk-UA"/>
        </w:rPr>
        <w:t>вектора С, бачимо, що останньою загальною точкою її  з багатокутником рішень задачі служить точка В. Координати цієї точки і визначають план випуску виробів А і В, при якому  прибуток від їх реалізації є максимальним.</w:t>
      </w:r>
    </w:p>
    <w:p w:rsidR="00912D0B" w:rsidRDefault="00912D0B">
      <w:pPr>
        <w:jc w:val="both"/>
        <w:rPr>
          <w:sz w:val="22"/>
          <w:szCs w:val="22"/>
          <w:lang w:val="uk-UA" w:eastAsia="uk-UA"/>
        </w:rPr>
      </w:pPr>
      <w:r>
        <w:rPr>
          <w:sz w:val="22"/>
          <w:szCs w:val="22"/>
          <w:lang w:val="uk-UA" w:eastAsia="uk-UA"/>
        </w:rPr>
        <w:t xml:space="preserve">       </w:t>
      </w:r>
      <w:r>
        <w:rPr>
          <w:sz w:val="22"/>
          <w:szCs w:val="22"/>
          <w:lang w:val="uk-UA" w:eastAsia="uk-UA"/>
        </w:rPr>
        <w:tab/>
        <w:t>Знайдемо координати точки В як точки перетину прямих II і III. Отже, її координати задовольняють рівнянням цих прямих</w:t>
      </w:r>
    </w:p>
    <w:p w:rsidR="00912D0B" w:rsidRDefault="00194CF2">
      <w:pPr>
        <w:jc w:val="both"/>
        <w:rPr>
          <w:sz w:val="22"/>
          <w:szCs w:val="22"/>
          <w:lang w:val="uk-UA"/>
        </w:rPr>
      </w:pPr>
      <w:r>
        <w:rPr>
          <w:noProof/>
          <w:sz w:val="22"/>
          <w:szCs w:val="22"/>
          <w:lang w:val="uk-UA" w:eastAsia="uk-UA"/>
        </w:rPr>
        <mc:AlternateContent>
          <mc:Choice Requires="wps">
            <w:drawing>
              <wp:anchor distT="0" distB="0" distL="114300" distR="114300" simplePos="0" relativeHeight="251652096" behindDoc="0" locked="0" layoutInCell="1" allowOverlap="1">
                <wp:simplePos x="0" y="0"/>
                <wp:positionH relativeFrom="column">
                  <wp:posOffset>571500</wp:posOffset>
                </wp:positionH>
                <wp:positionV relativeFrom="paragraph">
                  <wp:posOffset>52705</wp:posOffset>
                </wp:positionV>
                <wp:extent cx="63500" cy="457200"/>
                <wp:effectExtent l="6985" t="11430" r="5715" b="7620"/>
                <wp:wrapNone/>
                <wp:docPr id="3"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 cy="457200"/>
                        </a:xfrm>
                        <a:custGeom>
                          <a:avLst/>
                          <a:gdLst>
                            <a:gd name="T0" fmla="*/ 19887 w 20000"/>
                            <a:gd name="T1" fmla="*/ 0 h 20000"/>
                            <a:gd name="T2" fmla="*/ 0 w 20000"/>
                            <a:gd name="T3" fmla="*/ 0 h 20000"/>
                            <a:gd name="T4" fmla="*/ 0 w 20000"/>
                            <a:gd name="T5" fmla="*/ 19981 h 20000"/>
                            <a:gd name="T6" fmla="*/ 19887 w 20000"/>
                            <a:gd name="T7" fmla="*/ 19981 h 20000"/>
                          </a:gdLst>
                          <a:ahLst/>
                          <a:cxnLst>
                            <a:cxn ang="0">
                              <a:pos x="T0" y="T1"/>
                            </a:cxn>
                            <a:cxn ang="0">
                              <a:pos x="T2" y="T3"/>
                            </a:cxn>
                            <a:cxn ang="0">
                              <a:pos x="T4" y="T5"/>
                            </a:cxn>
                            <a:cxn ang="0">
                              <a:pos x="T6" y="T7"/>
                            </a:cxn>
                          </a:cxnLst>
                          <a:rect l="0" t="0" r="r" b="b"/>
                          <a:pathLst>
                            <a:path w="20000" h="20000">
                              <a:moveTo>
                                <a:pt x="19887" y="0"/>
                              </a:moveTo>
                              <a:lnTo>
                                <a:pt x="0" y="0"/>
                              </a:lnTo>
                              <a:lnTo>
                                <a:pt x="0" y="19981"/>
                              </a:lnTo>
                              <a:lnTo>
                                <a:pt x="19887" y="19981"/>
                              </a:lnTo>
                            </a:path>
                          </a:pathLst>
                        </a:custGeom>
                        <a:noFill/>
                        <a:ln w="9525" cap="flat">
                          <a:solidFill>
                            <a:srgbClr val="000000"/>
                          </a:solidFill>
                          <a:prstDash val="solid"/>
                          <a:round/>
                          <a:headEnd type="none" w="sm" len="lg"/>
                          <a:tailEnd type="none" w="sm" len="lg"/>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AA2800" id="Freeform 22" o:spid="_x0000_s1026" style="position:absolute;margin-left:45pt;margin-top:4.15pt;width:5pt;height:3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" path="m19887,l,,,19981r19887,e" filled="f">
                <v:stroke startarrowwidth="narrow" startarrowlength="long" endarrowwidth="narrow" endarrowlength="long"/>
                <v:path arrowok="t" o:connecttype="custom" o:connectlocs="63141,0;0,0;0,456766;63141,456766" o:connectangles="0,0,0,0"/>
              </v:shape>
            </w:pict>
          </mc:Fallback>
        </mc:AlternateContent>
      </w:r>
      <w:r w:rsidR="00912D0B">
        <w:rPr>
          <w:sz w:val="22"/>
          <w:szCs w:val="22"/>
          <w:lang w:val="uk-UA"/>
        </w:rPr>
        <w:t xml:space="preserve">                </w:t>
      </w:r>
    </w:p>
    <w:p w:rsidR="00912D0B" w:rsidRDefault="00912D0B">
      <w:pPr>
        <w:rPr>
          <w:sz w:val="22"/>
          <w:szCs w:val="22"/>
          <w:lang w:val="uk-UA" w:eastAsia="uk-UA"/>
        </w:rPr>
      </w:pPr>
      <w:r>
        <w:rPr>
          <w:sz w:val="22"/>
          <w:szCs w:val="22"/>
          <w:lang w:val="uk-UA" w:eastAsia="uk-UA"/>
        </w:rPr>
        <w:t xml:space="preserve">                  4*Х</w:t>
      </w:r>
      <w:r>
        <w:rPr>
          <w:sz w:val="22"/>
          <w:szCs w:val="22"/>
          <w:vertAlign w:val="subscript"/>
          <w:lang w:val="uk-UA" w:eastAsia="uk-UA"/>
        </w:rPr>
        <w:t>1</w:t>
      </w:r>
      <w:r>
        <w:rPr>
          <w:sz w:val="22"/>
          <w:szCs w:val="22"/>
          <w:lang w:val="uk-UA" w:eastAsia="uk-UA"/>
        </w:rPr>
        <w:t xml:space="preserve"> + 4*X</w:t>
      </w:r>
      <w:r>
        <w:rPr>
          <w:sz w:val="22"/>
          <w:szCs w:val="22"/>
          <w:vertAlign w:val="subscript"/>
          <w:lang w:val="uk-UA" w:eastAsia="uk-UA"/>
        </w:rPr>
        <w:t>2</w:t>
      </w:r>
      <w:r>
        <w:rPr>
          <w:sz w:val="22"/>
          <w:szCs w:val="22"/>
          <w:lang w:val="uk-UA" w:eastAsia="uk-UA"/>
        </w:rPr>
        <w:t xml:space="preserve">  = 120</w:t>
      </w:r>
    </w:p>
    <w:p w:rsidR="00912D0B" w:rsidRDefault="00912D0B">
      <w:pPr>
        <w:rPr>
          <w:sz w:val="22"/>
          <w:szCs w:val="22"/>
          <w:lang w:val="uk-UA" w:eastAsia="uk-UA"/>
        </w:rPr>
      </w:pPr>
      <w:r>
        <w:rPr>
          <w:sz w:val="22"/>
          <w:szCs w:val="22"/>
          <w:lang w:val="uk-UA" w:eastAsia="uk-UA"/>
        </w:rPr>
        <w:t xml:space="preserve">                  3*Х</w:t>
      </w:r>
      <w:r>
        <w:rPr>
          <w:sz w:val="22"/>
          <w:szCs w:val="22"/>
          <w:vertAlign w:val="subscript"/>
          <w:lang w:val="uk-UA" w:eastAsia="uk-UA"/>
        </w:rPr>
        <w:t>1</w:t>
      </w:r>
      <w:r>
        <w:rPr>
          <w:sz w:val="22"/>
          <w:szCs w:val="22"/>
          <w:lang w:val="uk-UA" w:eastAsia="uk-UA"/>
        </w:rPr>
        <w:t xml:space="preserve"> + 12*Х</w:t>
      </w:r>
      <w:r>
        <w:rPr>
          <w:sz w:val="22"/>
          <w:szCs w:val="22"/>
          <w:vertAlign w:val="subscript"/>
          <w:lang w:val="uk-UA" w:eastAsia="uk-UA"/>
        </w:rPr>
        <w:t>2</w:t>
      </w:r>
      <w:r>
        <w:rPr>
          <w:sz w:val="22"/>
          <w:szCs w:val="22"/>
          <w:lang w:val="uk-UA" w:eastAsia="uk-UA"/>
        </w:rPr>
        <w:t xml:space="preserve"> = 252.</w:t>
      </w:r>
    </w:p>
    <w:p w:rsidR="00912D0B" w:rsidRDefault="00912D0B">
      <w:pPr>
        <w:rPr>
          <w:sz w:val="22"/>
          <w:szCs w:val="22"/>
          <w:lang w:val="uk-UA"/>
        </w:rPr>
      </w:pPr>
      <w:r>
        <w:rPr>
          <w:sz w:val="22"/>
          <w:szCs w:val="22"/>
          <w:lang w:val="uk-UA"/>
        </w:rPr>
        <w:t xml:space="preserve">                </w:t>
      </w:r>
    </w:p>
    <w:p w:rsidR="00912D0B" w:rsidRDefault="00912D0B">
      <w:pPr>
        <w:jc w:val="both"/>
        <w:rPr>
          <w:sz w:val="22"/>
          <w:szCs w:val="22"/>
          <w:lang w:val="uk-UA" w:eastAsia="uk-UA"/>
        </w:rPr>
      </w:pPr>
      <w:r>
        <w:rPr>
          <w:sz w:val="22"/>
          <w:szCs w:val="22"/>
          <w:lang w:val="uk-UA" w:eastAsia="uk-UA"/>
        </w:rPr>
        <w:t xml:space="preserve">      </w:t>
      </w:r>
      <w:r>
        <w:rPr>
          <w:sz w:val="22"/>
          <w:szCs w:val="22"/>
          <w:lang w:val="uk-UA" w:eastAsia="uk-UA"/>
        </w:rPr>
        <w:tab/>
        <w:t>Вирішивши цю систему рівнянь, отримаємо Х</w:t>
      </w:r>
      <w:r>
        <w:rPr>
          <w:sz w:val="22"/>
          <w:szCs w:val="22"/>
          <w:vertAlign w:val="subscript"/>
          <w:lang w:val="uk-UA" w:eastAsia="uk-UA"/>
        </w:rPr>
        <w:t>1</w:t>
      </w:r>
      <w:r>
        <w:rPr>
          <w:sz w:val="22"/>
          <w:szCs w:val="22"/>
          <w:lang w:val="uk-UA" w:eastAsia="uk-UA"/>
        </w:rPr>
        <w:t>'=12,  X</w:t>
      </w:r>
      <w:r>
        <w:rPr>
          <w:sz w:val="22"/>
          <w:szCs w:val="22"/>
          <w:vertAlign w:val="subscript"/>
          <w:lang w:val="uk-UA" w:eastAsia="uk-UA"/>
        </w:rPr>
        <w:t>2</w:t>
      </w:r>
      <w:r>
        <w:rPr>
          <w:sz w:val="22"/>
          <w:szCs w:val="22"/>
          <w:lang w:val="uk-UA" w:eastAsia="uk-UA"/>
        </w:rPr>
        <w:t xml:space="preserve">'=18. Отже, якщо підприємство виготовить 12 виробів виду А і 18 виробів  виду   В,   то   воно   отримає   максимальний   прибуток, </w:t>
      </w:r>
      <w:proofErr w:type="spellStart"/>
      <w:r>
        <w:rPr>
          <w:sz w:val="22"/>
          <w:szCs w:val="22"/>
          <w:lang w:val="uk-UA" w:eastAsia="uk-UA"/>
        </w:rPr>
        <w:t>F</w:t>
      </w:r>
      <w:r>
        <w:rPr>
          <w:sz w:val="22"/>
          <w:szCs w:val="22"/>
          <w:vertAlign w:val="subscript"/>
          <w:lang w:val="uk-UA" w:eastAsia="uk-UA"/>
        </w:rPr>
        <w:t>max</w:t>
      </w:r>
      <w:proofErr w:type="spellEnd"/>
      <w:r>
        <w:rPr>
          <w:sz w:val="22"/>
          <w:szCs w:val="22"/>
          <w:lang w:val="uk-UA" w:eastAsia="uk-UA"/>
        </w:rPr>
        <w:t xml:space="preserve"> = 30*12  + 40*18 = 1080 грн.</w:t>
      </w:r>
    </w:p>
    <w:p w:rsidR="00912D0B" w:rsidRDefault="00912D0B">
      <w:pPr>
        <w:jc w:val="both"/>
        <w:rPr>
          <w:sz w:val="22"/>
          <w:szCs w:val="22"/>
          <w:lang w:val="uk-UA"/>
        </w:rPr>
      </w:pPr>
    </w:p>
    <w:p w:rsidR="00912D0B" w:rsidRPr="00047899" w:rsidRDefault="00912D0B" w:rsidP="00582458">
      <w:pPr>
        <w:pStyle w:val="27"/>
        <w:rPr>
          <w:rStyle w:val="main30"/>
          <w:b/>
          <w:bCs/>
          <w:kern w:val="0"/>
          <w:lang w:val="uk-UA"/>
        </w:rPr>
      </w:pPr>
      <w:bookmarkStart w:id="93" w:name="_Toc151613125"/>
      <w:bookmarkStart w:id="94" w:name="_Toc151613201"/>
      <w:bookmarkStart w:id="95" w:name="_Toc151613339"/>
      <w:bookmarkStart w:id="96" w:name="_Toc157537649"/>
      <w:r w:rsidRPr="00047899">
        <w:rPr>
          <w:rStyle w:val="main30"/>
          <w:b/>
          <w:bCs/>
          <w:kern w:val="0"/>
          <w:lang w:val="uk-UA"/>
        </w:rPr>
        <w:t>1.2 Завдання до лабораторної роботи</w:t>
      </w:r>
      <w:bookmarkEnd w:id="93"/>
      <w:bookmarkEnd w:id="94"/>
      <w:bookmarkEnd w:id="95"/>
      <w:bookmarkEnd w:id="96"/>
    </w:p>
    <w:p w:rsidR="00912D0B" w:rsidRDefault="00912D0B">
      <w:pPr>
        <w:jc w:val="both"/>
        <w:rPr>
          <w:sz w:val="22"/>
          <w:szCs w:val="22"/>
          <w:lang w:val="uk-UA"/>
        </w:rPr>
      </w:pPr>
    </w:p>
    <w:p w:rsidR="00912D0B" w:rsidRDefault="00912D0B">
      <w:pPr>
        <w:jc w:val="both"/>
        <w:rPr>
          <w:sz w:val="22"/>
          <w:szCs w:val="22"/>
          <w:lang w:val="uk-UA" w:eastAsia="uk-UA"/>
        </w:rPr>
      </w:pPr>
      <w:r>
        <w:rPr>
          <w:sz w:val="22"/>
          <w:szCs w:val="22"/>
          <w:lang w:val="uk-UA" w:eastAsia="uk-UA"/>
        </w:rPr>
        <w:t xml:space="preserve">       </w:t>
      </w:r>
      <w:r>
        <w:rPr>
          <w:sz w:val="22"/>
          <w:szCs w:val="22"/>
          <w:lang w:val="uk-UA" w:eastAsia="uk-UA"/>
        </w:rPr>
        <w:tab/>
      </w:r>
      <w:r w:rsidR="005F40A0">
        <w:rPr>
          <w:sz w:val="22"/>
          <w:szCs w:val="22"/>
          <w:lang w:val="uk-UA" w:eastAsia="uk-UA"/>
        </w:rPr>
        <w:t xml:space="preserve">1. </w:t>
      </w:r>
      <w:r>
        <w:rPr>
          <w:sz w:val="22"/>
          <w:szCs w:val="22"/>
          <w:lang w:val="uk-UA" w:eastAsia="uk-UA"/>
        </w:rPr>
        <w:t>Використовуючи геометричну інтерпретацію, знайти рішення (або  переконатися в нерозв'язності ) задачі ЛП</w:t>
      </w:r>
      <w:r w:rsidR="005F40A0">
        <w:rPr>
          <w:sz w:val="22"/>
          <w:szCs w:val="22"/>
          <w:lang w:val="uk-UA" w:eastAsia="uk-UA"/>
        </w:rPr>
        <w:t xml:space="preserve"> згідно з варіантом. </w:t>
      </w:r>
      <w:r w:rsidR="00784678">
        <w:rPr>
          <w:sz w:val="22"/>
          <w:szCs w:val="22"/>
          <w:lang w:val="uk-UA" w:eastAsia="uk-UA"/>
        </w:rPr>
        <w:t xml:space="preserve">Для вирішення застосувати </w:t>
      </w:r>
      <w:proofErr w:type="spellStart"/>
      <w:r w:rsidR="00784678">
        <w:rPr>
          <w:sz w:val="22"/>
          <w:szCs w:val="22"/>
          <w:lang w:val="uk-UA" w:eastAsia="uk-UA"/>
        </w:rPr>
        <w:t>онлан</w:t>
      </w:r>
      <w:proofErr w:type="spellEnd"/>
      <w:r w:rsidR="00784678">
        <w:rPr>
          <w:sz w:val="22"/>
          <w:szCs w:val="22"/>
          <w:lang w:val="uk-UA" w:eastAsia="uk-UA"/>
        </w:rPr>
        <w:t xml:space="preserve"> </w:t>
      </w:r>
      <w:r w:rsidR="005F40A0">
        <w:rPr>
          <w:sz w:val="22"/>
          <w:szCs w:val="22"/>
          <w:lang w:val="uk-UA" w:eastAsia="uk-UA"/>
        </w:rPr>
        <w:t>засоби побудови графіків</w:t>
      </w:r>
      <w:r w:rsidR="00B913C7" w:rsidRPr="00EC7A4B">
        <w:rPr>
          <w:sz w:val="22"/>
          <w:szCs w:val="22"/>
          <w:lang w:val="uk-UA" w:eastAsia="uk-UA"/>
        </w:rPr>
        <w:t xml:space="preserve"> </w:t>
      </w:r>
      <w:r w:rsidR="00B913C7">
        <w:rPr>
          <w:sz w:val="22"/>
          <w:szCs w:val="22"/>
          <w:lang w:val="uk-UA" w:eastAsia="uk-UA"/>
        </w:rPr>
        <w:t>або</w:t>
      </w:r>
      <w:r w:rsidR="00B913C7" w:rsidRPr="00B913C7">
        <w:rPr>
          <w:sz w:val="22"/>
          <w:szCs w:val="22"/>
          <w:lang w:val="uk-UA" w:eastAsia="uk-UA"/>
        </w:rPr>
        <w:t xml:space="preserve"> функції пакету </w:t>
      </w:r>
      <w:proofErr w:type="spellStart"/>
      <w:r w:rsidR="00B913C7" w:rsidRPr="00B913C7">
        <w:rPr>
          <w:sz w:val="22"/>
          <w:szCs w:val="22"/>
          <w:lang w:val="uk-UA" w:eastAsia="uk-UA"/>
        </w:rPr>
        <w:t>matplotlib</w:t>
      </w:r>
      <w:proofErr w:type="spellEnd"/>
      <w:r>
        <w:rPr>
          <w:sz w:val="22"/>
          <w:szCs w:val="22"/>
          <w:lang w:val="uk-UA" w:eastAsia="uk-UA"/>
        </w:rPr>
        <w:t>.</w:t>
      </w:r>
    </w:p>
    <w:p w:rsidR="005F40A0" w:rsidRDefault="005F40A0">
      <w:pPr>
        <w:jc w:val="both"/>
        <w:rPr>
          <w:sz w:val="22"/>
          <w:szCs w:val="22"/>
          <w:lang w:val="uk-UA" w:eastAsia="uk-UA"/>
        </w:rPr>
      </w:pPr>
      <w:r>
        <w:rPr>
          <w:sz w:val="22"/>
          <w:szCs w:val="22"/>
          <w:lang w:val="uk-UA" w:eastAsia="uk-UA"/>
        </w:rPr>
        <w:tab/>
        <w:t xml:space="preserve">2. </w:t>
      </w:r>
      <w:r w:rsidR="00002A12">
        <w:rPr>
          <w:sz w:val="22"/>
          <w:szCs w:val="22"/>
          <w:lang w:val="uk-UA" w:eastAsia="uk-UA"/>
        </w:rPr>
        <w:t xml:space="preserve">Вирішити поставлену задачу за допомогою вбудованої функції </w:t>
      </w:r>
      <w:proofErr w:type="spellStart"/>
      <w:r w:rsidR="00002A12">
        <w:rPr>
          <w:sz w:val="22"/>
          <w:szCs w:val="22"/>
          <w:lang w:val="en-US" w:eastAsia="uk-UA"/>
        </w:rPr>
        <w:t>linprog</w:t>
      </w:r>
      <w:proofErr w:type="spellEnd"/>
      <w:r w:rsidR="00002A12" w:rsidRPr="00002A12">
        <w:rPr>
          <w:sz w:val="22"/>
          <w:szCs w:val="22"/>
          <w:lang w:eastAsia="uk-UA"/>
        </w:rPr>
        <w:t xml:space="preserve"> пакету </w:t>
      </w:r>
      <w:proofErr w:type="spellStart"/>
      <w:r w:rsidR="00B913C7">
        <w:rPr>
          <w:sz w:val="22"/>
          <w:szCs w:val="22"/>
          <w:lang w:val="en-US" w:eastAsia="uk-UA"/>
        </w:rPr>
        <w:t>scipy</w:t>
      </w:r>
      <w:proofErr w:type="spellEnd"/>
      <w:r w:rsidR="00002A12">
        <w:rPr>
          <w:sz w:val="22"/>
          <w:szCs w:val="22"/>
          <w:lang w:val="uk-UA" w:eastAsia="uk-UA"/>
        </w:rPr>
        <w:t>. Порівняти отримані результати.</w:t>
      </w:r>
    </w:p>
    <w:p w:rsidR="00912D0B" w:rsidRDefault="00912D0B">
      <w:pPr>
        <w:jc w:val="both"/>
        <w:rPr>
          <w:sz w:val="22"/>
          <w:szCs w:val="22"/>
          <w:lang w:val="uk-UA"/>
        </w:rPr>
      </w:pPr>
    </w:p>
    <w:p w:rsidR="00B913C7" w:rsidRDefault="00B913C7">
      <w:pPr>
        <w:jc w:val="both"/>
        <w:rPr>
          <w:sz w:val="22"/>
          <w:szCs w:val="22"/>
          <w:lang w:val="uk-UA"/>
        </w:rPr>
      </w:pPr>
    </w:p>
    <w:p w:rsidR="00912D0B" w:rsidRDefault="00912D0B">
      <w:pPr>
        <w:rPr>
          <w:sz w:val="22"/>
          <w:szCs w:val="22"/>
          <w:lang w:val="uk-UA" w:eastAsia="uk-UA"/>
        </w:rPr>
      </w:pPr>
      <w:r>
        <w:rPr>
          <w:sz w:val="22"/>
          <w:szCs w:val="22"/>
          <w:lang w:val="uk-UA" w:eastAsia="uk-UA"/>
        </w:rPr>
        <w:t xml:space="preserve">   1.   F=7*X</w:t>
      </w:r>
      <w:r>
        <w:rPr>
          <w:sz w:val="22"/>
          <w:szCs w:val="22"/>
          <w:vertAlign w:val="subscript"/>
          <w:lang w:val="uk-UA" w:eastAsia="uk-UA"/>
        </w:rPr>
        <w:t>1</w:t>
      </w:r>
      <w:r>
        <w:rPr>
          <w:sz w:val="22"/>
          <w:szCs w:val="22"/>
          <w:lang w:val="uk-UA" w:eastAsia="uk-UA"/>
        </w:rPr>
        <w:t>+6*X</w:t>
      </w:r>
      <w:r>
        <w:rPr>
          <w:sz w:val="22"/>
          <w:szCs w:val="22"/>
          <w:vertAlign w:val="subscript"/>
          <w:lang w:val="uk-UA" w:eastAsia="uk-UA"/>
        </w:rPr>
        <w:t>2</w:t>
      </w:r>
      <w:r>
        <w:rPr>
          <w:sz w:val="22"/>
          <w:szCs w:val="22"/>
          <w:lang w:val="uk-UA" w:eastAsia="uk-UA"/>
        </w:rPr>
        <w:t xml:space="preserve"> </w:t>
      </w:r>
      <w:r>
        <w:rPr>
          <w:sz w:val="22"/>
          <w:szCs w:val="22"/>
          <w:lang w:val="uk-UA" w:eastAsia="uk-UA"/>
        </w:rPr>
        <w:sym w:font="Symbol" w:char="F0AE"/>
      </w:r>
      <w:r>
        <w:rPr>
          <w:sz w:val="22"/>
          <w:szCs w:val="22"/>
          <w:lang w:val="uk-UA" w:eastAsia="uk-UA"/>
        </w:rPr>
        <w:t xml:space="preserve"> </w:t>
      </w:r>
      <w:proofErr w:type="spellStart"/>
      <w:r>
        <w:rPr>
          <w:sz w:val="22"/>
          <w:szCs w:val="22"/>
          <w:lang w:val="uk-UA" w:eastAsia="uk-UA"/>
        </w:rPr>
        <w:t>max</w:t>
      </w:r>
      <w:proofErr w:type="spellEnd"/>
      <w:r>
        <w:rPr>
          <w:sz w:val="22"/>
          <w:szCs w:val="22"/>
          <w:lang w:val="uk-UA" w:eastAsia="uk-UA"/>
        </w:rPr>
        <w:t>;          2.   F=3*X</w:t>
      </w:r>
      <w:r>
        <w:rPr>
          <w:sz w:val="22"/>
          <w:szCs w:val="22"/>
          <w:vertAlign w:val="subscript"/>
          <w:lang w:val="uk-UA" w:eastAsia="uk-UA"/>
        </w:rPr>
        <w:t>1</w:t>
      </w:r>
      <w:r>
        <w:rPr>
          <w:sz w:val="22"/>
          <w:szCs w:val="22"/>
          <w:lang w:val="uk-UA" w:eastAsia="uk-UA"/>
        </w:rPr>
        <w:t>-2*X</w:t>
      </w:r>
      <w:r>
        <w:rPr>
          <w:sz w:val="22"/>
          <w:szCs w:val="22"/>
          <w:vertAlign w:val="subscript"/>
          <w:lang w:val="uk-UA" w:eastAsia="uk-UA"/>
        </w:rPr>
        <w:t>2</w:t>
      </w:r>
      <w:r>
        <w:rPr>
          <w:sz w:val="22"/>
          <w:szCs w:val="22"/>
          <w:lang w:val="uk-UA" w:eastAsia="uk-UA"/>
        </w:rPr>
        <w:t xml:space="preserve">    </w:t>
      </w:r>
      <w:proofErr w:type="spellStart"/>
      <w:r>
        <w:rPr>
          <w:sz w:val="22"/>
          <w:szCs w:val="22"/>
          <w:lang w:val="uk-UA" w:eastAsia="uk-UA"/>
        </w:rPr>
        <w:t>max</w:t>
      </w:r>
      <w:proofErr w:type="spellEnd"/>
      <w:r>
        <w:rPr>
          <w:sz w:val="22"/>
          <w:szCs w:val="22"/>
          <w:lang w:val="uk-UA" w:eastAsia="uk-UA"/>
        </w:rPr>
        <w:t>;</w:t>
      </w:r>
    </w:p>
    <w:p w:rsidR="00912D0B" w:rsidRDefault="00912D0B">
      <w:pPr>
        <w:rPr>
          <w:sz w:val="22"/>
          <w:szCs w:val="22"/>
          <w:lang w:val="uk-UA" w:eastAsia="uk-UA"/>
        </w:rPr>
      </w:pPr>
      <w:r>
        <w:rPr>
          <w:sz w:val="22"/>
          <w:szCs w:val="22"/>
          <w:lang w:val="uk-UA" w:eastAsia="uk-UA"/>
        </w:rPr>
        <w:t xml:space="preserve">          2*X</w:t>
      </w:r>
      <w:r>
        <w:rPr>
          <w:sz w:val="22"/>
          <w:szCs w:val="22"/>
          <w:vertAlign w:val="subscript"/>
          <w:lang w:val="uk-UA" w:eastAsia="uk-UA"/>
        </w:rPr>
        <w:t>1</w:t>
      </w:r>
      <w:r>
        <w:rPr>
          <w:sz w:val="22"/>
          <w:szCs w:val="22"/>
          <w:lang w:val="uk-UA" w:eastAsia="uk-UA"/>
        </w:rPr>
        <w:t>+5*X</w:t>
      </w:r>
      <w:r>
        <w:rPr>
          <w:sz w:val="22"/>
          <w:szCs w:val="22"/>
          <w:vertAlign w:val="subscript"/>
          <w:lang w:val="uk-UA" w:eastAsia="uk-UA"/>
        </w:rPr>
        <w:t>2</w:t>
      </w:r>
      <w:r>
        <w:rPr>
          <w:sz w:val="22"/>
          <w:szCs w:val="22"/>
          <w:lang w:val="uk-UA" w:eastAsia="uk-UA"/>
        </w:rPr>
        <w:t xml:space="preserve"> &gt;= 10,                      2*X</w:t>
      </w:r>
      <w:r>
        <w:rPr>
          <w:sz w:val="22"/>
          <w:szCs w:val="22"/>
          <w:vertAlign w:val="subscript"/>
          <w:lang w:val="uk-UA" w:eastAsia="uk-UA"/>
        </w:rPr>
        <w:t>1</w:t>
      </w:r>
      <w:r>
        <w:rPr>
          <w:sz w:val="22"/>
          <w:szCs w:val="22"/>
          <w:lang w:val="uk-UA" w:eastAsia="uk-UA"/>
        </w:rPr>
        <w:t>+X</w:t>
      </w:r>
      <w:r>
        <w:rPr>
          <w:sz w:val="22"/>
          <w:szCs w:val="22"/>
          <w:vertAlign w:val="subscript"/>
          <w:lang w:val="uk-UA" w:eastAsia="uk-UA"/>
        </w:rPr>
        <w:t xml:space="preserve">2 </w:t>
      </w:r>
      <w:r>
        <w:rPr>
          <w:sz w:val="22"/>
          <w:szCs w:val="22"/>
          <w:lang w:val="uk-UA" w:eastAsia="uk-UA"/>
        </w:rPr>
        <w:t>&lt;= 11</w:t>
      </w:r>
    </w:p>
    <w:p w:rsidR="00912D0B" w:rsidRDefault="00912D0B">
      <w:pPr>
        <w:rPr>
          <w:sz w:val="22"/>
          <w:szCs w:val="22"/>
          <w:lang w:val="uk-UA" w:eastAsia="uk-UA"/>
        </w:rPr>
      </w:pPr>
      <w:r>
        <w:rPr>
          <w:sz w:val="22"/>
          <w:szCs w:val="22"/>
          <w:lang w:val="uk-UA" w:eastAsia="uk-UA"/>
        </w:rPr>
        <w:t xml:space="preserve">          5*X</w:t>
      </w:r>
      <w:r>
        <w:rPr>
          <w:sz w:val="22"/>
          <w:szCs w:val="22"/>
          <w:vertAlign w:val="subscript"/>
          <w:lang w:val="uk-UA" w:eastAsia="uk-UA"/>
        </w:rPr>
        <w:t>1</w:t>
      </w:r>
      <w:r>
        <w:rPr>
          <w:sz w:val="22"/>
          <w:szCs w:val="22"/>
          <w:lang w:val="uk-UA" w:eastAsia="uk-UA"/>
        </w:rPr>
        <w:t>+2*X</w:t>
      </w:r>
      <w:r>
        <w:rPr>
          <w:sz w:val="22"/>
          <w:szCs w:val="22"/>
          <w:vertAlign w:val="subscript"/>
          <w:lang w:val="uk-UA" w:eastAsia="uk-UA"/>
        </w:rPr>
        <w:t>2</w:t>
      </w:r>
      <w:r>
        <w:rPr>
          <w:sz w:val="22"/>
          <w:szCs w:val="22"/>
          <w:lang w:val="uk-UA" w:eastAsia="uk-UA"/>
        </w:rPr>
        <w:t xml:space="preserve"> &gt;= 10                       -3*X</w:t>
      </w:r>
      <w:r>
        <w:rPr>
          <w:sz w:val="22"/>
          <w:szCs w:val="22"/>
          <w:vertAlign w:val="subscript"/>
          <w:lang w:val="uk-UA" w:eastAsia="uk-UA"/>
        </w:rPr>
        <w:t>1</w:t>
      </w:r>
      <w:r>
        <w:rPr>
          <w:sz w:val="22"/>
          <w:szCs w:val="22"/>
          <w:lang w:val="uk-UA" w:eastAsia="uk-UA"/>
        </w:rPr>
        <w:t>+2*X</w:t>
      </w:r>
      <w:r>
        <w:rPr>
          <w:sz w:val="22"/>
          <w:szCs w:val="22"/>
          <w:vertAlign w:val="subscript"/>
          <w:lang w:val="uk-UA" w:eastAsia="uk-UA"/>
        </w:rPr>
        <w:t>2</w:t>
      </w:r>
      <w:r>
        <w:rPr>
          <w:sz w:val="22"/>
          <w:szCs w:val="22"/>
          <w:lang w:val="uk-UA" w:eastAsia="uk-UA"/>
        </w:rPr>
        <w:t xml:space="preserve"> &lt;= 10</w:t>
      </w:r>
    </w:p>
    <w:p w:rsidR="00912D0B" w:rsidRDefault="00912D0B">
      <w:pPr>
        <w:rPr>
          <w:sz w:val="22"/>
          <w:szCs w:val="22"/>
          <w:lang w:val="uk-UA" w:eastAsia="uk-UA"/>
        </w:rPr>
      </w:pPr>
      <w:r>
        <w:rPr>
          <w:sz w:val="22"/>
          <w:szCs w:val="22"/>
          <w:lang w:val="uk-UA" w:eastAsia="uk-UA"/>
        </w:rPr>
        <w:t xml:space="preserve">           X</w:t>
      </w:r>
      <w:r>
        <w:rPr>
          <w:sz w:val="22"/>
          <w:szCs w:val="22"/>
          <w:vertAlign w:val="subscript"/>
          <w:lang w:val="uk-UA" w:eastAsia="uk-UA"/>
        </w:rPr>
        <w:t>1</w:t>
      </w:r>
      <w:r>
        <w:rPr>
          <w:sz w:val="22"/>
          <w:szCs w:val="22"/>
          <w:lang w:val="uk-UA" w:eastAsia="uk-UA"/>
        </w:rPr>
        <w:t xml:space="preserve"> &lt;= 6,                                      3*X</w:t>
      </w:r>
      <w:r>
        <w:rPr>
          <w:sz w:val="22"/>
          <w:szCs w:val="22"/>
          <w:vertAlign w:val="subscript"/>
          <w:lang w:val="uk-UA" w:eastAsia="uk-UA"/>
        </w:rPr>
        <w:t>1</w:t>
      </w:r>
      <w:r>
        <w:rPr>
          <w:sz w:val="22"/>
          <w:szCs w:val="22"/>
          <w:lang w:val="uk-UA" w:eastAsia="uk-UA"/>
        </w:rPr>
        <w:t>+4*X</w:t>
      </w:r>
      <w:r>
        <w:rPr>
          <w:sz w:val="22"/>
          <w:szCs w:val="22"/>
          <w:vertAlign w:val="subscript"/>
          <w:lang w:val="uk-UA" w:eastAsia="uk-UA"/>
        </w:rPr>
        <w:t>2</w:t>
      </w:r>
      <w:r>
        <w:rPr>
          <w:sz w:val="22"/>
          <w:szCs w:val="22"/>
          <w:lang w:val="uk-UA" w:eastAsia="uk-UA"/>
        </w:rPr>
        <w:t xml:space="preserve"> &gt;= 20;</w:t>
      </w:r>
    </w:p>
    <w:p w:rsidR="00912D0B" w:rsidRDefault="00912D0B">
      <w:pPr>
        <w:rPr>
          <w:sz w:val="22"/>
          <w:szCs w:val="22"/>
          <w:lang w:val="uk-UA" w:eastAsia="uk-UA"/>
        </w:rPr>
      </w:pPr>
      <w:r>
        <w:rPr>
          <w:sz w:val="22"/>
          <w:szCs w:val="22"/>
          <w:lang w:val="uk-UA" w:eastAsia="uk-UA"/>
        </w:rPr>
        <w:t xml:space="preserve">           X</w:t>
      </w:r>
      <w:r>
        <w:rPr>
          <w:sz w:val="22"/>
          <w:szCs w:val="22"/>
          <w:vertAlign w:val="subscript"/>
          <w:lang w:val="uk-UA" w:eastAsia="uk-UA"/>
        </w:rPr>
        <w:t>2</w:t>
      </w:r>
      <w:r>
        <w:rPr>
          <w:sz w:val="22"/>
          <w:szCs w:val="22"/>
          <w:lang w:val="uk-UA" w:eastAsia="uk-UA"/>
        </w:rPr>
        <w:t xml:space="preserve"> &lt;= 5;                                      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 xml:space="preserve"> &gt;=0.</w:t>
      </w:r>
    </w:p>
    <w:p w:rsidR="00912D0B" w:rsidRDefault="00912D0B">
      <w:pPr>
        <w:rPr>
          <w:sz w:val="22"/>
          <w:szCs w:val="22"/>
          <w:lang w:val="uk-UA" w:eastAsia="uk-UA"/>
        </w:rPr>
      </w:pPr>
      <w:r>
        <w:rPr>
          <w:sz w:val="22"/>
          <w:szCs w:val="22"/>
          <w:lang w:val="uk-UA" w:eastAsia="uk-UA"/>
        </w:rPr>
        <w:t xml:space="preserve">           X</w:t>
      </w:r>
      <w:r>
        <w:rPr>
          <w:sz w:val="22"/>
          <w:szCs w:val="22"/>
          <w:vertAlign w:val="subscript"/>
          <w:lang w:val="uk-UA" w:eastAsia="uk-UA"/>
        </w:rPr>
        <w:t>1</w:t>
      </w:r>
      <w:r>
        <w:rPr>
          <w:sz w:val="22"/>
          <w:szCs w:val="22"/>
          <w:lang w:val="uk-UA" w:eastAsia="uk-UA"/>
        </w:rPr>
        <w:t>,X</w:t>
      </w:r>
      <w:r>
        <w:rPr>
          <w:sz w:val="22"/>
          <w:szCs w:val="22"/>
          <w:vertAlign w:val="subscript"/>
          <w:lang w:val="uk-UA" w:eastAsia="uk-UA"/>
        </w:rPr>
        <w:t xml:space="preserve">2 </w:t>
      </w:r>
      <w:r>
        <w:rPr>
          <w:sz w:val="22"/>
          <w:szCs w:val="22"/>
          <w:lang w:val="uk-UA" w:eastAsia="uk-UA"/>
        </w:rPr>
        <w:t>&gt;=0.</w:t>
      </w:r>
    </w:p>
    <w:p w:rsidR="00912D0B" w:rsidRDefault="00912D0B">
      <w:pPr>
        <w:rPr>
          <w:sz w:val="22"/>
          <w:szCs w:val="22"/>
          <w:lang w:val="uk-UA"/>
        </w:rPr>
      </w:pPr>
    </w:p>
    <w:p w:rsidR="00B913C7" w:rsidRDefault="00B913C7">
      <w:pPr>
        <w:rPr>
          <w:sz w:val="22"/>
          <w:szCs w:val="22"/>
          <w:lang w:val="uk-UA"/>
        </w:rPr>
      </w:pPr>
    </w:p>
    <w:p w:rsidR="00B913C7" w:rsidRDefault="00B913C7">
      <w:pPr>
        <w:rPr>
          <w:sz w:val="22"/>
          <w:szCs w:val="22"/>
          <w:lang w:val="uk-UA"/>
        </w:rPr>
      </w:pPr>
    </w:p>
    <w:p w:rsidR="00B913C7" w:rsidRDefault="00B913C7">
      <w:pPr>
        <w:rPr>
          <w:sz w:val="22"/>
          <w:szCs w:val="22"/>
          <w:lang w:val="uk-UA"/>
        </w:rPr>
      </w:pPr>
    </w:p>
    <w:p w:rsidR="00912D0B" w:rsidRDefault="00912D0B">
      <w:pPr>
        <w:rPr>
          <w:sz w:val="22"/>
          <w:szCs w:val="22"/>
          <w:lang w:val="uk-UA" w:eastAsia="uk-UA"/>
        </w:rPr>
      </w:pPr>
      <w:r>
        <w:rPr>
          <w:sz w:val="22"/>
          <w:szCs w:val="22"/>
          <w:lang w:val="uk-UA" w:eastAsia="uk-UA"/>
        </w:rPr>
        <w:lastRenderedPageBreak/>
        <w:t xml:space="preserve">   3.   F=5*X</w:t>
      </w:r>
      <w:r>
        <w:rPr>
          <w:sz w:val="22"/>
          <w:szCs w:val="22"/>
          <w:vertAlign w:val="subscript"/>
          <w:lang w:val="uk-UA" w:eastAsia="uk-UA"/>
        </w:rPr>
        <w:t>1</w:t>
      </w:r>
      <w:r>
        <w:rPr>
          <w:sz w:val="22"/>
          <w:szCs w:val="22"/>
          <w:lang w:val="uk-UA" w:eastAsia="uk-UA"/>
        </w:rPr>
        <w:t>-3*X</w:t>
      </w:r>
      <w:r>
        <w:rPr>
          <w:sz w:val="22"/>
          <w:szCs w:val="22"/>
          <w:vertAlign w:val="subscript"/>
          <w:lang w:val="uk-UA" w:eastAsia="uk-UA"/>
        </w:rPr>
        <w:t>2</w:t>
      </w:r>
      <w:r>
        <w:rPr>
          <w:sz w:val="22"/>
          <w:szCs w:val="22"/>
          <w:lang w:val="uk-UA" w:eastAsia="uk-UA"/>
        </w:rPr>
        <w:t xml:space="preserve">  </w:t>
      </w:r>
      <w:r>
        <w:rPr>
          <w:sz w:val="22"/>
          <w:szCs w:val="22"/>
          <w:lang w:val="uk-UA" w:eastAsia="uk-UA"/>
        </w:rPr>
        <w:sym w:font="Symbol" w:char="F0AE"/>
      </w:r>
      <w:r>
        <w:rPr>
          <w:sz w:val="22"/>
          <w:szCs w:val="22"/>
          <w:lang w:val="uk-UA" w:eastAsia="uk-UA"/>
        </w:rPr>
        <w:t xml:space="preserve">  </w:t>
      </w:r>
      <w:proofErr w:type="spellStart"/>
      <w:r>
        <w:rPr>
          <w:sz w:val="22"/>
          <w:szCs w:val="22"/>
          <w:lang w:val="uk-UA" w:eastAsia="uk-UA"/>
        </w:rPr>
        <w:t>min</w:t>
      </w:r>
      <w:proofErr w:type="spellEnd"/>
      <w:r>
        <w:rPr>
          <w:sz w:val="22"/>
          <w:szCs w:val="22"/>
          <w:lang w:val="uk-UA" w:eastAsia="uk-UA"/>
        </w:rPr>
        <w:t>;          4.   F=X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 xml:space="preserve">  </w:t>
      </w:r>
      <w:r>
        <w:rPr>
          <w:sz w:val="22"/>
          <w:szCs w:val="22"/>
          <w:lang w:val="uk-UA" w:eastAsia="uk-UA"/>
        </w:rPr>
        <w:sym w:font="Symbol" w:char="F0AE"/>
      </w:r>
      <w:r>
        <w:rPr>
          <w:sz w:val="22"/>
          <w:szCs w:val="22"/>
          <w:lang w:val="uk-UA" w:eastAsia="uk-UA"/>
        </w:rPr>
        <w:t xml:space="preserve">  </w:t>
      </w:r>
      <w:proofErr w:type="spellStart"/>
      <w:r>
        <w:rPr>
          <w:sz w:val="22"/>
          <w:szCs w:val="22"/>
          <w:lang w:val="uk-UA" w:eastAsia="uk-UA"/>
        </w:rPr>
        <w:t>max</w:t>
      </w:r>
      <w:proofErr w:type="spellEnd"/>
      <w:r>
        <w:rPr>
          <w:sz w:val="22"/>
          <w:szCs w:val="22"/>
          <w:lang w:val="uk-UA" w:eastAsia="uk-UA"/>
        </w:rPr>
        <w:t>;</w:t>
      </w:r>
    </w:p>
    <w:p w:rsidR="00912D0B" w:rsidRDefault="00912D0B">
      <w:pPr>
        <w:rPr>
          <w:sz w:val="22"/>
          <w:szCs w:val="22"/>
          <w:lang w:val="uk-UA" w:eastAsia="uk-UA"/>
        </w:rPr>
      </w:pPr>
      <w:r>
        <w:rPr>
          <w:sz w:val="22"/>
          <w:szCs w:val="22"/>
          <w:lang w:val="uk-UA" w:eastAsia="uk-UA"/>
        </w:rPr>
        <w:t xml:space="preserve">        3*X</w:t>
      </w:r>
      <w:r>
        <w:rPr>
          <w:sz w:val="22"/>
          <w:szCs w:val="22"/>
          <w:vertAlign w:val="subscript"/>
          <w:lang w:val="uk-UA" w:eastAsia="uk-UA"/>
        </w:rPr>
        <w:t>1</w:t>
      </w:r>
      <w:r>
        <w:rPr>
          <w:sz w:val="22"/>
          <w:szCs w:val="22"/>
          <w:lang w:val="uk-UA" w:eastAsia="uk-UA"/>
        </w:rPr>
        <w:t>+2*X</w:t>
      </w:r>
      <w:r>
        <w:rPr>
          <w:sz w:val="22"/>
          <w:szCs w:val="22"/>
          <w:vertAlign w:val="subscript"/>
          <w:lang w:val="uk-UA" w:eastAsia="uk-UA"/>
        </w:rPr>
        <w:t>2</w:t>
      </w:r>
      <w:r>
        <w:rPr>
          <w:sz w:val="22"/>
          <w:szCs w:val="22"/>
          <w:lang w:val="uk-UA" w:eastAsia="uk-UA"/>
        </w:rPr>
        <w:t xml:space="preserve"> &gt;= 6,                          2*X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 xml:space="preserve"> &lt;= 14</w:t>
      </w:r>
    </w:p>
    <w:p w:rsidR="00912D0B" w:rsidRDefault="00912D0B">
      <w:pPr>
        <w:rPr>
          <w:sz w:val="22"/>
          <w:szCs w:val="22"/>
          <w:lang w:val="uk-UA" w:eastAsia="uk-UA"/>
        </w:rPr>
      </w:pPr>
      <w:r>
        <w:rPr>
          <w:sz w:val="22"/>
          <w:szCs w:val="22"/>
          <w:lang w:val="uk-UA" w:eastAsia="uk-UA"/>
        </w:rPr>
        <w:t xml:space="preserve">        2*X</w:t>
      </w:r>
      <w:r>
        <w:rPr>
          <w:sz w:val="22"/>
          <w:szCs w:val="22"/>
          <w:vertAlign w:val="subscript"/>
          <w:lang w:val="uk-UA" w:eastAsia="uk-UA"/>
        </w:rPr>
        <w:t>1</w:t>
      </w:r>
      <w:r>
        <w:rPr>
          <w:sz w:val="22"/>
          <w:szCs w:val="22"/>
          <w:lang w:val="uk-UA" w:eastAsia="uk-UA"/>
        </w:rPr>
        <w:t>-3*X</w:t>
      </w:r>
      <w:r>
        <w:rPr>
          <w:sz w:val="22"/>
          <w:szCs w:val="22"/>
          <w:vertAlign w:val="subscript"/>
          <w:lang w:val="uk-UA" w:eastAsia="uk-UA"/>
        </w:rPr>
        <w:t>2</w:t>
      </w:r>
      <w:r>
        <w:rPr>
          <w:sz w:val="22"/>
          <w:szCs w:val="22"/>
          <w:lang w:val="uk-UA" w:eastAsia="uk-UA"/>
        </w:rPr>
        <w:t xml:space="preserve"> &gt;= -6,                         -3*X</w:t>
      </w:r>
      <w:r>
        <w:rPr>
          <w:sz w:val="22"/>
          <w:szCs w:val="22"/>
          <w:vertAlign w:val="subscript"/>
          <w:lang w:val="uk-UA" w:eastAsia="uk-UA"/>
        </w:rPr>
        <w:t>1</w:t>
      </w:r>
      <w:r>
        <w:rPr>
          <w:sz w:val="22"/>
          <w:szCs w:val="22"/>
          <w:lang w:val="uk-UA" w:eastAsia="uk-UA"/>
        </w:rPr>
        <w:t>+2*X</w:t>
      </w:r>
      <w:r>
        <w:rPr>
          <w:sz w:val="22"/>
          <w:szCs w:val="22"/>
          <w:vertAlign w:val="subscript"/>
          <w:lang w:val="uk-UA" w:eastAsia="uk-UA"/>
        </w:rPr>
        <w:t>2</w:t>
      </w:r>
      <w:r>
        <w:rPr>
          <w:sz w:val="22"/>
          <w:szCs w:val="22"/>
          <w:lang w:val="uk-UA" w:eastAsia="uk-UA"/>
        </w:rPr>
        <w:t xml:space="preserve"> &lt;= 9</w:t>
      </w:r>
    </w:p>
    <w:p w:rsidR="00912D0B" w:rsidRDefault="00912D0B">
      <w:pPr>
        <w:rPr>
          <w:sz w:val="22"/>
          <w:szCs w:val="22"/>
          <w:lang w:val="uk-UA" w:eastAsia="uk-UA"/>
        </w:rPr>
      </w:pPr>
      <w:r>
        <w:rPr>
          <w:sz w:val="22"/>
          <w:szCs w:val="22"/>
          <w:lang w:val="uk-UA" w:eastAsia="uk-UA"/>
        </w:rPr>
        <w:t xml:space="preserve">        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 xml:space="preserve"> &lt;= 4,                                    3*X</w:t>
      </w:r>
      <w:r>
        <w:rPr>
          <w:sz w:val="22"/>
          <w:szCs w:val="22"/>
          <w:vertAlign w:val="subscript"/>
          <w:lang w:val="uk-UA" w:eastAsia="uk-UA"/>
        </w:rPr>
        <w:t>1</w:t>
      </w:r>
      <w:r>
        <w:rPr>
          <w:sz w:val="22"/>
          <w:szCs w:val="22"/>
          <w:lang w:val="uk-UA" w:eastAsia="uk-UA"/>
        </w:rPr>
        <w:t>+4*X</w:t>
      </w:r>
      <w:r>
        <w:rPr>
          <w:sz w:val="22"/>
          <w:szCs w:val="22"/>
          <w:vertAlign w:val="subscript"/>
          <w:lang w:val="uk-UA" w:eastAsia="uk-UA"/>
        </w:rPr>
        <w:t>2</w:t>
      </w:r>
      <w:r>
        <w:rPr>
          <w:sz w:val="22"/>
          <w:szCs w:val="22"/>
          <w:lang w:val="uk-UA" w:eastAsia="uk-UA"/>
        </w:rPr>
        <w:t xml:space="preserve"> &gt;= 27;</w:t>
      </w:r>
    </w:p>
    <w:p w:rsidR="00912D0B" w:rsidRDefault="00912D0B">
      <w:pPr>
        <w:rPr>
          <w:sz w:val="22"/>
          <w:szCs w:val="22"/>
          <w:lang w:val="uk-UA" w:eastAsia="uk-UA"/>
        </w:rPr>
      </w:pPr>
      <w:r>
        <w:rPr>
          <w:sz w:val="22"/>
          <w:szCs w:val="22"/>
          <w:lang w:val="uk-UA" w:eastAsia="uk-UA"/>
        </w:rPr>
        <w:t xml:space="preserve">        4*X</w:t>
      </w:r>
      <w:r>
        <w:rPr>
          <w:sz w:val="22"/>
          <w:szCs w:val="22"/>
          <w:vertAlign w:val="subscript"/>
          <w:lang w:val="uk-UA" w:eastAsia="uk-UA"/>
        </w:rPr>
        <w:t>1</w:t>
      </w:r>
      <w:r>
        <w:rPr>
          <w:sz w:val="22"/>
          <w:szCs w:val="22"/>
          <w:lang w:val="uk-UA" w:eastAsia="uk-UA"/>
        </w:rPr>
        <w:t>+7*X</w:t>
      </w:r>
      <w:r>
        <w:rPr>
          <w:sz w:val="22"/>
          <w:szCs w:val="22"/>
          <w:vertAlign w:val="subscript"/>
          <w:lang w:val="uk-UA" w:eastAsia="uk-UA"/>
        </w:rPr>
        <w:t>2</w:t>
      </w:r>
      <w:r>
        <w:rPr>
          <w:sz w:val="22"/>
          <w:szCs w:val="22"/>
          <w:lang w:val="uk-UA" w:eastAsia="uk-UA"/>
        </w:rPr>
        <w:t xml:space="preserve"> &lt;= 28;                        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 xml:space="preserve"> &gt;=0.</w:t>
      </w:r>
    </w:p>
    <w:p w:rsidR="00912D0B" w:rsidRDefault="00912D0B">
      <w:pPr>
        <w:rPr>
          <w:sz w:val="22"/>
          <w:szCs w:val="22"/>
          <w:lang w:val="uk-UA" w:eastAsia="uk-UA"/>
        </w:rPr>
      </w:pPr>
      <w:r>
        <w:rPr>
          <w:sz w:val="22"/>
          <w:szCs w:val="22"/>
          <w:lang w:val="uk-UA" w:eastAsia="uk-UA"/>
        </w:rPr>
        <w:t xml:space="preserve">        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 xml:space="preserve"> &gt;=0.</w:t>
      </w:r>
    </w:p>
    <w:p w:rsidR="00912D0B" w:rsidRDefault="00912D0B">
      <w:pPr>
        <w:rPr>
          <w:sz w:val="22"/>
          <w:szCs w:val="22"/>
          <w:lang w:val="uk-UA"/>
        </w:rPr>
      </w:pPr>
    </w:p>
    <w:p w:rsidR="00912D0B" w:rsidRDefault="00912D0B">
      <w:pPr>
        <w:rPr>
          <w:sz w:val="22"/>
          <w:szCs w:val="22"/>
          <w:lang w:val="uk-UA" w:eastAsia="uk-UA"/>
        </w:rPr>
      </w:pPr>
      <w:r>
        <w:rPr>
          <w:sz w:val="22"/>
          <w:szCs w:val="22"/>
          <w:lang w:val="uk-UA" w:eastAsia="uk-UA"/>
        </w:rPr>
        <w:t xml:space="preserve">   5.   F=7*X</w:t>
      </w:r>
      <w:r>
        <w:rPr>
          <w:sz w:val="22"/>
          <w:szCs w:val="22"/>
          <w:vertAlign w:val="subscript"/>
          <w:lang w:val="uk-UA" w:eastAsia="uk-UA"/>
        </w:rPr>
        <w:t>1</w:t>
      </w:r>
      <w:r>
        <w:rPr>
          <w:sz w:val="22"/>
          <w:szCs w:val="22"/>
          <w:lang w:val="uk-UA" w:eastAsia="uk-UA"/>
        </w:rPr>
        <w:t>-2*X</w:t>
      </w:r>
      <w:r>
        <w:rPr>
          <w:sz w:val="22"/>
          <w:szCs w:val="22"/>
          <w:vertAlign w:val="subscript"/>
          <w:lang w:val="uk-UA" w:eastAsia="uk-UA"/>
        </w:rPr>
        <w:t>2</w:t>
      </w:r>
      <w:r>
        <w:rPr>
          <w:sz w:val="22"/>
          <w:szCs w:val="22"/>
          <w:lang w:val="uk-UA" w:eastAsia="uk-UA"/>
        </w:rPr>
        <w:t xml:space="preserve">  </w:t>
      </w:r>
      <w:r>
        <w:rPr>
          <w:sz w:val="22"/>
          <w:szCs w:val="22"/>
          <w:lang w:val="uk-UA" w:eastAsia="uk-UA"/>
        </w:rPr>
        <w:sym w:font="Symbol" w:char="F0AE"/>
      </w:r>
      <w:r>
        <w:rPr>
          <w:sz w:val="22"/>
          <w:szCs w:val="22"/>
          <w:lang w:val="uk-UA" w:eastAsia="uk-UA"/>
        </w:rPr>
        <w:t xml:space="preserve">  </w:t>
      </w:r>
      <w:proofErr w:type="spellStart"/>
      <w:r>
        <w:rPr>
          <w:sz w:val="22"/>
          <w:szCs w:val="22"/>
          <w:lang w:val="uk-UA" w:eastAsia="uk-UA"/>
        </w:rPr>
        <w:t>max</w:t>
      </w:r>
      <w:proofErr w:type="spellEnd"/>
      <w:r>
        <w:rPr>
          <w:sz w:val="22"/>
          <w:szCs w:val="22"/>
          <w:lang w:val="uk-UA" w:eastAsia="uk-UA"/>
        </w:rPr>
        <w:t>;          6.   F=2*X</w:t>
      </w:r>
      <w:r>
        <w:rPr>
          <w:sz w:val="22"/>
          <w:szCs w:val="22"/>
          <w:vertAlign w:val="subscript"/>
          <w:lang w:val="uk-UA" w:eastAsia="uk-UA"/>
        </w:rPr>
        <w:t>1</w:t>
      </w:r>
      <w:r>
        <w:rPr>
          <w:sz w:val="22"/>
          <w:szCs w:val="22"/>
          <w:lang w:val="uk-UA" w:eastAsia="uk-UA"/>
        </w:rPr>
        <w:t>+2*X</w:t>
      </w:r>
      <w:r>
        <w:rPr>
          <w:sz w:val="22"/>
          <w:szCs w:val="22"/>
          <w:vertAlign w:val="subscript"/>
          <w:lang w:val="uk-UA" w:eastAsia="uk-UA"/>
        </w:rPr>
        <w:t>2</w:t>
      </w:r>
      <w:r>
        <w:rPr>
          <w:sz w:val="22"/>
          <w:szCs w:val="22"/>
          <w:lang w:val="uk-UA" w:eastAsia="uk-UA"/>
        </w:rPr>
        <w:t xml:space="preserve">  </w:t>
      </w:r>
      <w:r>
        <w:rPr>
          <w:sz w:val="22"/>
          <w:szCs w:val="22"/>
          <w:lang w:val="uk-UA" w:eastAsia="uk-UA"/>
        </w:rPr>
        <w:sym w:font="Symbol" w:char="F0AE"/>
      </w:r>
      <w:r>
        <w:rPr>
          <w:sz w:val="22"/>
          <w:szCs w:val="22"/>
          <w:lang w:val="uk-UA" w:eastAsia="uk-UA"/>
        </w:rPr>
        <w:t xml:space="preserve">  </w:t>
      </w:r>
      <w:proofErr w:type="spellStart"/>
      <w:r>
        <w:rPr>
          <w:sz w:val="22"/>
          <w:szCs w:val="22"/>
          <w:lang w:val="uk-UA" w:eastAsia="uk-UA"/>
        </w:rPr>
        <w:t>max</w:t>
      </w:r>
      <w:proofErr w:type="spellEnd"/>
      <w:r>
        <w:rPr>
          <w:sz w:val="22"/>
          <w:szCs w:val="22"/>
          <w:lang w:val="uk-UA" w:eastAsia="uk-UA"/>
        </w:rPr>
        <w:t>;</w:t>
      </w:r>
    </w:p>
    <w:p w:rsidR="00912D0B" w:rsidRDefault="00912D0B">
      <w:pPr>
        <w:rPr>
          <w:sz w:val="22"/>
          <w:szCs w:val="22"/>
          <w:lang w:val="uk-UA" w:eastAsia="uk-UA"/>
        </w:rPr>
      </w:pPr>
      <w:r>
        <w:rPr>
          <w:sz w:val="22"/>
          <w:szCs w:val="22"/>
          <w:lang w:val="uk-UA" w:eastAsia="uk-UA"/>
        </w:rPr>
        <w:t xml:space="preserve">        5*X</w:t>
      </w:r>
      <w:r>
        <w:rPr>
          <w:sz w:val="22"/>
          <w:szCs w:val="22"/>
          <w:vertAlign w:val="subscript"/>
          <w:lang w:val="uk-UA" w:eastAsia="uk-UA"/>
        </w:rPr>
        <w:t>1</w:t>
      </w:r>
      <w:r>
        <w:rPr>
          <w:sz w:val="22"/>
          <w:szCs w:val="22"/>
          <w:lang w:val="uk-UA" w:eastAsia="uk-UA"/>
        </w:rPr>
        <w:t>-2*X</w:t>
      </w:r>
      <w:r>
        <w:rPr>
          <w:sz w:val="22"/>
          <w:szCs w:val="22"/>
          <w:vertAlign w:val="subscript"/>
          <w:lang w:val="uk-UA" w:eastAsia="uk-UA"/>
        </w:rPr>
        <w:t>2</w:t>
      </w:r>
      <w:r>
        <w:rPr>
          <w:sz w:val="22"/>
          <w:szCs w:val="22"/>
          <w:lang w:val="uk-UA" w:eastAsia="uk-UA"/>
        </w:rPr>
        <w:t xml:space="preserve"> &lt;= 3,                             X</w:t>
      </w:r>
      <w:r>
        <w:rPr>
          <w:sz w:val="22"/>
          <w:szCs w:val="22"/>
          <w:vertAlign w:val="subscript"/>
          <w:lang w:val="uk-UA" w:eastAsia="uk-UA"/>
        </w:rPr>
        <w:t>1</w:t>
      </w:r>
      <w:r>
        <w:rPr>
          <w:sz w:val="22"/>
          <w:szCs w:val="22"/>
          <w:lang w:val="uk-UA" w:eastAsia="uk-UA"/>
        </w:rPr>
        <w:t>-2*X</w:t>
      </w:r>
      <w:r>
        <w:rPr>
          <w:sz w:val="22"/>
          <w:szCs w:val="22"/>
          <w:vertAlign w:val="subscript"/>
          <w:lang w:val="uk-UA" w:eastAsia="uk-UA"/>
        </w:rPr>
        <w:t>2</w:t>
      </w:r>
      <w:r>
        <w:rPr>
          <w:sz w:val="22"/>
          <w:szCs w:val="22"/>
          <w:lang w:val="uk-UA" w:eastAsia="uk-UA"/>
        </w:rPr>
        <w:t xml:space="preserve"> &gt;= 4</w:t>
      </w:r>
    </w:p>
    <w:p w:rsidR="00912D0B" w:rsidRDefault="00912D0B">
      <w:pPr>
        <w:rPr>
          <w:sz w:val="22"/>
          <w:szCs w:val="22"/>
          <w:lang w:val="uk-UA" w:eastAsia="uk-UA"/>
        </w:rPr>
      </w:pPr>
      <w:r>
        <w:rPr>
          <w:sz w:val="22"/>
          <w:szCs w:val="22"/>
          <w:lang w:val="uk-UA" w:eastAsia="uk-UA"/>
        </w:rPr>
        <w:t xml:space="preserve">         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 xml:space="preserve"> &gt;= 1,                                 5*X</w:t>
      </w:r>
      <w:r>
        <w:rPr>
          <w:sz w:val="22"/>
          <w:szCs w:val="22"/>
          <w:vertAlign w:val="subscript"/>
          <w:lang w:val="uk-UA" w:eastAsia="uk-UA"/>
        </w:rPr>
        <w:t>1</w:t>
      </w:r>
      <w:r>
        <w:rPr>
          <w:sz w:val="22"/>
          <w:szCs w:val="22"/>
          <w:lang w:val="uk-UA" w:eastAsia="uk-UA"/>
        </w:rPr>
        <w:t>+2*X</w:t>
      </w:r>
      <w:r>
        <w:rPr>
          <w:sz w:val="22"/>
          <w:szCs w:val="22"/>
          <w:vertAlign w:val="subscript"/>
          <w:lang w:val="uk-UA" w:eastAsia="uk-UA"/>
        </w:rPr>
        <w:t>2</w:t>
      </w:r>
      <w:r>
        <w:rPr>
          <w:sz w:val="22"/>
          <w:szCs w:val="22"/>
          <w:lang w:val="uk-UA" w:eastAsia="uk-UA"/>
        </w:rPr>
        <w:t xml:space="preserve"> &gt;= 10</w:t>
      </w:r>
    </w:p>
    <w:p w:rsidR="00912D0B" w:rsidRDefault="00912D0B">
      <w:pPr>
        <w:rPr>
          <w:sz w:val="22"/>
          <w:szCs w:val="22"/>
          <w:lang w:val="uk-UA" w:eastAsia="uk-UA"/>
        </w:rPr>
      </w:pPr>
      <w:r>
        <w:rPr>
          <w:sz w:val="22"/>
          <w:szCs w:val="22"/>
          <w:lang w:val="uk-UA" w:eastAsia="uk-UA"/>
        </w:rPr>
        <w:t xml:space="preserve">       -3*X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 xml:space="preserve"> &lt;= 3,                              4*X</w:t>
      </w:r>
      <w:r>
        <w:rPr>
          <w:sz w:val="22"/>
          <w:szCs w:val="22"/>
          <w:vertAlign w:val="subscript"/>
          <w:lang w:val="uk-UA" w:eastAsia="uk-UA"/>
        </w:rPr>
        <w:t>1</w:t>
      </w:r>
      <w:r>
        <w:rPr>
          <w:sz w:val="22"/>
          <w:szCs w:val="22"/>
          <w:lang w:val="uk-UA" w:eastAsia="uk-UA"/>
        </w:rPr>
        <w:t>-3*X</w:t>
      </w:r>
      <w:r>
        <w:rPr>
          <w:sz w:val="22"/>
          <w:szCs w:val="22"/>
          <w:vertAlign w:val="subscript"/>
          <w:lang w:val="uk-UA" w:eastAsia="uk-UA"/>
        </w:rPr>
        <w:t>2</w:t>
      </w:r>
      <w:r>
        <w:rPr>
          <w:sz w:val="22"/>
          <w:szCs w:val="22"/>
          <w:lang w:val="uk-UA" w:eastAsia="uk-UA"/>
        </w:rPr>
        <w:t xml:space="preserve"> &lt;= 12</w:t>
      </w:r>
    </w:p>
    <w:p w:rsidR="00912D0B" w:rsidRDefault="00912D0B">
      <w:pPr>
        <w:rPr>
          <w:sz w:val="22"/>
          <w:szCs w:val="22"/>
          <w:lang w:val="uk-UA" w:eastAsia="uk-UA"/>
        </w:rPr>
      </w:pPr>
      <w:r>
        <w:rPr>
          <w:sz w:val="22"/>
          <w:szCs w:val="22"/>
          <w:lang w:val="uk-UA" w:eastAsia="uk-UA"/>
        </w:rPr>
        <w:t xml:space="preserve">        2*X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 xml:space="preserve"> &lt;= 4;                              7*X</w:t>
      </w:r>
      <w:r>
        <w:rPr>
          <w:sz w:val="22"/>
          <w:szCs w:val="22"/>
          <w:vertAlign w:val="subscript"/>
          <w:lang w:val="uk-UA" w:eastAsia="uk-UA"/>
        </w:rPr>
        <w:t>1</w:t>
      </w:r>
      <w:r>
        <w:rPr>
          <w:sz w:val="22"/>
          <w:szCs w:val="22"/>
          <w:lang w:val="uk-UA" w:eastAsia="uk-UA"/>
        </w:rPr>
        <w:t>+4*X</w:t>
      </w:r>
      <w:r>
        <w:rPr>
          <w:sz w:val="22"/>
          <w:szCs w:val="22"/>
          <w:vertAlign w:val="subscript"/>
          <w:lang w:val="uk-UA" w:eastAsia="uk-UA"/>
        </w:rPr>
        <w:t>2</w:t>
      </w:r>
      <w:r>
        <w:rPr>
          <w:sz w:val="22"/>
          <w:szCs w:val="22"/>
          <w:lang w:val="uk-UA" w:eastAsia="uk-UA"/>
        </w:rPr>
        <w:t xml:space="preserve"> &lt;= 28;</w:t>
      </w:r>
    </w:p>
    <w:p w:rsidR="00912D0B" w:rsidRDefault="00912D0B">
      <w:pPr>
        <w:rPr>
          <w:sz w:val="22"/>
          <w:szCs w:val="22"/>
          <w:lang w:val="uk-UA" w:eastAsia="uk-UA"/>
        </w:rPr>
      </w:pPr>
      <w:r>
        <w:rPr>
          <w:sz w:val="22"/>
          <w:szCs w:val="22"/>
          <w:lang w:val="uk-UA" w:eastAsia="uk-UA"/>
        </w:rPr>
        <w:t xml:space="preserve">        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 xml:space="preserve"> &gt;=0.                                     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 xml:space="preserve"> &gt;=0.</w:t>
      </w:r>
    </w:p>
    <w:p w:rsidR="00912D0B" w:rsidRDefault="00912D0B">
      <w:pPr>
        <w:rPr>
          <w:sz w:val="22"/>
          <w:szCs w:val="22"/>
          <w:lang w:val="uk-UA"/>
        </w:rPr>
      </w:pPr>
    </w:p>
    <w:p w:rsidR="00912D0B" w:rsidRDefault="00912D0B">
      <w:pPr>
        <w:rPr>
          <w:sz w:val="22"/>
          <w:szCs w:val="22"/>
          <w:lang w:val="uk-UA" w:eastAsia="uk-UA"/>
        </w:rPr>
      </w:pPr>
      <w:r>
        <w:rPr>
          <w:sz w:val="22"/>
          <w:szCs w:val="22"/>
          <w:lang w:val="uk-UA" w:eastAsia="uk-UA"/>
        </w:rPr>
        <w:t xml:space="preserve">   7.   F=2*X</w:t>
      </w:r>
      <w:r>
        <w:rPr>
          <w:sz w:val="22"/>
          <w:szCs w:val="22"/>
          <w:vertAlign w:val="subscript"/>
          <w:lang w:val="uk-UA" w:eastAsia="uk-UA"/>
        </w:rPr>
        <w:t>1</w:t>
      </w:r>
      <w:r>
        <w:rPr>
          <w:sz w:val="22"/>
          <w:szCs w:val="22"/>
          <w:lang w:val="uk-UA" w:eastAsia="uk-UA"/>
        </w:rPr>
        <w:t>+2*X</w:t>
      </w:r>
      <w:r>
        <w:rPr>
          <w:sz w:val="22"/>
          <w:szCs w:val="22"/>
          <w:vertAlign w:val="subscript"/>
          <w:lang w:val="uk-UA" w:eastAsia="uk-UA"/>
        </w:rPr>
        <w:t>2</w:t>
      </w:r>
      <w:r>
        <w:rPr>
          <w:sz w:val="22"/>
          <w:szCs w:val="22"/>
          <w:lang w:val="uk-UA" w:eastAsia="uk-UA"/>
        </w:rPr>
        <w:t xml:space="preserve">  </w:t>
      </w:r>
      <w:r>
        <w:rPr>
          <w:sz w:val="22"/>
          <w:szCs w:val="22"/>
          <w:lang w:val="uk-UA" w:eastAsia="uk-UA"/>
        </w:rPr>
        <w:sym w:font="Symbol" w:char="F0AE"/>
      </w:r>
      <w:r>
        <w:rPr>
          <w:sz w:val="22"/>
          <w:szCs w:val="22"/>
          <w:lang w:val="uk-UA" w:eastAsia="uk-UA"/>
        </w:rPr>
        <w:t xml:space="preserve">  </w:t>
      </w:r>
      <w:proofErr w:type="spellStart"/>
      <w:r>
        <w:rPr>
          <w:sz w:val="22"/>
          <w:szCs w:val="22"/>
          <w:lang w:val="uk-UA" w:eastAsia="uk-UA"/>
        </w:rPr>
        <w:t>max</w:t>
      </w:r>
      <w:proofErr w:type="spellEnd"/>
      <w:r>
        <w:rPr>
          <w:sz w:val="22"/>
          <w:szCs w:val="22"/>
          <w:lang w:val="uk-UA" w:eastAsia="uk-UA"/>
        </w:rPr>
        <w:t>;          8.   F=2*X</w:t>
      </w:r>
      <w:r>
        <w:rPr>
          <w:sz w:val="22"/>
          <w:szCs w:val="22"/>
          <w:vertAlign w:val="subscript"/>
          <w:lang w:val="uk-UA" w:eastAsia="uk-UA"/>
        </w:rPr>
        <w:t>1</w:t>
      </w:r>
      <w:r>
        <w:rPr>
          <w:sz w:val="22"/>
          <w:szCs w:val="22"/>
          <w:lang w:val="uk-UA" w:eastAsia="uk-UA"/>
        </w:rPr>
        <w:t>-4*X</w:t>
      </w:r>
      <w:r>
        <w:rPr>
          <w:sz w:val="22"/>
          <w:szCs w:val="22"/>
          <w:vertAlign w:val="subscript"/>
          <w:lang w:val="uk-UA" w:eastAsia="uk-UA"/>
        </w:rPr>
        <w:t xml:space="preserve">2 </w:t>
      </w:r>
      <w:r>
        <w:rPr>
          <w:sz w:val="22"/>
          <w:szCs w:val="22"/>
          <w:lang w:val="uk-UA" w:eastAsia="uk-UA"/>
        </w:rPr>
        <w:t xml:space="preserve"> </w:t>
      </w:r>
      <w:r>
        <w:rPr>
          <w:sz w:val="22"/>
          <w:szCs w:val="22"/>
          <w:lang w:val="uk-UA" w:eastAsia="uk-UA"/>
        </w:rPr>
        <w:sym w:font="Symbol" w:char="F0AE"/>
      </w:r>
      <w:r>
        <w:rPr>
          <w:sz w:val="22"/>
          <w:szCs w:val="22"/>
          <w:lang w:val="uk-UA" w:eastAsia="uk-UA"/>
        </w:rPr>
        <w:t xml:space="preserve">  </w:t>
      </w:r>
      <w:proofErr w:type="spellStart"/>
      <w:r>
        <w:rPr>
          <w:sz w:val="22"/>
          <w:szCs w:val="22"/>
          <w:lang w:val="uk-UA" w:eastAsia="uk-UA"/>
        </w:rPr>
        <w:t>max</w:t>
      </w:r>
      <w:proofErr w:type="spellEnd"/>
      <w:r>
        <w:rPr>
          <w:sz w:val="22"/>
          <w:szCs w:val="22"/>
          <w:lang w:val="uk-UA" w:eastAsia="uk-UA"/>
        </w:rPr>
        <w:t>;</w:t>
      </w:r>
    </w:p>
    <w:p w:rsidR="00912D0B" w:rsidRDefault="00912D0B">
      <w:pPr>
        <w:rPr>
          <w:sz w:val="22"/>
          <w:szCs w:val="22"/>
          <w:lang w:val="uk-UA" w:eastAsia="uk-UA"/>
        </w:rPr>
      </w:pPr>
      <w:r>
        <w:rPr>
          <w:sz w:val="22"/>
          <w:szCs w:val="22"/>
          <w:lang w:val="uk-UA" w:eastAsia="uk-UA"/>
        </w:rPr>
        <w:t xml:space="preserve">         3*X</w:t>
      </w:r>
      <w:r>
        <w:rPr>
          <w:sz w:val="22"/>
          <w:szCs w:val="22"/>
          <w:vertAlign w:val="subscript"/>
          <w:lang w:val="uk-UA" w:eastAsia="uk-UA"/>
        </w:rPr>
        <w:t>1</w:t>
      </w:r>
      <w:r>
        <w:rPr>
          <w:sz w:val="22"/>
          <w:szCs w:val="22"/>
          <w:lang w:val="uk-UA" w:eastAsia="uk-UA"/>
        </w:rPr>
        <w:t>-2*X</w:t>
      </w:r>
      <w:r>
        <w:rPr>
          <w:sz w:val="22"/>
          <w:szCs w:val="22"/>
          <w:vertAlign w:val="subscript"/>
          <w:lang w:val="uk-UA" w:eastAsia="uk-UA"/>
        </w:rPr>
        <w:t>2</w:t>
      </w:r>
      <w:r>
        <w:rPr>
          <w:sz w:val="22"/>
          <w:szCs w:val="22"/>
          <w:lang w:val="uk-UA" w:eastAsia="uk-UA"/>
        </w:rPr>
        <w:t xml:space="preserve"> &gt;= -6,                           8*X</w:t>
      </w:r>
      <w:r>
        <w:rPr>
          <w:sz w:val="22"/>
          <w:szCs w:val="22"/>
          <w:vertAlign w:val="subscript"/>
          <w:lang w:val="uk-UA" w:eastAsia="uk-UA"/>
        </w:rPr>
        <w:t>1</w:t>
      </w:r>
      <w:r>
        <w:rPr>
          <w:sz w:val="22"/>
          <w:szCs w:val="22"/>
          <w:lang w:val="uk-UA" w:eastAsia="uk-UA"/>
        </w:rPr>
        <w:t>-5*X</w:t>
      </w:r>
      <w:r>
        <w:rPr>
          <w:sz w:val="22"/>
          <w:szCs w:val="22"/>
          <w:vertAlign w:val="subscript"/>
          <w:lang w:val="uk-UA" w:eastAsia="uk-UA"/>
        </w:rPr>
        <w:t>2</w:t>
      </w:r>
      <w:r>
        <w:rPr>
          <w:sz w:val="22"/>
          <w:szCs w:val="22"/>
          <w:lang w:val="uk-UA" w:eastAsia="uk-UA"/>
        </w:rPr>
        <w:t xml:space="preserve"> &lt;= 16</w:t>
      </w:r>
    </w:p>
    <w:p w:rsidR="00912D0B" w:rsidRDefault="00912D0B">
      <w:pPr>
        <w:rPr>
          <w:sz w:val="22"/>
          <w:szCs w:val="22"/>
          <w:lang w:val="uk-UA" w:eastAsia="uk-UA"/>
        </w:rPr>
      </w:pPr>
      <w:r>
        <w:rPr>
          <w:sz w:val="22"/>
          <w:szCs w:val="22"/>
          <w:lang w:val="uk-UA" w:eastAsia="uk-UA"/>
        </w:rPr>
        <w:t xml:space="preserve">          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 xml:space="preserve"> &gt;= 3,                                  X</w:t>
      </w:r>
      <w:r>
        <w:rPr>
          <w:sz w:val="22"/>
          <w:szCs w:val="22"/>
          <w:vertAlign w:val="subscript"/>
          <w:lang w:val="uk-UA" w:eastAsia="uk-UA"/>
        </w:rPr>
        <w:t>1</w:t>
      </w:r>
      <w:r>
        <w:rPr>
          <w:sz w:val="22"/>
          <w:szCs w:val="22"/>
          <w:lang w:val="uk-UA" w:eastAsia="uk-UA"/>
        </w:rPr>
        <w:t>+3*X</w:t>
      </w:r>
      <w:r>
        <w:rPr>
          <w:sz w:val="22"/>
          <w:szCs w:val="22"/>
          <w:vertAlign w:val="subscript"/>
          <w:lang w:val="uk-UA" w:eastAsia="uk-UA"/>
        </w:rPr>
        <w:t>2</w:t>
      </w:r>
      <w:r>
        <w:rPr>
          <w:sz w:val="22"/>
          <w:szCs w:val="22"/>
          <w:lang w:val="uk-UA" w:eastAsia="uk-UA"/>
        </w:rPr>
        <w:t xml:space="preserve"> &lt;= 2</w:t>
      </w:r>
    </w:p>
    <w:p w:rsidR="00912D0B" w:rsidRDefault="00912D0B">
      <w:pPr>
        <w:rPr>
          <w:sz w:val="22"/>
          <w:szCs w:val="22"/>
          <w:lang w:val="uk-UA" w:eastAsia="uk-UA"/>
        </w:rPr>
      </w:pPr>
      <w:r>
        <w:rPr>
          <w:sz w:val="22"/>
          <w:szCs w:val="22"/>
          <w:lang w:val="uk-UA" w:eastAsia="uk-UA"/>
        </w:rPr>
        <w:t xml:space="preserve">          X</w:t>
      </w:r>
      <w:r>
        <w:rPr>
          <w:sz w:val="22"/>
          <w:szCs w:val="22"/>
          <w:vertAlign w:val="subscript"/>
          <w:lang w:val="uk-UA" w:eastAsia="uk-UA"/>
        </w:rPr>
        <w:t>1</w:t>
      </w:r>
      <w:r>
        <w:rPr>
          <w:sz w:val="22"/>
          <w:szCs w:val="22"/>
          <w:lang w:val="uk-UA" w:eastAsia="uk-UA"/>
        </w:rPr>
        <w:t xml:space="preserve"> &lt;= 3,                                         2*X</w:t>
      </w:r>
      <w:r>
        <w:rPr>
          <w:sz w:val="22"/>
          <w:szCs w:val="22"/>
          <w:vertAlign w:val="subscript"/>
          <w:lang w:val="uk-UA" w:eastAsia="uk-UA"/>
        </w:rPr>
        <w:t>1</w:t>
      </w:r>
      <w:r>
        <w:rPr>
          <w:sz w:val="22"/>
          <w:szCs w:val="22"/>
          <w:lang w:val="uk-UA" w:eastAsia="uk-UA"/>
        </w:rPr>
        <w:t>+7*X</w:t>
      </w:r>
      <w:r>
        <w:rPr>
          <w:sz w:val="22"/>
          <w:szCs w:val="22"/>
          <w:vertAlign w:val="subscript"/>
          <w:lang w:val="uk-UA" w:eastAsia="uk-UA"/>
        </w:rPr>
        <w:t>2</w:t>
      </w:r>
      <w:r>
        <w:rPr>
          <w:sz w:val="22"/>
          <w:szCs w:val="22"/>
          <w:lang w:val="uk-UA" w:eastAsia="uk-UA"/>
        </w:rPr>
        <w:t xml:space="preserve"> &gt;= 9;</w:t>
      </w:r>
    </w:p>
    <w:p w:rsidR="00912D0B" w:rsidRDefault="00912D0B">
      <w:pPr>
        <w:rPr>
          <w:sz w:val="22"/>
          <w:szCs w:val="22"/>
          <w:lang w:val="uk-UA" w:eastAsia="uk-UA"/>
        </w:rPr>
      </w:pPr>
      <w:r>
        <w:rPr>
          <w:sz w:val="22"/>
          <w:szCs w:val="22"/>
          <w:lang w:val="uk-UA" w:eastAsia="uk-UA"/>
        </w:rPr>
        <w:t xml:space="preserve">          X</w:t>
      </w:r>
      <w:r>
        <w:rPr>
          <w:sz w:val="22"/>
          <w:szCs w:val="22"/>
          <w:vertAlign w:val="subscript"/>
          <w:lang w:val="uk-UA" w:eastAsia="uk-UA"/>
        </w:rPr>
        <w:t>2</w:t>
      </w:r>
      <w:r>
        <w:rPr>
          <w:sz w:val="22"/>
          <w:szCs w:val="22"/>
          <w:lang w:val="uk-UA" w:eastAsia="uk-UA"/>
        </w:rPr>
        <w:t xml:space="preserve"> &lt;= 5;                                         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 xml:space="preserve"> &gt;=0.</w:t>
      </w:r>
    </w:p>
    <w:p w:rsidR="00912D0B" w:rsidRDefault="00912D0B">
      <w:pPr>
        <w:rPr>
          <w:sz w:val="22"/>
          <w:szCs w:val="22"/>
          <w:lang w:val="uk-UA" w:eastAsia="uk-UA"/>
        </w:rPr>
      </w:pPr>
      <w:r>
        <w:rPr>
          <w:sz w:val="22"/>
          <w:szCs w:val="22"/>
          <w:lang w:val="uk-UA" w:eastAsia="uk-UA"/>
        </w:rPr>
        <w:t xml:space="preserve">          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 xml:space="preserve"> &gt;=0.</w:t>
      </w:r>
    </w:p>
    <w:p w:rsidR="00912D0B" w:rsidRDefault="00912D0B">
      <w:pPr>
        <w:rPr>
          <w:sz w:val="22"/>
          <w:szCs w:val="22"/>
          <w:lang w:val="uk-UA"/>
        </w:rPr>
      </w:pPr>
    </w:p>
    <w:p w:rsidR="00912D0B" w:rsidRDefault="00912D0B">
      <w:pPr>
        <w:rPr>
          <w:sz w:val="22"/>
          <w:szCs w:val="22"/>
          <w:lang w:val="uk-UA" w:eastAsia="uk-UA"/>
        </w:rPr>
      </w:pPr>
      <w:r>
        <w:rPr>
          <w:sz w:val="22"/>
          <w:szCs w:val="22"/>
          <w:lang w:val="uk-UA" w:eastAsia="uk-UA"/>
        </w:rPr>
        <w:t xml:space="preserve">   9.   F=X</w:t>
      </w:r>
      <w:r>
        <w:rPr>
          <w:sz w:val="22"/>
          <w:szCs w:val="22"/>
          <w:vertAlign w:val="subscript"/>
          <w:lang w:val="uk-UA" w:eastAsia="uk-UA"/>
        </w:rPr>
        <w:t>1</w:t>
      </w:r>
      <w:r>
        <w:rPr>
          <w:sz w:val="22"/>
          <w:szCs w:val="22"/>
          <w:lang w:val="uk-UA" w:eastAsia="uk-UA"/>
        </w:rPr>
        <w:t>+2*X</w:t>
      </w:r>
      <w:r>
        <w:rPr>
          <w:sz w:val="22"/>
          <w:szCs w:val="22"/>
          <w:vertAlign w:val="subscript"/>
          <w:lang w:val="uk-UA" w:eastAsia="uk-UA"/>
        </w:rPr>
        <w:t>2</w:t>
      </w:r>
      <w:r>
        <w:rPr>
          <w:sz w:val="22"/>
          <w:szCs w:val="22"/>
          <w:lang w:val="uk-UA" w:eastAsia="uk-UA"/>
        </w:rPr>
        <w:t xml:space="preserve">  </w:t>
      </w:r>
      <w:r>
        <w:rPr>
          <w:sz w:val="22"/>
          <w:szCs w:val="22"/>
          <w:lang w:val="uk-UA" w:eastAsia="uk-UA"/>
        </w:rPr>
        <w:sym w:font="Symbol" w:char="F0AE"/>
      </w:r>
      <w:r>
        <w:rPr>
          <w:sz w:val="22"/>
          <w:szCs w:val="22"/>
          <w:lang w:val="uk-UA" w:eastAsia="uk-UA"/>
        </w:rPr>
        <w:t xml:space="preserve">  </w:t>
      </w:r>
      <w:proofErr w:type="spellStart"/>
      <w:r>
        <w:rPr>
          <w:sz w:val="22"/>
          <w:szCs w:val="22"/>
          <w:lang w:val="uk-UA" w:eastAsia="uk-UA"/>
        </w:rPr>
        <w:t>max</w:t>
      </w:r>
      <w:proofErr w:type="spellEnd"/>
      <w:r>
        <w:rPr>
          <w:sz w:val="22"/>
          <w:szCs w:val="22"/>
          <w:lang w:val="uk-UA" w:eastAsia="uk-UA"/>
        </w:rPr>
        <w:t>;           10.   F=3*X</w:t>
      </w:r>
      <w:r>
        <w:rPr>
          <w:sz w:val="22"/>
          <w:szCs w:val="22"/>
          <w:vertAlign w:val="subscript"/>
          <w:lang w:val="uk-UA" w:eastAsia="uk-UA"/>
        </w:rPr>
        <w:t>1</w:t>
      </w:r>
      <w:r>
        <w:rPr>
          <w:sz w:val="22"/>
          <w:szCs w:val="22"/>
          <w:lang w:val="uk-UA" w:eastAsia="uk-UA"/>
        </w:rPr>
        <w:t>+3*X</w:t>
      </w:r>
      <w:r>
        <w:rPr>
          <w:sz w:val="22"/>
          <w:szCs w:val="22"/>
          <w:vertAlign w:val="subscript"/>
          <w:lang w:val="uk-UA" w:eastAsia="uk-UA"/>
        </w:rPr>
        <w:t>2</w:t>
      </w:r>
      <w:r>
        <w:rPr>
          <w:sz w:val="22"/>
          <w:szCs w:val="22"/>
          <w:lang w:val="uk-UA" w:eastAsia="uk-UA"/>
        </w:rPr>
        <w:t xml:space="preserve">  </w:t>
      </w:r>
      <w:r>
        <w:rPr>
          <w:sz w:val="22"/>
          <w:szCs w:val="22"/>
          <w:lang w:val="uk-UA" w:eastAsia="uk-UA"/>
        </w:rPr>
        <w:sym w:font="Symbol" w:char="F0AE"/>
      </w:r>
      <w:r>
        <w:rPr>
          <w:sz w:val="22"/>
          <w:szCs w:val="22"/>
          <w:lang w:val="uk-UA" w:eastAsia="uk-UA"/>
        </w:rPr>
        <w:t xml:space="preserve">  </w:t>
      </w:r>
      <w:proofErr w:type="spellStart"/>
      <w:r>
        <w:rPr>
          <w:sz w:val="22"/>
          <w:szCs w:val="22"/>
          <w:lang w:val="uk-UA" w:eastAsia="uk-UA"/>
        </w:rPr>
        <w:t>max</w:t>
      </w:r>
      <w:proofErr w:type="spellEnd"/>
      <w:r>
        <w:rPr>
          <w:sz w:val="22"/>
          <w:szCs w:val="22"/>
          <w:lang w:val="uk-UA" w:eastAsia="uk-UA"/>
        </w:rPr>
        <w:t>;</w:t>
      </w:r>
    </w:p>
    <w:p w:rsidR="00912D0B" w:rsidRDefault="00912D0B">
      <w:pPr>
        <w:rPr>
          <w:sz w:val="22"/>
          <w:szCs w:val="22"/>
          <w:lang w:val="uk-UA" w:eastAsia="uk-UA"/>
        </w:rPr>
      </w:pPr>
      <w:r>
        <w:rPr>
          <w:sz w:val="22"/>
          <w:szCs w:val="22"/>
          <w:lang w:val="uk-UA" w:eastAsia="uk-UA"/>
        </w:rPr>
        <w:t xml:space="preserve">         5*X</w:t>
      </w:r>
      <w:r>
        <w:rPr>
          <w:sz w:val="22"/>
          <w:szCs w:val="22"/>
          <w:vertAlign w:val="subscript"/>
          <w:lang w:val="uk-UA" w:eastAsia="uk-UA"/>
        </w:rPr>
        <w:t>1</w:t>
      </w:r>
      <w:r>
        <w:rPr>
          <w:sz w:val="22"/>
          <w:szCs w:val="22"/>
          <w:lang w:val="uk-UA" w:eastAsia="uk-UA"/>
        </w:rPr>
        <w:t>-2*X</w:t>
      </w:r>
      <w:r>
        <w:rPr>
          <w:sz w:val="22"/>
          <w:szCs w:val="22"/>
          <w:vertAlign w:val="subscript"/>
          <w:lang w:val="uk-UA" w:eastAsia="uk-UA"/>
        </w:rPr>
        <w:t>2</w:t>
      </w:r>
      <w:r>
        <w:rPr>
          <w:sz w:val="22"/>
          <w:szCs w:val="22"/>
          <w:lang w:val="uk-UA" w:eastAsia="uk-UA"/>
        </w:rPr>
        <w:t xml:space="preserve"> &lt;= 4,                            X</w:t>
      </w:r>
      <w:r>
        <w:rPr>
          <w:sz w:val="22"/>
          <w:szCs w:val="22"/>
          <w:vertAlign w:val="subscript"/>
          <w:lang w:val="uk-UA" w:eastAsia="uk-UA"/>
        </w:rPr>
        <w:t>1</w:t>
      </w:r>
      <w:r>
        <w:rPr>
          <w:sz w:val="22"/>
          <w:szCs w:val="22"/>
          <w:lang w:val="uk-UA" w:eastAsia="uk-UA"/>
        </w:rPr>
        <w:t>-4*X</w:t>
      </w:r>
      <w:r>
        <w:rPr>
          <w:sz w:val="22"/>
          <w:szCs w:val="22"/>
          <w:vertAlign w:val="subscript"/>
          <w:lang w:val="uk-UA" w:eastAsia="uk-UA"/>
        </w:rPr>
        <w:t xml:space="preserve">2 </w:t>
      </w:r>
      <w:r>
        <w:rPr>
          <w:sz w:val="22"/>
          <w:szCs w:val="22"/>
          <w:lang w:val="uk-UA" w:eastAsia="uk-UA"/>
        </w:rPr>
        <w:t>&lt;= 4</w:t>
      </w:r>
    </w:p>
    <w:p w:rsidR="00912D0B" w:rsidRDefault="00912D0B">
      <w:pPr>
        <w:rPr>
          <w:sz w:val="22"/>
          <w:szCs w:val="22"/>
          <w:lang w:val="uk-UA" w:eastAsia="uk-UA"/>
        </w:rPr>
      </w:pPr>
      <w:r>
        <w:rPr>
          <w:sz w:val="22"/>
          <w:szCs w:val="22"/>
          <w:lang w:val="uk-UA" w:eastAsia="uk-UA"/>
        </w:rPr>
        <w:t xml:space="preserve">         X</w:t>
      </w:r>
      <w:r>
        <w:rPr>
          <w:sz w:val="22"/>
          <w:szCs w:val="22"/>
          <w:vertAlign w:val="subscript"/>
          <w:lang w:val="uk-UA" w:eastAsia="uk-UA"/>
        </w:rPr>
        <w:t>1</w:t>
      </w:r>
      <w:r>
        <w:rPr>
          <w:sz w:val="22"/>
          <w:szCs w:val="22"/>
          <w:lang w:val="uk-UA" w:eastAsia="uk-UA"/>
        </w:rPr>
        <w:t>-2*X</w:t>
      </w:r>
      <w:r>
        <w:rPr>
          <w:sz w:val="22"/>
          <w:szCs w:val="22"/>
          <w:vertAlign w:val="subscript"/>
          <w:lang w:val="uk-UA" w:eastAsia="uk-UA"/>
        </w:rPr>
        <w:t>2</w:t>
      </w:r>
      <w:r>
        <w:rPr>
          <w:sz w:val="22"/>
          <w:szCs w:val="22"/>
          <w:lang w:val="uk-UA" w:eastAsia="uk-UA"/>
        </w:rPr>
        <w:t xml:space="preserve"> &gt;= -4,                               3*X</w:t>
      </w:r>
      <w:r>
        <w:rPr>
          <w:sz w:val="22"/>
          <w:szCs w:val="22"/>
          <w:vertAlign w:val="subscript"/>
          <w:lang w:val="uk-UA" w:eastAsia="uk-UA"/>
        </w:rPr>
        <w:t>1</w:t>
      </w:r>
      <w:r>
        <w:rPr>
          <w:sz w:val="22"/>
          <w:szCs w:val="22"/>
          <w:lang w:val="uk-UA" w:eastAsia="uk-UA"/>
        </w:rPr>
        <w:t>+2*X</w:t>
      </w:r>
      <w:r>
        <w:rPr>
          <w:sz w:val="22"/>
          <w:szCs w:val="22"/>
          <w:vertAlign w:val="subscript"/>
          <w:lang w:val="uk-UA" w:eastAsia="uk-UA"/>
        </w:rPr>
        <w:t>2</w:t>
      </w:r>
      <w:r>
        <w:rPr>
          <w:sz w:val="22"/>
          <w:szCs w:val="22"/>
          <w:lang w:val="uk-UA" w:eastAsia="uk-UA"/>
        </w:rPr>
        <w:t xml:space="preserve"> &lt;= 6</w:t>
      </w:r>
    </w:p>
    <w:p w:rsidR="00912D0B" w:rsidRDefault="00912D0B">
      <w:pPr>
        <w:rPr>
          <w:sz w:val="22"/>
          <w:szCs w:val="22"/>
          <w:lang w:val="uk-UA" w:eastAsia="uk-UA"/>
        </w:rPr>
      </w:pPr>
      <w:r>
        <w:rPr>
          <w:sz w:val="22"/>
          <w:szCs w:val="22"/>
          <w:lang w:val="uk-UA" w:eastAsia="uk-UA"/>
        </w:rPr>
        <w:t xml:space="preserve">         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 xml:space="preserve"> &gt;= 4;                                  -X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 xml:space="preserve"> &lt;= 1</w:t>
      </w:r>
    </w:p>
    <w:p w:rsidR="00912D0B" w:rsidRDefault="00912D0B">
      <w:pPr>
        <w:rPr>
          <w:sz w:val="22"/>
          <w:szCs w:val="22"/>
          <w:lang w:val="uk-UA" w:eastAsia="uk-UA"/>
        </w:rPr>
      </w:pPr>
      <w:r>
        <w:rPr>
          <w:sz w:val="22"/>
          <w:szCs w:val="22"/>
          <w:lang w:val="uk-UA" w:eastAsia="uk-UA"/>
        </w:rPr>
        <w:t xml:space="preserve">         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 xml:space="preserve"> &gt;=0.                                      X</w:t>
      </w:r>
      <w:r>
        <w:rPr>
          <w:sz w:val="22"/>
          <w:szCs w:val="22"/>
          <w:vertAlign w:val="subscript"/>
          <w:lang w:val="uk-UA" w:eastAsia="uk-UA"/>
        </w:rPr>
        <w:t>1</w:t>
      </w:r>
      <w:r>
        <w:rPr>
          <w:sz w:val="22"/>
          <w:szCs w:val="22"/>
          <w:lang w:val="uk-UA" w:eastAsia="uk-UA"/>
        </w:rPr>
        <w:t>+2*X</w:t>
      </w:r>
      <w:r>
        <w:rPr>
          <w:sz w:val="22"/>
          <w:szCs w:val="22"/>
          <w:vertAlign w:val="subscript"/>
          <w:lang w:val="uk-UA" w:eastAsia="uk-UA"/>
        </w:rPr>
        <w:t>2</w:t>
      </w:r>
      <w:r>
        <w:rPr>
          <w:sz w:val="22"/>
          <w:szCs w:val="22"/>
          <w:lang w:val="uk-UA" w:eastAsia="uk-UA"/>
        </w:rPr>
        <w:t xml:space="preserve"> &gt;= 2;</w:t>
      </w:r>
    </w:p>
    <w:p w:rsidR="00912D0B" w:rsidRDefault="00912D0B">
      <w:pPr>
        <w:rPr>
          <w:sz w:val="22"/>
          <w:szCs w:val="22"/>
          <w:lang w:val="uk-UA" w:eastAsia="uk-UA"/>
        </w:rPr>
      </w:pPr>
      <w:r>
        <w:rPr>
          <w:sz w:val="22"/>
          <w:szCs w:val="22"/>
          <w:lang w:val="uk-UA" w:eastAsia="uk-UA"/>
        </w:rPr>
        <w:t xml:space="preserve">                                                                   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 xml:space="preserve"> &gt;=0.</w:t>
      </w:r>
    </w:p>
    <w:p w:rsidR="00912D0B" w:rsidRDefault="00912D0B">
      <w:pPr>
        <w:rPr>
          <w:sz w:val="22"/>
          <w:szCs w:val="22"/>
          <w:lang w:val="uk-UA"/>
        </w:rPr>
      </w:pPr>
      <w:r>
        <w:rPr>
          <w:sz w:val="22"/>
          <w:szCs w:val="22"/>
          <w:lang w:val="uk-UA"/>
        </w:rPr>
        <w:t xml:space="preserve">            </w:t>
      </w:r>
    </w:p>
    <w:p w:rsidR="00912D0B" w:rsidRDefault="00912D0B">
      <w:pPr>
        <w:rPr>
          <w:sz w:val="22"/>
          <w:szCs w:val="22"/>
          <w:lang w:val="uk-UA" w:eastAsia="uk-UA"/>
        </w:rPr>
      </w:pPr>
      <w:r>
        <w:rPr>
          <w:sz w:val="22"/>
          <w:szCs w:val="22"/>
          <w:lang w:val="uk-UA" w:eastAsia="uk-UA"/>
        </w:rPr>
        <w:t xml:space="preserve">  11.   F=2*X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 xml:space="preserve">  </w:t>
      </w:r>
      <w:r>
        <w:rPr>
          <w:sz w:val="22"/>
          <w:szCs w:val="22"/>
          <w:lang w:val="uk-UA" w:eastAsia="uk-UA"/>
        </w:rPr>
        <w:sym w:font="Symbol" w:char="F0AE"/>
      </w:r>
      <w:r>
        <w:rPr>
          <w:sz w:val="22"/>
          <w:szCs w:val="22"/>
          <w:lang w:val="uk-UA" w:eastAsia="uk-UA"/>
        </w:rPr>
        <w:t xml:space="preserve">  </w:t>
      </w:r>
      <w:proofErr w:type="spellStart"/>
      <w:r>
        <w:rPr>
          <w:sz w:val="22"/>
          <w:szCs w:val="22"/>
          <w:lang w:val="uk-UA" w:eastAsia="uk-UA"/>
        </w:rPr>
        <w:t>max</w:t>
      </w:r>
      <w:proofErr w:type="spellEnd"/>
      <w:r>
        <w:rPr>
          <w:sz w:val="22"/>
          <w:szCs w:val="22"/>
          <w:lang w:val="uk-UA" w:eastAsia="uk-UA"/>
        </w:rPr>
        <w:t>;              12.   F=5*X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 xml:space="preserve">  </w:t>
      </w:r>
      <w:r>
        <w:rPr>
          <w:sz w:val="22"/>
          <w:szCs w:val="22"/>
          <w:lang w:val="uk-UA" w:eastAsia="uk-UA"/>
        </w:rPr>
        <w:sym w:font="Symbol" w:char="F0AE"/>
      </w:r>
      <w:r>
        <w:rPr>
          <w:sz w:val="22"/>
          <w:szCs w:val="22"/>
          <w:lang w:val="uk-UA" w:eastAsia="uk-UA"/>
        </w:rPr>
        <w:t xml:space="preserve">  </w:t>
      </w:r>
      <w:proofErr w:type="spellStart"/>
      <w:r>
        <w:rPr>
          <w:sz w:val="22"/>
          <w:szCs w:val="22"/>
          <w:lang w:val="uk-UA" w:eastAsia="uk-UA"/>
        </w:rPr>
        <w:t>min</w:t>
      </w:r>
      <w:proofErr w:type="spellEnd"/>
      <w:r>
        <w:rPr>
          <w:sz w:val="22"/>
          <w:szCs w:val="22"/>
          <w:lang w:val="uk-UA" w:eastAsia="uk-UA"/>
        </w:rPr>
        <w:t>;</w:t>
      </w:r>
    </w:p>
    <w:p w:rsidR="00912D0B" w:rsidRDefault="00912D0B">
      <w:pPr>
        <w:rPr>
          <w:sz w:val="22"/>
          <w:szCs w:val="22"/>
          <w:lang w:val="uk-UA" w:eastAsia="uk-UA"/>
        </w:rPr>
      </w:pPr>
      <w:r>
        <w:rPr>
          <w:sz w:val="22"/>
          <w:szCs w:val="22"/>
          <w:lang w:val="uk-UA" w:eastAsia="uk-UA"/>
        </w:rPr>
        <w:t xml:space="preserve">          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 xml:space="preserve"> &gt;= -3,                                 X</w:t>
      </w:r>
      <w:r>
        <w:rPr>
          <w:sz w:val="22"/>
          <w:szCs w:val="22"/>
          <w:vertAlign w:val="subscript"/>
          <w:lang w:val="uk-UA" w:eastAsia="uk-UA"/>
        </w:rPr>
        <w:t>1</w:t>
      </w:r>
      <w:r>
        <w:rPr>
          <w:sz w:val="22"/>
          <w:szCs w:val="22"/>
          <w:lang w:val="uk-UA" w:eastAsia="uk-UA"/>
        </w:rPr>
        <w:t>+7*X</w:t>
      </w:r>
      <w:r>
        <w:rPr>
          <w:sz w:val="22"/>
          <w:szCs w:val="22"/>
          <w:vertAlign w:val="subscript"/>
          <w:lang w:val="uk-UA" w:eastAsia="uk-UA"/>
        </w:rPr>
        <w:t>2</w:t>
      </w:r>
      <w:r>
        <w:rPr>
          <w:sz w:val="22"/>
          <w:szCs w:val="22"/>
          <w:lang w:val="uk-UA" w:eastAsia="uk-UA"/>
        </w:rPr>
        <w:t xml:space="preserve"> &gt;= 7</w:t>
      </w:r>
    </w:p>
    <w:p w:rsidR="00912D0B" w:rsidRDefault="00912D0B">
      <w:pPr>
        <w:rPr>
          <w:sz w:val="22"/>
          <w:szCs w:val="22"/>
          <w:lang w:val="uk-UA" w:eastAsia="uk-UA"/>
        </w:rPr>
      </w:pPr>
      <w:r>
        <w:rPr>
          <w:sz w:val="22"/>
          <w:szCs w:val="22"/>
          <w:lang w:val="uk-UA" w:eastAsia="uk-UA"/>
        </w:rPr>
        <w:t xml:space="preserve">          6*X</w:t>
      </w:r>
      <w:r>
        <w:rPr>
          <w:sz w:val="22"/>
          <w:szCs w:val="22"/>
          <w:vertAlign w:val="subscript"/>
          <w:lang w:val="uk-UA" w:eastAsia="uk-UA"/>
        </w:rPr>
        <w:t>1</w:t>
      </w:r>
      <w:r>
        <w:rPr>
          <w:sz w:val="22"/>
          <w:szCs w:val="22"/>
          <w:lang w:val="uk-UA" w:eastAsia="uk-UA"/>
        </w:rPr>
        <w:t>+7*X</w:t>
      </w:r>
      <w:r>
        <w:rPr>
          <w:sz w:val="22"/>
          <w:szCs w:val="22"/>
          <w:vertAlign w:val="subscript"/>
          <w:lang w:val="uk-UA" w:eastAsia="uk-UA"/>
        </w:rPr>
        <w:t>2</w:t>
      </w:r>
      <w:r>
        <w:rPr>
          <w:sz w:val="22"/>
          <w:szCs w:val="22"/>
          <w:lang w:val="uk-UA" w:eastAsia="uk-UA"/>
        </w:rPr>
        <w:t xml:space="preserve"> &lt;= 42                       -2*X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 xml:space="preserve"> &lt;= 6</w:t>
      </w:r>
    </w:p>
    <w:p w:rsidR="00912D0B" w:rsidRDefault="00912D0B">
      <w:pPr>
        <w:rPr>
          <w:sz w:val="22"/>
          <w:szCs w:val="22"/>
          <w:lang w:val="uk-UA" w:eastAsia="uk-UA"/>
        </w:rPr>
      </w:pPr>
      <w:r>
        <w:rPr>
          <w:sz w:val="22"/>
          <w:szCs w:val="22"/>
          <w:lang w:val="uk-UA" w:eastAsia="uk-UA"/>
        </w:rPr>
        <w:t xml:space="preserve">          2*X</w:t>
      </w:r>
      <w:r>
        <w:rPr>
          <w:sz w:val="22"/>
          <w:szCs w:val="22"/>
          <w:vertAlign w:val="subscript"/>
          <w:lang w:val="uk-UA" w:eastAsia="uk-UA"/>
        </w:rPr>
        <w:t>1</w:t>
      </w:r>
      <w:r>
        <w:rPr>
          <w:sz w:val="22"/>
          <w:szCs w:val="22"/>
          <w:lang w:val="uk-UA" w:eastAsia="uk-UA"/>
        </w:rPr>
        <w:t>-3*X</w:t>
      </w:r>
      <w:r>
        <w:rPr>
          <w:sz w:val="22"/>
          <w:szCs w:val="22"/>
          <w:vertAlign w:val="subscript"/>
          <w:lang w:val="uk-UA" w:eastAsia="uk-UA"/>
        </w:rPr>
        <w:t>2</w:t>
      </w:r>
      <w:r>
        <w:rPr>
          <w:sz w:val="22"/>
          <w:szCs w:val="22"/>
          <w:lang w:val="uk-UA" w:eastAsia="uk-UA"/>
        </w:rPr>
        <w:t xml:space="preserve"> &lt;= 6,                           2*X</w:t>
      </w:r>
      <w:r>
        <w:rPr>
          <w:sz w:val="22"/>
          <w:szCs w:val="22"/>
          <w:vertAlign w:val="subscript"/>
          <w:lang w:val="uk-UA" w:eastAsia="uk-UA"/>
        </w:rPr>
        <w:t>1</w:t>
      </w:r>
      <w:r>
        <w:rPr>
          <w:sz w:val="22"/>
          <w:szCs w:val="22"/>
          <w:lang w:val="uk-UA" w:eastAsia="uk-UA"/>
        </w:rPr>
        <w:t>+5*X</w:t>
      </w:r>
      <w:r>
        <w:rPr>
          <w:sz w:val="22"/>
          <w:szCs w:val="22"/>
          <w:vertAlign w:val="subscript"/>
          <w:lang w:val="uk-UA" w:eastAsia="uk-UA"/>
        </w:rPr>
        <w:t>2</w:t>
      </w:r>
      <w:r>
        <w:rPr>
          <w:sz w:val="22"/>
          <w:szCs w:val="22"/>
          <w:lang w:val="uk-UA" w:eastAsia="uk-UA"/>
        </w:rPr>
        <w:t xml:space="preserve"> &gt;= 10</w:t>
      </w:r>
    </w:p>
    <w:p w:rsidR="00912D0B" w:rsidRDefault="00912D0B">
      <w:pPr>
        <w:rPr>
          <w:sz w:val="22"/>
          <w:szCs w:val="22"/>
          <w:lang w:val="uk-UA" w:eastAsia="uk-UA"/>
        </w:rPr>
      </w:pPr>
      <w:r>
        <w:rPr>
          <w:sz w:val="22"/>
          <w:szCs w:val="22"/>
          <w:lang w:val="uk-UA" w:eastAsia="uk-UA"/>
        </w:rPr>
        <w:t xml:space="preserve">            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 xml:space="preserve"> &gt;= 4;                               5*X</w:t>
      </w:r>
      <w:r>
        <w:rPr>
          <w:sz w:val="22"/>
          <w:szCs w:val="22"/>
          <w:vertAlign w:val="subscript"/>
          <w:lang w:val="uk-UA" w:eastAsia="uk-UA"/>
        </w:rPr>
        <w:t>1</w:t>
      </w:r>
      <w:r>
        <w:rPr>
          <w:sz w:val="22"/>
          <w:szCs w:val="22"/>
          <w:lang w:val="uk-UA" w:eastAsia="uk-UA"/>
        </w:rPr>
        <w:t>+2*X</w:t>
      </w:r>
      <w:r>
        <w:rPr>
          <w:sz w:val="22"/>
          <w:szCs w:val="22"/>
          <w:vertAlign w:val="subscript"/>
          <w:lang w:val="uk-UA" w:eastAsia="uk-UA"/>
        </w:rPr>
        <w:t>2</w:t>
      </w:r>
      <w:r>
        <w:rPr>
          <w:sz w:val="22"/>
          <w:szCs w:val="22"/>
          <w:lang w:val="uk-UA" w:eastAsia="uk-UA"/>
        </w:rPr>
        <w:t xml:space="preserve"> &gt;= 10</w:t>
      </w:r>
    </w:p>
    <w:p w:rsidR="00912D0B" w:rsidRDefault="00912D0B">
      <w:pPr>
        <w:rPr>
          <w:sz w:val="22"/>
          <w:szCs w:val="22"/>
          <w:lang w:val="uk-UA" w:eastAsia="uk-UA"/>
        </w:rPr>
      </w:pPr>
      <w:r>
        <w:rPr>
          <w:sz w:val="22"/>
          <w:szCs w:val="22"/>
          <w:lang w:val="uk-UA" w:eastAsia="uk-UA"/>
        </w:rPr>
        <w:t xml:space="preserve">            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 xml:space="preserve"> &gt;=0.                                  7*X</w:t>
      </w:r>
      <w:r>
        <w:rPr>
          <w:sz w:val="22"/>
          <w:szCs w:val="22"/>
          <w:vertAlign w:val="subscript"/>
          <w:lang w:val="uk-UA" w:eastAsia="uk-UA"/>
        </w:rPr>
        <w:t>1</w:t>
      </w:r>
      <w:r>
        <w:rPr>
          <w:sz w:val="22"/>
          <w:szCs w:val="22"/>
          <w:lang w:val="uk-UA" w:eastAsia="uk-UA"/>
        </w:rPr>
        <w:t>+7*X</w:t>
      </w:r>
      <w:r>
        <w:rPr>
          <w:sz w:val="22"/>
          <w:szCs w:val="22"/>
          <w:vertAlign w:val="subscript"/>
          <w:lang w:val="uk-UA" w:eastAsia="uk-UA"/>
        </w:rPr>
        <w:t xml:space="preserve">2 </w:t>
      </w:r>
      <w:r>
        <w:rPr>
          <w:sz w:val="22"/>
          <w:szCs w:val="22"/>
          <w:lang w:val="uk-UA" w:eastAsia="uk-UA"/>
        </w:rPr>
        <w:t>&gt;= 7</w:t>
      </w:r>
    </w:p>
    <w:p w:rsidR="00912D0B" w:rsidRDefault="00912D0B">
      <w:pPr>
        <w:rPr>
          <w:sz w:val="22"/>
          <w:szCs w:val="22"/>
          <w:lang w:val="uk-UA" w:eastAsia="uk-UA"/>
        </w:rPr>
      </w:pPr>
      <w:r>
        <w:rPr>
          <w:sz w:val="22"/>
          <w:szCs w:val="22"/>
          <w:lang w:val="uk-UA" w:eastAsia="uk-UA"/>
        </w:rPr>
        <w:t xml:space="preserve">                                            </w:t>
      </w:r>
      <w:r>
        <w:rPr>
          <w:sz w:val="22"/>
          <w:szCs w:val="22"/>
          <w:lang w:val="uk-UA" w:eastAsia="uk-UA"/>
        </w:rPr>
        <w:tab/>
      </w:r>
      <w:r>
        <w:rPr>
          <w:sz w:val="22"/>
          <w:szCs w:val="22"/>
          <w:lang w:val="uk-UA" w:eastAsia="uk-UA"/>
        </w:rPr>
        <w:tab/>
        <w:t xml:space="preserve">    X</w:t>
      </w:r>
      <w:r>
        <w:rPr>
          <w:sz w:val="22"/>
          <w:szCs w:val="22"/>
          <w:vertAlign w:val="subscript"/>
          <w:lang w:val="uk-UA" w:eastAsia="uk-UA"/>
        </w:rPr>
        <w:t>1</w:t>
      </w:r>
      <w:r>
        <w:rPr>
          <w:sz w:val="22"/>
          <w:szCs w:val="22"/>
          <w:lang w:val="uk-UA" w:eastAsia="uk-UA"/>
        </w:rPr>
        <w:t xml:space="preserve"> &lt;= 6</w:t>
      </w:r>
    </w:p>
    <w:p w:rsidR="00912D0B" w:rsidRDefault="00912D0B">
      <w:pPr>
        <w:rPr>
          <w:sz w:val="22"/>
          <w:szCs w:val="22"/>
          <w:lang w:val="uk-UA" w:eastAsia="uk-UA"/>
        </w:rPr>
      </w:pPr>
      <w:r>
        <w:rPr>
          <w:sz w:val="22"/>
          <w:szCs w:val="22"/>
          <w:lang w:val="uk-UA" w:eastAsia="uk-UA"/>
        </w:rPr>
        <w:t xml:space="preserve">                                            </w:t>
      </w:r>
      <w:r>
        <w:rPr>
          <w:sz w:val="22"/>
          <w:szCs w:val="22"/>
          <w:lang w:val="uk-UA" w:eastAsia="uk-UA"/>
        </w:rPr>
        <w:tab/>
      </w:r>
      <w:r>
        <w:rPr>
          <w:sz w:val="22"/>
          <w:szCs w:val="22"/>
          <w:lang w:val="uk-UA" w:eastAsia="uk-UA"/>
        </w:rPr>
        <w:tab/>
        <w:t xml:space="preserve">    X</w:t>
      </w:r>
      <w:r>
        <w:rPr>
          <w:sz w:val="22"/>
          <w:szCs w:val="22"/>
          <w:vertAlign w:val="subscript"/>
          <w:lang w:val="uk-UA" w:eastAsia="uk-UA"/>
        </w:rPr>
        <w:t>2</w:t>
      </w:r>
      <w:r>
        <w:rPr>
          <w:sz w:val="22"/>
          <w:szCs w:val="22"/>
          <w:lang w:val="uk-UA" w:eastAsia="uk-UA"/>
        </w:rPr>
        <w:t xml:space="preserve"> &lt;= 7;</w:t>
      </w:r>
    </w:p>
    <w:p w:rsidR="00912D0B" w:rsidRDefault="00912D0B">
      <w:pPr>
        <w:rPr>
          <w:sz w:val="22"/>
          <w:szCs w:val="22"/>
          <w:lang w:val="uk-UA" w:eastAsia="uk-UA"/>
        </w:rPr>
      </w:pPr>
      <w:r>
        <w:rPr>
          <w:sz w:val="22"/>
          <w:szCs w:val="22"/>
          <w:lang w:val="uk-UA" w:eastAsia="uk-UA"/>
        </w:rPr>
        <w:t xml:space="preserve">                                             </w:t>
      </w:r>
      <w:r>
        <w:rPr>
          <w:sz w:val="22"/>
          <w:szCs w:val="22"/>
          <w:lang w:val="uk-UA" w:eastAsia="uk-UA"/>
        </w:rPr>
        <w:tab/>
      </w:r>
      <w:r>
        <w:rPr>
          <w:sz w:val="22"/>
          <w:szCs w:val="22"/>
          <w:lang w:val="uk-UA" w:eastAsia="uk-UA"/>
        </w:rPr>
        <w:tab/>
        <w:t xml:space="preserve">    X1,X</w:t>
      </w:r>
      <w:r>
        <w:rPr>
          <w:sz w:val="22"/>
          <w:szCs w:val="22"/>
          <w:vertAlign w:val="subscript"/>
          <w:lang w:val="uk-UA" w:eastAsia="uk-UA"/>
        </w:rPr>
        <w:t>2</w:t>
      </w:r>
      <w:r>
        <w:rPr>
          <w:sz w:val="22"/>
          <w:szCs w:val="22"/>
          <w:lang w:val="uk-UA" w:eastAsia="uk-UA"/>
        </w:rPr>
        <w:t xml:space="preserve"> &gt;=0.</w:t>
      </w:r>
    </w:p>
    <w:p w:rsidR="00912D0B" w:rsidRDefault="00912D0B">
      <w:pPr>
        <w:rPr>
          <w:sz w:val="22"/>
          <w:szCs w:val="22"/>
          <w:lang w:val="uk-UA"/>
        </w:rPr>
      </w:pPr>
    </w:p>
    <w:p w:rsidR="00912D0B" w:rsidRDefault="00912D0B">
      <w:pPr>
        <w:rPr>
          <w:sz w:val="22"/>
          <w:szCs w:val="22"/>
          <w:lang w:val="uk-UA" w:eastAsia="uk-UA"/>
        </w:rPr>
      </w:pPr>
      <w:r>
        <w:rPr>
          <w:sz w:val="22"/>
          <w:szCs w:val="22"/>
          <w:lang w:val="uk-UA" w:eastAsia="uk-UA"/>
        </w:rPr>
        <w:t xml:space="preserve">  13.   F=X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 xml:space="preserve">  </w:t>
      </w:r>
      <w:r>
        <w:rPr>
          <w:sz w:val="22"/>
          <w:szCs w:val="22"/>
          <w:lang w:val="uk-UA" w:eastAsia="uk-UA"/>
        </w:rPr>
        <w:sym w:font="Symbol" w:char="F0AE"/>
      </w:r>
      <w:r>
        <w:rPr>
          <w:sz w:val="22"/>
          <w:szCs w:val="22"/>
          <w:lang w:val="uk-UA" w:eastAsia="uk-UA"/>
        </w:rPr>
        <w:t xml:space="preserve">  </w:t>
      </w:r>
      <w:proofErr w:type="spellStart"/>
      <w:r>
        <w:rPr>
          <w:sz w:val="22"/>
          <w:szCs w:val="22"/>
          <w:lang w:val="uk-UA" w:eastAsia="uk-UA"/>
        </w:rPr>
        <w:t>max</w:t>
      </w:r>
      <w:proofErr w:type="spellEnd"/>
      <w:r>
        <w:rPr>
          <w:sz w:val="22"/>
          <w:szCs w:val="22"/>
          <w:lang w:val="uk-UA" w:eastAsia="uk-UA"/>
        </w:rPr>
        <w:t>;             14.   F=7*X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 xml:space="preserve">  </w:t>
      </w:r>
      <w:r>
        <w:rPr>
          <w:sz w:val="22"/>
          <w:szCs w:val="22"/>
          <w:lang w:val="uk-UA" w:eastAsia="uk-UA"/>
        </w:rPr>
        <w:sym w:font="Symbol" w:char="F0AE"/>
      </w:r>
      <w:r>
        <w:rPr>
          <w:sz w:val="22"/>
          <w:szCs w:val="22"/>
          <w:lang w:val="uk-UA" w:eastAsia="uk-UA"/>
        </w:rPr>
        <w:t xml:space="preserve">  </w:t>
      </w:r>
      <w:proofErr w:type="spellStart"/>
      <w:r>
        <w:rPr>
          <w:sz w:val="22"/>
          <w:szCs w:val="22"/>
          <w:lang w:val="uk-UA" w:eastAsia="uk-UA"/>
        </w:rPr>
        <w:t>max</w:t>
      </w:r>
      <w:proofErr w:type="spellEnd"/>
      <w:r>
        <w:rPr>
          <w:sz w:val="22"/>
          <w:szCs w:val="22"/>
          <w:lang w:val="uk-UA" w:eastAsia="uk-UA"/>
        </w:rPr>
        <w:t>;</w:t>
      </w:r>
    </w:p>
    <w:p w:rsidR="00912D0B" w:rsidRDefault="00912D0B">
      <w:pPr>
        <w:rPr>
          <w:sz w:val="22"/>
          <w:szCs w:val="22"/>
          <w:lang w:val="uk-UA" w:eastAsia="uk-UA"/>
        </w:rPr>
      </w:pPr>
      <w:r>
        <w:rPr>
          <w:sz w:val="22"/>
          <w:szCs w:val="22"/>
          <w:lang w:val="uk-UA" w:eastAsia="uk-UA"/>
        </w:rPr>
        <w:t xml:space="preserve">          -X</w:t>
      </w:r>
      <w:r>
        <w:rPr>
          <w:sz w:val="22"/>
          <w:szCs w:val="22"/>
          <w:vertAlign w:val="subscript"/>
          <w:lang w:val="uk-UA" w:eastAsia="uk-UA"/>
        </w:rPr>
        <w:t>1</w:t>
      </w:r>
      <w:r>
        <w:rPr>
          <w:sz w:val="22"/>
          <w:szCs w:val="22"/>
          <w:lang w:val="uk-UA" w:eastAsia="uk-UA"/>
        </w:rPr>
        <w:t>+X</w:t>
      </w:r>
      <w:r>
        <w:rPr>
          <w:sz w:val="22"/>
          <w:szCs w:val="22"/>
          <w:vertAlign w:val="subscript"/>
          <w:lang w:val="uk-UA" w:eastAsia="uk-UA"/>
        </w:rPr>
        <w:t xml:space="preserve">2 </w:t>
      </w:r>
      <w:r>
        <w:rPr>
          <w:sz w:val="22"/>
          <w:szCs w:val="22"/>
          <w:lang w:val="uk-UA" w:eastAsia="uk-UA"/>
        </w:rPr>
        <w:t>&gt;= 8,                             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 xml:space="preserve"> &lt;= 14</w:t>
      </w:r>
    </w:p>
    <w:p w:rsidR="00912D0B" w:rsidRDefault="00912D0B">
      <w:pPr>
        <w:rPr>
          <w:sz w:val="22"/>
          <w:szCs w:val="22"/>
          <w:lang w:val="uk-UA" w:eastAsia="uk-UA"/>
        </w:rPr>
      </w:pPr>
      <w:r>
        <w:rPr>
          <w:sz w:val="22"/>
          <w:szCs w:val="22"/>
          <w:lang w:val="uk-UA" w:eastAsia="uk-UA"/>
        </w:rPr>
        <w:t xml:space="preserve">           8*X</w:t>
      </w:r>
      <w:r>
        <w:rPr>
          <w:sz w:val="22"/>
          <w:szCs w:val="22"/>
          <w:vertAlign w:val="subscript"/>
          <w:lang w:val="uk-UA" w:eastAsia="uk-UA"/>
        </w:rPr>
        <w:t>1</w:t>
      </w:r>
      <w:r>
        <w:rPr>
          <w:sz w:val="22"/>
          <w:szCs w:val="22"/>
          <w:lang w:val="uk-UA" w:eastAsia="uk-UA"/>
        </w:rPr>
        <w:t>+5*X</w:t>
      </w:r>
      <w:r>
        <w:rPr>
          <w:sz w:val="22"/>
          <w:szCs w:val="22"/>
          <w:vertAlign w:val="subscript"/>
          <w:lang w:val="uk-UA" w:eastAsia="uk-UA"/>
        </w:rPr>
        <w:t>2</w:t>
      </w:r>
      <w:r>
        <w:rPr>
          <w:sz w:val="22"/>
          <w:szCs w:val="22"/>
          <w:lang w:val="uk-UA" w:eastAsia="uk-UA"/>
        </w:rPr>
        <w:t xml:space="preserve"> &lt;= 80,                   3*X</w:t>
      </w:r>
      <w:r>
        <w:rPr>
          <w:sz w:val="22"/>
          <w:szCs w:val="22"/>
          <w:vertAlign w:val="subscript"/>
          <w:lang w:val="uk-UA" w:eastAsia="uk-UA"/>
        </w:rPr>
        <w:t>1</w:t>
      </w:r>
      <w:r>
        <w:rPr>
          <w:sz w:val="22"/>
          <w:szCs w:val="22"/>
          <w:lang w:val="uk-UA" w:eastAsia="uk-UA"/>
        </w:rPr>
        <w:t>-5*X</w:t>
      </w:r>
      <w:r>
        <w:rPr>
          <w:sz w:val="22"/>
          <w:szCs w:val="22"/>
          <w:vertAlign w:val="subscript"/>
          <w:lang w:val="uk-UA" w:eastAsia="uk-UA"/>
        </w:rPr>
        <w:t>2</w:t>
      </w:r>
      <w:r>
        <w:rPr>
          <w:sz w:val="22"/>
          <w:szCs w:val="22"/>
          <w:lang w:val="uk-UA" w:eastAsia="uk-UA"/>
        </w:rPr>
        <w:t xml:space="preserve"> &lt;= 15</w:t>
      </w:r>
    </w:p>
    <w:p w:rsidR="00912D0B" w:rsidRDefault="00912D0B">
      <w:pPr>
        <w:rPr>
          <w:sz w:val="22"/>
          <w:szCs w:val="22"/>
          <w:lang w:val="uk-UA" w:eastAsia="uk-UA"/>
        </w:rPr>
      </w:pPr>
      <w:r>
        <w:rPr>
          <w:sz w:val="22"/>
          <w:szCs w:val="22"/>
          <w:lang w:val="uk-UA" w:eastAsia="uk-UA"/>
        </w:rPr>
        <w:t xml:space="preserve">           X</w:t>
      </w:r>
      <w:r>
        <w:rPr>
          <w:sz w:val="22"/>
          <w:szCs w:val="22"/>
          <w:vertAlign w:val="subscript"/>
          <w:lang w:val="uk-UA" w:eastAsia="uk-UA"/>
        </w:rPr>
        <w:t>1</w:t>
      </w:r>
      <w:r>
        <w:rPr>
          <w:sz w:val="22"/>
          <w:szCs w:val="22"/>
          <w:lang w:val="uk-UA" w:eastAsia="uk-UA"/>
        </w:rPr>
        <w:t>-2*X</w:t>
      </w:r>
      <w:r>
        <w:rPr>
          <w:sz w:val="22"/>
          <w:szCs w:val="22"/>
          <w:vertAlign w:val="subscript"/>
          <w:lang w:val="uk-UA" w:eastAsia="uk-UA"/>
        </w:rPr>
        <w:t>2</w:t>
      </w:r>
      <w:r>
        <w:rPr>
          <w:sz w:val="22"/>
          <w:szCs w:val="22"/>
          <w:lang w:val="uk-UA" w:eastAsia="uk-UA"/>
        </w:rPr>
        <w:t xml:space="preserve"> &lt;= 2,                          5*X</w:t>
      </w:r>
      <w:r>
        <w:rPr>
          <w:sz w:val="22"/>
          <w:szCs w:val="22"/>
          <w:vertAlign w:val="subscript"/>
          <w:lang w:val="uk-UA" w:eastAsia="uk-UA"/>
        </w:rPr>
        <w:t>1</w:t>
      </w:r>
      <w:r>
        <w:rPr>
          <w:sz w:val="22"/>
          <w:szCs w:val="22"/>
          <w:lang w:val="uk-UA" w:eastAsia="uk-UA"/>
        </w:rPr>
        <w:t>+3*X</w:t>
      </w:r>
      <w:r>
        <w:rPr>
          <w:sz w:val="22"/>
          <w:szCs w:val="22"/>
          <w:vertAlign w:val="subscript"/>
          <w:lang w:val="uk-UA" w:eastAsia="uk-UA"/>
        </w:rPr>
        <w:t>2</w:t>
      </w:r>
      <w:r>
        <w:rPr>
          <w:sz w:val="22"/>
          <w:szCs w:val="22"/>
          <w:lang w:val="uk-UA" w:eastAsia="uk-UA"/>
        </w:rPr>
        <w:t xml:space="preserve"> &gt;= 21;</w:t>
      </w:r>
    </w:p>
    <w:p w:rsidR="00912D0B" w:rsidRDefault="00912D0B">
      <w:pPr>
        <w:rPr>
          <w:sz w:val="22"/>
          <w:szCs w:val="22"/>
          <w:lang w:val="uk-UA" w:eastAsia="uk-UA"/>
        </w:rPr>
      </w:pPr>
      <w:r>
        <w:rPr>
          <w:sz w:val="22"/>
          <w:szCs w:val="22"/>
          <w:lang w:val="uk-UA" w:eastAsia="uk-UA"/>
        </w:rPr>
        <w:t xml:space="preserve">           X</w:t>
      </w:r>
      <w:r>
        <w:rPr>
          <w:sz w:val="22"/>
          <w:szCs w:val="22"/>
          <w:vertAlign w:val="subscript"/>
          <w:lang w:val="uk-UA" w:eastAsia="uk-UA"/>
        </w:rPr>
        <w:t>1</w:t>
      </w:r>
      <w:r>
        <w:rPr>
          <w:sz w:val="22"/>
          <w:szCs w:val="22"/>
          <w:lang w:val="uk-UA" w:eastAsia="uk-UA"/>
        </w:rPr>
        <w:t>+4*X</w:t>
      </w:r>
      <w:r>
        <w:rPr>
          <w:sz w:val="22"/>
          <w:szCs w:val="22"/>
          <w:vertAlign w:val="subscript"/>
          <w:lang w:val="uk-UA" w:eastAsia="uk-UA"/>
        </w:rPr>
        <w:t>2</w:t>
      </w:r>
      <w:r>
        <w:rPr>
          <w:sz w:val="22"/>
          <w:szCs w:val="22"/>
          <w:lang w:val="uk-UA" w:eastAsia="uk-UA"/>
        </w:rPr>
        <w:t xml:space="preserve"> &gt;= 4;                         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 xml:space="preserve"> &gt;=0.</w:t>
      </w:r>
    </w:p>
    <w:p w:rsidR="00912D0B" w:rsidRDefault="00912D0B">
      <w:pPr>
        <w:rPr>
          <w:sz w:val="22"/>
          <w:szCs w:val="22"/>
          <w:lang w:val="uk-UA" w:eastAsia="uk-UA"/>
        </w:rPr>
      </w:pPr>
      <w:r>
        <w:rPr>
          <w:sz w:val="22"/>
          <w:szCs w:val="22"/>
          <w:lang w:val="uk-UA" w:eastAsia="uk-UA"/>
        </w:rPr>
        <w:t xml:space="preserve">           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 xml:space="preserve"> &gt;=0.</w:t>
      </w:r>
    </w:p>
    <w:p w:rsidR="00912D0B" w:rsidRDefault="00912D0B">
      <w:pPr>
        <w:rPr>
          <w:sz w:val="22"/>
          <w:szCs w:val="22"/>
          <w:lang w:val="uk-UA"/>
        </w:rPr>
      </w:pPr>
    </w:p>
    <w:p w:rsidR="00912D0B" w:rsidRDefault="00912D0B">
      <w:pPr>
        <w:rPr>
          <w:sz w:val="22"/>
          <w:szCs w:val="22"/>
          <w:lang w:val="uk-UA" w:eastAsia="uk-UA"/>
        </w:rPr>
      </w:pPr>
      <w:r>
        <w:rPr>
          <w:sz w:val="22"/>
          <w:szCs w:val="22"/>
          <w:lang w:val="uk-UA" w:eastAsia="uk-UA"/>
        </w:rPr>
        <w:t xml:space="preserve">  15.   F=7*X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 xml:space="preserve"> </w:t>
      </w:r>
      <w:r>
        <w:rPr>
          <w:sz w:val="22"/>
          <w:szCs w:val="22"/>
          <w:lang w:val="uk-UA" w:eastAsia="uk-UA"/>
        </w:rPr>
        <w:sym w:font="Symbol" w:char="F0AE"/>
      </w:r>
      <w:r>
        <w:rPr>
          <w:sz w:val="22"/>
          <w:szCs w:val="22"/>
          <w:lang w:val="uk-UA" w:eastAsia="uk-UA"/>
        </w:rPr>
        <w:t xml:space="preserve"> </w:t>
      </w:r>
      <w:proofErr w:type="spellStart"/>
      <w:r>
        <w:rPr>
          <w:sz w:val="22"/>
          <w:szCs w:val="22"/>
          <w:lang w:val="uk-UA" w:eastAsia="uk-UA"/>
        </w:rPr>
        <w:t>min</w:t>
      </w:r>
      <w:proofErr w:type="spellEnd"/>
      <w:r>
        <w:rPr>
          <w:sz w:val="22"/>
          <w:szCs w:val="22"/>
          <w:lang w:val="uk-UA" w:eastAsia="uk-UA"/>
        </w:rPr>
        <w:t>;            16.   F=X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 xml:space="preserve"> </w:t>
      </w:r>
      <w:r>
        <w:rPr>
          <w:sz w:val="22"/>
          <w:szCs w:val="22"/>
          <w:lang w:val="uk-UA" w:eastAsia="uk-UA"/>
        </w:rPr>
        <w:sym w:font="Symbol" w:char="F0AE"/>
      </w:r>
      <w:r>
        <w:rPr>
          <w:sz w:val="22"/>
          <w:szCs w:val="22"/>
          <w:lang w:val="uk-UA" w:eastAsia="uk-UA"/>
        </w:rPr>
        <w:t xml:space="preserve"> </w:t>
      </w:r>
      <w:proofErr w:type="spellStart"/>
      <w:r>
        <w:rPr>
          <w:sz w:val="22"/>
          <w:szCs w:val="22"/>
          <w:lang w:val="uk-UA" w:eastAsia="uk-UA"/>
        </w:rPr>
        <w:t>min</w:t>
      </w:r>
      <w:proofErr w:type="spellEnd"/>
      <w:r>
        <w:rPr>
          <w:sz w:val="22"/>
          <w:szCs w:val="22"/>
          <w:lang w:val="uk-UA" w:eastAsia="uk-UA"/>
        </w:rPr>
        <w:t>;</w:t>
      </w:r>
    </w:p>
    <w:p w:rsidR="00912D0B" w:rsidRDefault="00912D0B">
      <w:pPr>
        <w:rPr>
          <w:sz w:val="22"/>
          <w:szCs w:val="22"/>
          <w:lang w:val="uk-UA" w:eastAsia="uk-UA"/>
        </w:rPr>
      </w:pPr>
      <w:r>
        <w:rPr>
          <w:sz w:val="22"/>
          <w:szCs w:val="22"/>
          <w:lang w:val="uk-UA" w:eastAsia="uk-UA"/>
        </w:rPr>
        <w:t xml:space="preserve">          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 xml:space="preserve"> &gt;= 3,                             3*X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 xml:space="preserve"> &gt;= 8</w:t>
      </w:r>
    </w:p>
    <w:p w:rsidR="00912D0B" w:rsidRDefault="00912D0B">
      <w:pPr>
        <w:rPr>
          <w:sz w:val="22"/>
          <w:szCs w:val="22"/>
          <w:lang w:val="uk-UA" w:eastAsia="uk-UA"/>
        </w:rPr>
      </w:pPr>
      <w:r>
        <w:rPr>
          <w:sz w:val="22"/>
          <w:szCs w:val="22"/>
          <w:lang w:val="uk-UA" w:eastAsia="uk-UA"/>
        </w:rPr>
        <w:t xml:space="preserve">          5*X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 xml:space="preserve"> &gt;= 5,                         X</w:t>
      </w:r>
      <w:r>
        <w:rPr>
          <w:sz w:val="22"/>
          <w:szCs w:val="22"/>
          <w:vertAlign w:val="subscript"/>
          <w:lang w:val="uk-UA" w:eastAsia="uk-UA"/>
        </w:rPr>
        <w:t>1</w:t>
      </w:r>
      <w:r>
        <w:rPr>
          <w:sz w:val="22"/>
          <w:szCs w:val="22"/>
          <w:lang w:val="uk-UA" w:eastAsia="uk-UA"/>
        </w:rPr>
        <w:t>+2*X</w:t>
      </w:r>
      <w:r>
        <w:rPr>
          <w:sz w:val="22"/>
          <w:szCs w:val="22"/>
          <w:vertAlign w:val="subscript"/>
          <w:lang w:val="uk-UA" w:eastAsia="uk-UA"/>
        </w:rPr>
        <w:t>2</w:t>
      </w:r>
      <w:r>
        <w:rPr>
          <w:sz w:val="22"/>
          <w:szCs w:val="22"/>
          <w:lang w:val="uk-UA" w:eastAsia="uk-UA"/>
        </w:rPr>
        <w:t xml:space="preserve"> &gt;= 6</w:t>
      </w:r>
    </w:p>
    <w:p w:rsidR="00912D0B" w:rsidRDefault="00912D0B">
      <w:pPr>
        <w:rPr>
          <w:sz w:val="22"/>
          <w:szCs w:val="22"/>
          <w:lang w:val="uk-UA" w:eastAsia="uk-UA"/>
        </w:rPr>
      </w:pPr>
      <w:r>
        <w:rPr>
          <w:sz w:val="22"/>
          <w:szCs w:val="22"/>
          <w:lang w:val="uk-UA" w:eastAsia="uk-UA"/>
        </w:rPr>
        <w:t xml:space="preserve">          X</w:t>
      </w:r>
      <w:r>
        <w:rPr>
          <w:sz w:val="22"/>
          <w:szCs w:val="22"/>
          <w:vertAlign w:val="subscript"/>
          <w:lang w:val="uk-UA" w:eastAsia="uk-UA"/>
        </w:rPr>
        <w:t>1</w:t>
      </w:r>
      <w:r>
        <w:rPr>
          <w:sz w:val="22"/>
          <w:szCs w:val="22"/>
          <w:lang w:val="uk-UA" w:eastAsia="uk-UA"/>
        </w:rPr>
        <w:t>+5*X</w:t>
      </w:r>
      <w:r>
        <w:rPr>
          <w:sz w:val="22"/>
          <w:szCs w:val="22"/>
          <w:vertAlign w:val="subscript"/>
          <w:lang w:val="uk-UA" w:eastAsia="uk-UA"/>
        </w:rPr>
        <w:t>2</w:t>
      </w:r>
      <w:r>
        <w:rPr>
          <w:sz w:val="22"/>
          <w:szCs w:val="22"/>
          <w:lang w:val="uk-UA" w:eastAsia="uk-UA"/>
        </w:rPr>
        <w:t xml:space="preserve"> &lt;= 5;                         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 xml:space="preserve"> &lt;= 3;</w:t>
      </w:r>
    </w:p>
    <w:p w:rsidR="00912D0B" w:rsidRDefault="00912D0B">
      <w:pPr>
        <w:rPr>
          <w:sz w:val="22"/>
          <w:szCs w:val="22"/>
          <w:lang w:val="uk-UA" w:eastAsia="uk-UA"/>
        </w:rPr>
      </w:pPr>
      <w:r>
        <w:rPr>
          <w:sz w:val="22"/>
          <w:szCs w:val="22"/>
          <w:lang w:val="uk-UA" w:eastAsia="uk-UA"/>
        </w:rPr>
        <w:t xml:space="preserve">          0 &lt;= X</w:t>
      </w:r>
      <w:r>
        <w:rPr>
          <w:sz w:val="22"/>
          <w:szCs w:val="22"/>
          <w:vertAlign w:val="subscript"/>
          <w:lang w:val="uk-UA" w:eastAsia="uk-UA"/>
        </w:rPr>
        <w:t>1</w:t>
      </w:r>
      <w:r>
        <w:rPr>
          <w:sz w:val="22"/>
          <w:szCs w:val="22"/>
          <w:lang w:val="uk-UA" w:eastAsia="uk-UA"/>
        </w:rPr>
        <w:t xml:space="preserve"> &lt;= 4;                            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 xml:space="preserve"> &gt;=0.</w:t>
      </w:r>
    </w:p>
    <w:p w:rsidR="00912D0B" w:rsidRDefault="00912D0B">
      <w:pPr>
        <w:rPr>
          <w:sz w:val="22"/>
          <w:szCs w:val="22"/>
          <w:lang w:val="uk-UA" w:eastAsia="uk-UA"/>
        </w:rPr>
      </w:pPr>
      <w:r>
        <w:rPr>
          <w:sz w:val="22"/>
          <w:szCs w:val="22"/>
          <w:lang w:val="uk-UA" w:eastAsia="uk-UA"/>
        </w:rPr>
        <w:t xml:space="preserve">          0 &lt;= X</w:t>
      </w:r>
      <w:r>
        <w:rPr>
          <w:sz w:val="22"/>
          <w:szCs w:val="22"/>
          <w:vertAlign w:val="subscript"/>
          <w:lang w:val="uk-UA" w:eastAsia="uk-UA"/>
        </w:rPr>
        <w:t>2</w:t>
      </w:r>
      <w:r>
        <w:rPr>
          <w:sz w:val="22"/>
          <w:szCs w:val="22"/>
          <w:lang w:val="uk-UA" w:eastAsia="uk-UA"/>
        </w:rPr>
        <w:t xml:space="preserve"> </w:t>
      </w:r>
      <w:r w:rsidR="004D54A7">
        <w:rPr>
          <w:sz w:val="22"/>
          <w:szCs w:val="22"/>
          <w:lang w:val="en-US" w:eastAsia="uk-UA"/>
        </w:rPr>
        <w:t>&lt;</w:t>
      </w:r>
      <w:r>
        <w:rPr>
          <w:sz w:val="22"/>
          <w:szCs w:val="22"/>
          <w:lang w:val="uk-UA" w:eastAsia="uk-UA"/>
        </w:rPr>
        <w:t>= 4.</w:t>
      </w:r>
    </w:p>
    <w:p w:rsidR="00912D0B" w:rsidRDefault="00912D0B">
      <w:pPr>
        <w:rPr>
          <w:sz w:val="22"/>
          <w:szCs w:val="22"/>
          <w:lang w:val="uk-UA"/>
        </w:rPr>
      </w:pPr>
    </w:p>
    <w:p w:rsidR="00912D0B" w:rsidRDefault="00912D0B">
      <w:pPr>
        <w:rPr>
          <w:sz w:val="22"/>
          <w:szCs w:val="22"/>
          <w:lang w:val="uk-UA" w:eastAsia="uk-UA"/>
        </w:rPr>
      </w:pPr>
      <w:r>
        <w:rPr>
          <w:sz w:val="22"/>
          <w:szCs w:val="22"/>
          <w:lang w:val="uk-UA" w:eastAsia="uk-UA"/>
        </w:rPr>
        <w:t xml:space="preserve">  17.   F=X</w:t>
      </w:r>
      <w:r>
        <w:rPr>
          <w:sz w:val="22"/>
          <w:szCs w:val="22"/>
          <w:vertAlign w:val="subscript"/>
          <w:lang w:val="uk-UA" w:eastAsia="uk-UA"/>
        </w:rPr>
        <w:t>1</w:t>
      </w:r>
      <w:r>
        <w:rPr>
          <w:sz w:val="22"/>
          <w:szCs w:val="22"/>
          <w:lang w:val="uk-UA" w:eastAsia="uk-UA"/>
        </w:rPr>
        <w:t>+3*X</w:t>
      </w:r>
      <w:r>
        <w:rPr>
          <w:sz w:val="22"/>
          <w:szCs w:val="22"/>
          <w:vertAlign w:val="subscript"/>
          <w:lang w:val="uk-UA" w:eastAsia="uk-UA"/>
        </w:rPr>
        <w:t>2</w:t>
      </w:r>
      <w:r>
        <w:rPr>
          <w:sz w:val="22"/>
          <w:szCs w:val="22"/>
          <w:lang w:val="uk-UA" w:eastAsia="uk-UA"/>
        </w:rPr>
        <w:t xml:space="preserve">  </w:t>
      </w:r>
      <w:r>
        <w:rPr>
          <w:sz w:val="22"/>
          <w:szCs w:val="22"/>
          <w:lang w:val="uk-UA" w:eastAsia="uk-UA"/>
        </w:rPr>
        <w:sym w:font="Symbol" w:char="F0AE"/>
      </w:r>
      <w:r>
        <w:rPr>
          <w:sz w:val="22"/>
          <w:szCs w:val="22"/>
          <w:lang w:val="uk-UA" w:eastAsia="uk-UA"/>
        </w:rPr>
        <w:t xml:space="preserve">  </w:t>
      </w:r>
      <w:proofErr w:type="spellStart"/>
      <w:r>
        <w:rPr>
          <w:sz w:val="22"/>
          <w:szCs w:val="22"/>
          <w:lang w:val="uk-UA" w:eastAsia="uk-UA"/>
        </w:rPr>
        <w:t>max</w:t>
      </w:r>
      <w:proofErr w:type="spellEnd"/>
      <w:r>
        <w:rPr>
          <w:sz w:val="22"/>
          <w:szCs w:val="22"/>
          <w:lang w:val="uk-UA" w:eastAsia="uk-UA"/>
        </w:rPr>
        <w:t>;         18.   F=2*X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 xml:space="preserve">  </w:t>
      </w:r>
      <w:r>
        <w:rPr>
          <w:sz w:val="22"/>
          <w:szCs w:val="22"/>
          <w:lang w:val="uk-UA" w:eastAsia="uk-UA"/>
        </w:rPr>
        <w:sym w:font="Symbol" w:char="F0AE"/>
      </w:r>
      <w:r>
        <w:rPr>
          <w:sz w:val="22"/>
          <w:szCs w:val="22"/>
          <w:lang w:val="uk-UA" w:eastAsia="uk-UA"/>
        </w:rPr>
        <w:t xml:space="preserve">  </w:t>
      </w:r>
      <w:proofErr w:type="spellStart"/>
      <w:r>
        <w:rPr>
          <w:sz w:val="22"/>
          <w:szCs w:val="22"/>
          <w:lang w:val="uk-UA" w:eastAsia="uk-UA"/>
        </w:rPr>
        <w:t>max</w:t>
      </w:r>
      <w:proofErr w:type="spellEnd"/>
      <w:r>
        <w:rPr>
          <w:sz w:val="22"/>
          <w:szCs w:val="22"/>
          <w:lang w:val="uk-UA" w:eastAsia="uk-UA"/>
        </w:rPr>
        <w:t>;</w:t>
      </w:r>
    </w:p>
    <w:p w:rsidR="00912D0B" w:rsidRDefault="00912D0B">
      <w:pPr>
        <w:rPr>
          <w:sz w:val="22"/>
          <w:szCs w:val="22"/>
          <w:lang w:val="uk-UA" w:eastAsia="uk-UA"/>
        </w:rPr>
      </w:pPr>
      <w:r>
        <w:rPr>
          <w:sz w:val="22"/>
          <w:szCs w:val="22"/>
          <w:lang w:val="uk-UA" w:eastAsia="uk-UA"/>
        </w:rPr>
        <w:t xml:space="preserve">         -X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 xml:space="preserve"> &lt;= 3,                                 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 xml:space="preserve"> &gt;= 4</w:t>
      </w:r>
    </w:p>
    <w:p w:rsidR="00912D0B" w:rsidRDefault="00912D0B">
      <w:pPr>
        <w:rPr>
          <w:sz w:val="22"/>
          <w:szCs w:val="22"/>
          <w:lang w:val="uk-UA" w:eastAsia="uk-UA"/>
        </w:rPr>
      </w:pPr>
      <w:r>
        <w:rPr>
          <w:sz w:val="22"/>
          <w:szCs w:val="22"/>
          <w:lang w:val="uk-UA" w:eastAsia="uk-UA"/>
        </w:rPr>
        <w:t xml:space="preserve">         4*X</w:t>
      </w:r>
      <w:r>
        <w:rPr>
          <w:sz w:val="22"/>
          <w:szCs w:val="22"/>
          <w:vertAlign w:val="subscript"/>
          <w:lang w:val="uk-UA" w:eastAsia="uk-UA"/>
        </w:rPr>
        <w:t>1</w:t>
      </w:r>
      <w:r>
        <w:rPr>
          <w:sz w:val="22"/>
          <w:szCs w:val="22"/>
          <w:lang w:val="uk-UA" w:eastAsia="uk-UA"/>
        </w:rPr>
        <w:t>+3*X</w:t>
      </w:r>
      <w:r>
        <w:rPr>
          <w:sz w:val="22"/>
          <w:szCs w:val="22"/>
          <w:vertAlign w:val="subscript"/>
          <w:lang w:val="uk-UA" w:eastAsia="uk-UA"/>
        </w:rPr>
        <w:t>2</w:t>
      </w:r>
      <w:r>
        <w:rPr>
          <w:sz w:val="22"/>
          <w:szCs w:val="22"/>
          <w:lang w:val="uk-UA" w:eastAsia="uk-UA"/>
        </w:rPr>
        <w:t xml:space="preserve"> &lt;= 20;                        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 xml:space="preserve"> &gt;= 10</w:t>
      </w:r>
    </w:p>
    <w:p w:rsidR="00912D0B" w:rsidRDefault="00912D0B">
      <w:pPr>
        <w:rPr>
          <w:sz w:val="22"/>
          <w:szCs w:val="22"/>
          <w:lang w:val="uk-UA" w:eastAsia="uk-UA"/>
        </w:rPr>
      </w:pPr>
      <w:r>
        <w:rPr>
          <w:sz w:val="22"/>
          <w:szCs w:val="22"/>
          <w:lang w:val="uk-UA" w:eastAsia="uk-UA"/>
        </w:rPr>
        <w:t xml:space="preserve">          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 xml:space="preserve"> &gt;=0.                                    4*X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 xml:space="preserve"> &lt;= 12</w:t>
      </w:r>
    </w:p>
    <w:p w:rsidR="00912D0B" w:rsidRDefault="00912D0B">
      <w:pPr>
        <w:rPr>
          <w:sz w:val="22"/>
          <w:szCs w:val="22"/>
          <w:lang w:val="uk-UA" w:eastAsia="uk-UA"/>
        </w:rPr>
      </w:pPr>
      <w:r>
        <w:rPr>
          <w:sz w:val="22"/>
          <w:szCs w:val="22"/>
          <w:lang w:val="uk-UA" w:eastAsia="uk-UA"/>
        </w:rPr>
        <w:t xml:space="preserve">                                                                 7*X</w:t>
      </w:r>
      <w:r>
        <w:rPr>
          <w:sz w:val="22"/>
          <w:szCs w:val="22"/>
          <w:vertAlign w:val="subscript"/>
          <w:lang w:val="uk-UA" w:eastAsia="uk-UA"/>
        </w:rPr>
        <w:t>1</w:t>
      </w:r>
      <w:r>
        <w:rPr>
          <w:sz w:val="22"/>
          <w:szCs w:val="22"/>
          <w:lang w:val="uk-UA" w:eastAsia="uk-UA"/>
        </w:rPr>
        <w:t>+X</w:t>
      </w:r>
      <w:r>
        <w:rPr>
          <w:sz w:val="22"/>
          <w:szCs w:val="22"/>
          <w:vertAlign w:val="subscript"/>
          <w:lang w:val="uk-UA" w:eastAsia="uk-UA"/>
        </w:rPr>
        <w:t xml:space="preserve">2 </w:t>
      </w:r>
      <w:r>
        <w:rPr>
          <w:sz w:val="22"/>
          <w:szCs w:val="22"/>
          <w:lang w:val="uk-UA" w:eastAsia="uk-UA"/>
        </w:rPr>
        <w:t>&lt;= 7;</w:t>
      </w:r>
    </w:p>
    <w:p w:rsidR="00912D0B" w:rsidRDefault="00912D0B">
      <w:pPr>
        <w:rPr>
          <w:sz w:val="22"/>
          <w:szCs w:val="22"/>
          <w:lang w:val="uk-UA" w:eastAsia="uk-UA"/>
        </w:rPr>
      </w:pPr>
      <w:r>
        <w:rPr>
          <w:sz w:val="22"/>
          <w:szCs w:val="22"/>
          <w:lang w:val="uk-UA" w:eastAsia="uk-UA"/>
        </w:rPr>
        <w:t xml:space="preserve">                                                                  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 xml:space="preserve"> &gt;=0.</w:t>
      </w:r>
    </w:p>
    <w:p w:rsidR="00912D0B" w:rsidRDefault="00912D0B">
      <w:pPr>
        <w:rPr>
          <w:sz w:val="22"/>
          <w:szCs w:val="22"/>
          <w:lang w:val="uk-UA"/>
        </w:rPr>
      </w:pPr>
    </w:p>
    <w:p w:rsidR="00912D0B" w:rsidRDefault="00912D0B">
      <w:pPr>
        <w:rPr>
          <w:sz w:val="22"/>
          <w:szCs w:val="22"/>
          <w:lang w:val="uk-UA" w:eastAsia="uk-UA"/>
        </w:rPr>
      </w:pPr>
      <w:r>
        <w:rPr>
          <w:sz w:val="22"/>
          <w:szCs w:val="22"/>
          <w:lang w:val="uk-UA" w:eastAsia="uk-UA"/>
        </w:rPr>
        <w:t xml:space="preserve">  19.   F=2*X</w:t>
      </w:r>
      <w:r>
        <w:rPr>
          <w:sz w:val="22"/>
          <w:szCs w:val="22"/>
          <w:vertAlign w:val="subscript"/>
          <w:lang w:val="uk-UA" w:eastAsia="uk-UA"/>
        </w:rPr>
        <w:t>1</w:t>
      </w:r>
      <w:r>
        <w:rPr>
          <w:sz w:val="22"/>
          <w:szCs w:val="22"/>
          <w:lang w:val="uk-UA" w:eastAsia="uk-UA"/>
        </w:rPr>
        <w:t>+2*X</w:t>
      </w:r>
      <w:r>
        <w:rPr>
          <w:sz w:val="22"/>
          <w:szCs w:val="22"/>
          <w:vertAlign w:val="subscript"/>
          <w:lang w:val="uk-UA" w:eastAsia="uk-UA"/>
        </w:rPr>
        <w:t>2</w:t>
      </w:r>
      <w:r>
        <w:rPr>
          <w:sz w:val="22"/>
          <w:szCs w:val="22"/>
          <w:lang w:val="uk-UA" w:eastAsia="uk-UA"/>
        </w:rPr>
        <w:t xml:space="preserve">  </w:t>
      </w:r>
      <w:r>
        <w:rPr>
          <w:sz w:val="22"/>
          <w:szCs w:val="22"/>
          <w:lang w:val="uk-UA" w:eastAsia="uk-UA"/>
        </w:rPr>
        <w:sym w:font="Symbol" w:char="F0AE"/>
      </w:r>
      <w:r>
        <w:rPr>
          <w:sz w:val="22"/>
          <w:szCs w:val="22"/>
          <w:lang w:val="uk-UA" w:eastAsia="uk-UA"/>
        </w:rPr>
        <w:t xml:space="preserve">  </w:t>
      </w:r>
      <w:proofErr w:type="spellStart"/>
      <w:r>
        <w:rPr>
          <w:sz w:val="22"/>
          <w:szCs w:val="22"/>
          <w:lang w:val="uk-UA" w:eastAsia="uk-UA"/>
        </w:rPr>
        <w:t>max</w:t>
      </w:r>
      <w:proofErr w:type="spellEnd"/>
      <w:r>
        <w:rPr>
          <w:sz w:val="22"/>
          <w:szCs w:val="22"/>
          <w:lang w:val="uk-UA" w:eastAsia="uk-UA"/>
        </w:rPr>
        <w:t>;         20.   F=2*X</w:t>
      </w:r>
      <w:r>
        <w:rPr>
          <w:sz w:val="22"/>
          <w:szCs w:val="22"/>
          <w:vertAlign w:val="subscript"/>
          <w:lang w:val="uk-UA" w:eastAsia="uk-UA"/>
        </w:rPr>
        <w:t>1</w:t>
      </w:r>
      <w:r>
        <w:rPr>
          <w:sz w:val="22"/>
          <w:szCs w:val="22"/>
          <w:lang w:val="uk-UA" w:eastAsia="uk-UA"/>
        </w:rPr>
        <w:t>-4*X</w:t>
      </w:r>
      <w:r>
        <w:rPr>
          <w:sz w:val="22"/>
          <w:szCs w:val="22"/>
          <w:vertAlign w:val="subscript"/>
          <w:lang w:val="uk-UA" w:eastAsia="uk-UA"/>
        </w:rPr>
        <w:t>2</w:t>
      </w:r>
      <w:r>
        <w:rPr>
          <w:sz w:val="22"/>
          <w:szCs w:val="22"/>
          <w:lang w:val="uk-UA" w:eastAsia="uk-UA"/>
        </w:rPr>
        <w:t xml:space="preserve">  </w:t>
      </w:r>
      <w:r>
        <w:rPr>
          <w:sz w:val="22"/>
          <w:szCs w:val="22"/>
          <w:lang w:val="uk-UA" w:eastAsia="uk-UA"/>
        </w:rPr>
        <w:sym w:font="Symbol" w:char="F0AE"/>
      </w:r>
      <w:r>
        <w:rPr>
          <w:sz w:val="22"/>
          <w:szCs w:val="22"/>
          <w:lang w:val="uk-UA" w:eastAsia="uk-UA"/>
        </w:rPr>
        <w:t xml:space="preserve">  </w:t>
      </w:r>
      <w:proofErr w:type="spellStart"/>
      <w:r>
        <w:rPr>
          <w:sz w:val="22"/>
          <w:szCs w:val="22"/>
          <w:lang w:val="uk-UA" w:eastAsia="uk-UA"/>
        </w:rPr>
        <w:t>max</w:t>
      </w:r>
      <w:proofErr w:type="spellEnd"/>
      <w:r>
        <w:rPr>
          <w:sz w:val="22"/>
          <w:szCs w:val="22"/>
          <w:lang w:val="uk-UA" w:eastAsia="uk-UA"/>
        </w:rPr>
        <w:t>;</w:t>
      </w:r>
    </w:p>
    <w:p w:rsidR="00912D0B" w:rsidRDefault="00912D0B">
      <w:pPr>
        <w:rPr>
          <w:sz w:val="22"/>
          <w:szCs w:val="22"/>
          <w:lang w:val="uk-UA" w:eastAsia="uk-UA"/>
        </w:rPr>
      </w:pPr>
      <w:r>
        <w:rPr>
          <w:sz w:val="22"/>
          <w:szCs w:val="22"/>
          <w:lang w:val="uk-UA" w:eastAsia="uk-UA"/>
        </w:rPr>
        <w:t xml:space="preserve">          3*X</w:t>
      </w:r>
      <w:r>
        <w:rPr>
          <w:sz w:val="22"/>
          <w:szCs w:val="22"/>
          <w:vertAlign w:val="subscript"/>
          <w:lang w:val="uk-UA" w:eastAsia="uk-UA"/>
        </w:rPr>
        <w:t>1</w:t>
      </w:r>
      <w:r>
        <w:rPr>
          <w:sz w:val="22"/>
          <w:szCs w:val="22"/>
          <w:lang w:val="uk-UA" w:eastAsia="uk-UA"/>
        </w:rPr>
        <w:t>-2*X</w:t>
      </w:r>
      <w:r>
        <w:rPr>
          <w:sz w:val="22"/>
          <w:szCs w:val="22"/>
          <w:vertAlign w:val="subscript"/>
          <w:lang w:val="uk-UA" w:eastAsia="uk-UA"/>
        </w:rPr>
        <w:t>2</w:t>
      </w:r>
      <w:r>
        <w:rPr>
          <w:sz w:val="22"/>
          <w:szCs w:val="22"/>
          <w:lang w:val="uk-UA" w:eastAsia="uk-UA"/>
        </w:rPr>
        <w:t xml:space="preserve"> &gt;= -6,                            8*X</w:t>
      </w:r>
      <w:r>
        <w:rPr>
          <w:sz w:val="22"/>
          <w:szCs w:val="22"/>
          <w:vertAlign w:val="subscript"/>
          <w:lang w:val="uk-UA" w:eastAsia="uk-UA"/>
        </w:rPr>
        <w:t>1</w:t>
      </w:r>
      <w:r>
        <w:rPr>
          <w:sz w:val="22"/>
          <w:szCs w:val="22"/>
          <w:lang w:val="uk-UA" w:eastAsia="uk-UA"/>
        </w:rPr>
        <w:t>-5*X</w:t>
      </w:r>
      <w:r>
        <w:rPr>
          <w:sz w:val="22"/>
          <w:szCs w:val="22"/>
          <w:vertAlign w:val="subscript"/>
          <w:lang w:val="uk-UA" w:eastAsia="uk-UA"/>
        </w:rPr>
        <w:t>2</w:t>
      </w:r>
      <w:r>
        <w:rPr>
          <w:sz w:val="22"/>
          <w:szCs w:val="22"/>
          <w:lang w:val="uk-UA" w:eastAsia="uk-UA"/>
        </w:rPr>
        <w:t xml:space="preserve"> &lt;= 16</w:t>
      </w:r>
    </w:p>
    <w:p w:rsidR="00912D0B" w:rsidRDefault="00912D0B">
      <w:pPr>
        <w:rPr>
          <w:sz w:val="22"/>
          <w:szCs w:val="22"/>
          <w:lang w:val="uk-UA" w:eastAsia="uk-UA"/>
        </w:rPr>
      </w:pPr>
      <w:r>
        <w:rPr>
          <w:sz w:val="22"/>
          <w:szCs w:val="22"/>
          <w:lang w:val="uk-UA" w:eastAsia="uk-UA"/>
        </w:rPr>
        <w:t xml:space="preserve">          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 xml:space="preserve"> &gt;= 3,                                    X</w:t>
      </w:r>
      <w:r>
        <w:rPr>
          <w:sz w:val="22"/>
          <w:szCs w:val="22"/>
          <w:vertAlign w:val="subscript"/>
          <w:lang w:val="uk-UA" w:eastAsia="uk-UA"/>
        </w:rPr>
        <w:t>1</w:t>
      </w:r>
      <w:r>
        <w:rPr>
          <w:sz w:val="22"/>
          <w:szCs w:val="22"/>
          <w:lang w:val="uk-UA" w:eastAsia="uk-UA"/>
        </w:rPr>
        <w:t>+3*X</w:t>
      </w:r>
      <w:r>
        <w:rPr>
          <w:sz w:val="22"/>
          <w:szCs w:val="22"/>
          <w:vertAlign w:val="subscript"/>
          <w:lang w:val="uk-UA" w:eastAsia="uk-UA"/>
        </w:rPr>
        <w:t>2</w:t>
      </w:r>
      <w:r>
        <w:rPr>
          <w:sz w:val="22"/>
          <w:szCs w:val="22"/>
          <w:lang w:val="uk-UA" w:eastAsia="uk-UA"/>
        </w:rPr>
        <w:t xml:space="preserve"> &gt;= 2</w:t>
      </w:r>
    </w:p>
    <w:p w:rsidR="00912D0B" w:rsidRDefault="00912D0B">
      <w:pPr>
        <w:rPr>
          <w:sz w:val="22"/>
          <w:szCs w:val="22"/>
          <w:lang w:val="uk-UA" w:eastAsia="uk-UA"/>
        </w:rPr>
      </w:pPr>
      <w:r>
        <w:rPr>
          <w:sz w:val="22"/>
          <w:szCs w:val="22"/>
          <w:lang w:val="uk-UA" w:eastAsia="uk-UA"/>
        </w:rPr>
        <w:t xml:space="preserve">          X</w:t>
      </w:r>
      <w:r>
        <w:rPr>
          <w:sz w:val="22"/>
          <w:szCs w:val="22"/>
          <w:vertAlign w:val="subscript"/>
          <w:lang w:val="uk-UA" w:eastAsia="uk-UA"/>
        </w:rPr>
        <w:t>1</w:t>
      </w:r>
      <w:r>
        <w:rPr>
          <w:sz w:val="22"/>
          <w:szCs w:val="22"/>
          <w:lang w:val="uk-UA" w:eastAsia="uk-UA"/>
        </w:rPr>
        <w:t xml:space="preserve"> &lt;= 3,                                            2*X</w:t>
      </w:r>
      <w:r>
        <w:rPr>
          <w:sz w:val="22"/>
          <w:szCs w:val="22"/>
          <w:vertAlign w:val="subscript"/>
          <w:lang w:val="uk-UA" w:eastAsia="uk-UA"/>
        </w:rPr>
        <w:t>1</w:t>
      </w:r>
      <w:r>
        <w:rPr>
          <w:sz w:val="22"/>
          <w:szCs w:val="22"/>
          <w:lang w:val="uk-UA" w:eastAsia="uk-UA"/>
        </w:rPr>
        <w:t>+7*X</w:t>
      </w:r>
      <w:r>
        <w:rPr>
          <w:sz w:val="22"/>
          <w:szCs w:val="22"/>
          <w:vertAlign w:val="subscript"/>
          <w:lang w:val="uk-UA" w:eastAsia="uk-UA"/>
        </w:rPr>
        <w:t>2</w:t>
      </w:r>
      <w:r>
        <w:rPr>
          <w:sz w:val="22"/>
          <w:szCs w:val="22"/>
          <w:lang w:val="uk-UA" w:eastAsia="uk-UA"/>
        </w:rPr>
        <w:t xml:space="preserve"> &lt;= 9;</w:t>
      </w:r>
    </w:p>
    <w:p w:rsidR="00912D0B" w:rsidRDefault="00912D0B">
      <w:pPr>
        <w:rPr>
          <w:sz w:val="22"/>
          <w:szCs w:val="22"/>
          <w:lang w:val="uk-UA" w:eastAsia="uk-UA"/>
        </w:rPr>
      </w:pPr>
      <w:r>
        <w:rPr>
          <w:sz w:val="22"/>
          <w:szCs w:val="22"/>
          <w:lang w:val="uk-UA" w:eastAsia="uk-UA"/>
        </w:rPr>
        <w:t xml:space="preserve">          X</w:t>
      </w:r>
      <w:r>
        <w:rPr>
          <w:sz w:val="22"/>
          <w:szCs w:val="22"/>
          <w:vertAlign w:val="subscript"/>
          <w:lang w:val="uk-UA" w:eastAsia="uk-UA"/>
        </w:rPr>
        <w:t>2</w:t>
      </w:r>
      <w:r>
        <w:rPr>
          <w:sz w:val="22"/>
          <w:szCs w:val="22"/>
          <w:lang w:val="uk-UA" w:eastAsia="uk-UA"/>
        </w:rPr>
        <w:t xml:space="preserve"> &lt;= 5;                                           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 xml:space="preserve"> &gt;=0.</w:t>
      </w:r>
    </w:p>
    <w:p w:rsidR="00912D0B" w:rsidRDefault="00912D0B">
      <w:pPr>
        <w:rPr>
          <w:sz w:val="22"/>
          <w:szCs w:val="22"/>
          <w:lang w:val="uk-UA" w:eastAsia="uk-UA"/>
        </w:rPr>
      </w:pPr>
      <w:r>
        <w:rPr>
          <w:sz w:val="22"/>
          <w:szCs w:val="22"/>
          <w:lang w:val="uk-UA" w:eastAsia="uk-UA"/>
        </w:rPr>
        <w:t xml:space="preserve">          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 xml:space="preserve"> &gt;=0.</w:t>
      </w:r>
    </w:p>
    <w:p w:rsidR="00912D0B" w:rsidRDefault="00912D0B">
      <w:pPr>
        <w:rPr>
          <w:sz w:val="22"/>
          <w:szCs w:val="22"/>
          <w:lang w:val="uk-UA"/>
        </w:rPr>
      </w:pPr>
    </w:p>
    <w:p w:rsidR="00912D0B" w:rsidRDefault="00912D0B">
      <w:pPr>
        <w:rPr>
          <w:sz w:val="22"/>
          <w:szCs w:val="22"/>
          <w:lang w:val="uk-UA" w:eastAsia="uk-UA"/>
        </w:rPr>
      </w:pPr>
      <w:r>
        <w:rPr>
          <w:sz w:val="22"/>
          <w:szCs w:val="22"/>
          <w:lang w:val="uk-UA" w:eastAsia="uk-UA"/>
        </w:rPr>
        <w:t xml:space="preserve">  21.   F=3*X</w:t>
      </w:r>
      <w:r>
        <w:rPr>
          <w:sz w:val="22"/>
          <w:szCs w:val="22"/>
          <w:vertAlign w:val="subscript"/>
          <w:lang w:val="uk-UA" w:eastAsia="uk-UA"/>
        </w:rPr>
        <w:t>1</w:t>
      </w:r>
      <w:r>
        <w:rPr>
          <w:sz w:val="22"/>
          <w:szCs w:val="22"/>
          <w:lang w:val="uk-UA" w:eastAsia="uk-UA"/>
        </w:rPr>
        <w:t>+2*X</w:t>
      </w:r>
      <w:r>
        <w:rPr>
          <w:sz w:val="22"/>
          <w:szCs w:val="22"/>
          <w:vertAlign w:val="subscript"/>
          <w:lang w:val="uk-UA" w:eastAsia="uk-UA"/>
        </w:rPr>
        <w:t>2</w:t>
      </w:r>
      <w:r>
        <w:rPr>
          <w:sz w:val="22"/>
          <w:szCs w:val="22"/>
          <w:lang w:val="uk-UA" w:eastAsia="uk-UA"/>
        </w:rPr>
        <w:t xml:space="preserve">  </w:t>
      </w:r>
      <w:r>
        <w:rPr>
          <w:sz w:val="22"/>
          <w:szCs w:val="22"/>
          <w:lang w:val="uk-UA" w:eastAsia="uk-UA"/>
        </w:rPr>
        <w:sym w:font="Symbol" w:char="F0AE"/>
      </w:r>
      <w:r>
        <w:rPr>
          <w:sz w:val="22"/>
          <w:szCs w:val="22"/>
          <w:lang w:val="uk-UA" w:eastAsia="uk-UA"/>
        </w:rPr>
        <w:t xml:space="preserve">  </w:t>
      </w:r>
      <w:proofErr w:type="spellStart"/>
      <w:r>
        <w:rPr>
          <w:sz w:val="22"/>
          <w:szCs w:val="22"/>
          <w:lang w:val="uk-UA" w:eastAsia="uk-UA"/>
        </w:rPr>
        <w:t>max</w:t>
      </w:r>
      <w:proofErr w:type="spellEnd"/>
      <w:r>
        <w:rPr>
          <w:sz w:val="22"/>
          <w:szCs w:val="22"/>
          <w:lang w:val="uk-UA" w:eastAsia="uk-UA"/>
        </w:rPr>
        <w:t>;         22.   F=X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 xml:space="preserve">  </w:t>
      </w:r>
      <w:r>
        <w:rPr>
          <w:sz w:val="22"/>
          <w:szCs w:val="22"/>
          <w:lang w:val="uk-UA" w:eastAsia="uk-UA"/>
        </w:rPr>
        <w:sym w:font="Symbol" w:char="F0AE"/>
      </w:r>
      <w:r>
        <w:rPr>
          <w:sz w:val="22"/>
          <w:szCs w:val="22"/>
          <w:lang w:val="uk-UA" w:eastAsia="uk-UA"/>
        </w:rPr>
        <w:t xml:space="preserve">  </w:t>
      </w:r>
      <w:proofErr w:type="spellStart"/>
      <w:r>
        <w:rPr>
          <w:sz w:val="22"/>
          <w:szCs w:val="22"/>
          <w:lang w:val="uk-UA" w:eastAsia="uk-UA"/>
        </w:rPr>
        <w:t>max</w:t>
      </w:r>
      <w:proofErr w:type="spellEnd"/>
      <w:r>
        <w:rPr>
          <w:sz w:val="22"/>
          <w:szCs w:val="22"/>
          <w:lang w:val="uk-UA" w:eastAsia="uk-UA"/>
        </w:rPr>
        <w:t>;</w:t>
      </w:r>
    </w:p>
    <w:p w:rsidR="00912D0B" w:rsidRDefault="00912D0B">
      <w:pPr>
        <w:rPr>
          <w:sz w:val="22"/>
          <w:szCs w:val="22"/>
          <w:lang w:val="uk-UA" w:eastAsia="uk-UA"/>
        </w:rPr>
      </w:pPr>
      <w:r>
        <w:rPr>
          <w:sz w:val="22"/>
          <w:szCs w:val="22"/>
          <w:lang w:val="uk-UA" w:eastAsia="uk-UA"/>
        </w:rPr>
        <w:t xml:space="preserve">          3*X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 xml:space="preserve"> &lt;= 21,                              X</w:t>
      </w:r>
      <w:r>
        <w:rPr>
          <w:sz w:val="22"/>
          <w:szCs w:val="22"/>
          <w:vertAlign w:val="subscript"/>
          <w:lang w:val="uk-UA" w:eastAsia="uk-UA"/>
        </w:rPr>
        <w:t>1</w:t>
      </w:r>
      <w:r>
        <w:rPr>
          <w:sz w:val="22"/>
          <w:szCs w:val="22"/>
          <w:lang w:val="uk-UA" w:eastAsia="uk-UA"/>
        </w:rPr>
        <w:t>+2*X</w:t>
      </w:r>
      <w:r>
        <w:rPr>
          <w:sz w:val="22"/>
          <w:szCs w:val="22"/>
          <w:vertAlign w:val="subscript"/>
          <w:lang w:val="uk-UA" w:eastAsia="uk-UA"/>
        </w:rPr>
        <w:t>2</w:t>
      </w:r>
      <w:r>
        <w:rPr>
          <w:sz w:val="22"/>
          <w:szCs w:val="22"/>
          <w:lang w:val="uk-UA" w:eastAsia="uk-UA"/>
        </w:rPr>
        <w:t xml:space="preserve"> &lt;= 14</w:t>
      </w:r>
    </w:p>
    <w:p w:rsidR="00912D0B" w:rsidRDefault="00912D0B">
      <w:pPr>
        <w:rPr>
          <w:sz w:val="22"/>
          <w:szCs w:val="22"/>
          <w:lang w:val="uk-UA" w:eastAsia="uk-UA"/>
        </w:rPr>
      </w:pPr>
      <w:r>
        <w:rPr>
          <w:sz w:val="22"/>
          <w:szCs w:val="22"/>
          <w:lang w:val="uk-UA" w:eastAsia="uk-UA"/>
        </w:rPr>
        <w:t xml:space="preserve">          2*X</w:t>
      </w:r>
      <w:r>
        <w:rPr>
          <w:sz w:val="22"/>
          <w:szCs w:val="22"/>
          <w:vertAlign w:val="subscript"/>
          <w:lang w:val="uk-UA" w:eastAsia="uk-UA"/>
        </w:rPr>
        <w:t>1</w:t>
      </w:r>
      <w:r>
        <w:rPr>
          <w:sz w:val="22"/>
          <w:szCs w:val="22"/>
          <w:lang w:val="uk-UA" w:eastAsia="uk-UA"/>
        </w:rPr>
        <w:t>+3*X</w:t>
      </w:r>
      <w:r>
        <w:rPr>
          <w:sz w:val="22"/>
          <w:szCs w:val="22"/>
          <w:vertAlign w:val="subscript"/>
          <w:lang w:val="uk-UA" w:eastAsia="uk-UA"/>
        </w:rPr>
        <w:t>2</w:t>
      </w:r>
      <w:r>
        <w:rPr>
          <w:sz w:val="22"/>
          <w:szCs w:val="22"/>
          <w:lang w:val="uk-UA" w:eastAsia="uk-UA"/>
        </w:rPr>
        <w:t xml:space="preserve"> &lt;= 30                         -5*X</w:t>
      </w:r>
      <w:r>
        <w:rPr>
          <w:sz w:val="22"/>
          <w:szCs w:val="22"/>
          <w:vertAlign w:val="subscript"/>
          <w:lang w:val="uk-UA" w:eastAsia="uk-UA"/>
        </w:rPr>
        <w:t>1</w:t>
      </w:r>
      <w:r>
        <w:rPr>
          <w:sz w:val="22"/>
          <w:szCs w:val="22"/>
          <w:lang w:val="uk-UA" w:eastAsia="uk-UA"/>
        </w:rPr>
        <w:t>+3*X</w:t>
      </w:r>
      <w:r>
        <w:rPr>
          <w:sz w:val="22"/>
          <w:szCs w:val="22"/>
          <w:vertAlign w:val="subscript"/>
          <w:lang w:val="uk-UA" w:eastAsia="uk-UA"/>
        </w:rPr>
        <w:t>2</w:t>
      </w:r>
      <w:r>
        <w:rPr>
          <w:sz w:val="22"/>
          <w:szCs w:val="22"/>
          <w:lang w:val="uk-UA" w:eastAsia="uk-UA"/>
        </w:rPr>
        <w:t xml:space="preserve"> &lt;= 15</w:t>
      </w:r>
    </w:p>
    <w:p w:rsidR="00912D0B" w:rsidRDefault="00912D0B">
      <w:pPr>
        <w:rPr>
          <w:sz w:val="22"/>
          <w:szCs w:val="22"/>
          <w:lang w:val="uk-UA" w:eastAsia="uk-UA"/>
        </w:rPr>
      </w:pPr>
      <w:r>
        <w:rPr>
          <w:sz w:val="22"/>
          <w:szCs w:val="22"/>
          <w:lang w:val="uk-UA" w:eastAsia="uk-UA"/>
        </w:rPr>
        <w:t xml:space="preserve">          2*X</w:t>
      </w:r>
      <w:r>
        <w:rPr>
          <w:sz w:val="22"/>
          <w:szCs w:val="22"/>
          <w:vertAlign w:val="subscript"/>
          <w:lang w:val="uk-UA" w:eastAsia="uk-UA"/>
        </w:rPr>
        <w:t>1</w:t>
      </w:r>
      <w:r>
        <w:rPr>
          <w:sz w:val="22"/>
          <w:szCs w:val="22"/>
          <w:lang w:val="uk-UA" w:eastAsia="uk-UA"/>
        </w:rPr>
        <w:t xml:space="preserve"> &lt;= 16;                                     4*X</w:t>
      </w:r>
      <w:r>
        <w:rPr>
          <w:sz w:val="22"/>
          <w:szCs w:val="22"/>
          <w:vertAlign w:val="subscript"/>
          <w:lang w:val="uk-UA" w:eastAsia="uk-UA"/>
        </w:rPr>
        <w:t>1</w:t>
      </w:r>
      <w:r>
        <w:rPr>
          <w:sz w:val="22"/>
          <w:szCs w:val="22"/>
          <w:lang w:val="uk-UA" w:eastAsia="uk-UA"/>
        </w:rPr>
        <w:t>+6*X</w:t>
      </w:r>
      <w:r>
        <w:rPr>
          <w:sz w:val="22"/>
          <w:szCs w:val="22"/>
          <w:vertAlign w:val="subscript"/>
          <w:lang w:val="uk-UA" w:eastAsia="uk-UA"/>
        </w:rPr>
        <w:t>2</w:t>
      </w:r>
      <w:r>
        <w:rPr>
          <w:sz w:val="22"/>
          <w:szCs w:val="22"/>
          <w:lang w:val="uk-UA" w:eastAsia="uk-UA"/>
        </w:rPr>
        <w:t xml:space="preserve"> &gt;= 24;</w:t>
      </w:r>
    </w:p>
    <w:p w:rsidR="00912D0B" w:rsidRDefault="00912D0B">
      <w:pPr>
        <w:rPr>
          <w:sz w:val="22"/>
          <w:szCs w:val="22"/>
          <w:lang w:val="uk-UA" w:eastAsia="uk-UA"/>
        </w:rPr>
      </w:pPr>
      <w:r>
        <w:rPr>
          <w:sz w:val="22"/>
          <w:szCs w:val="22"/>
          <w:lang w:val="uk-UA" w:eastAsia="uk-UA"/>
        </w:rPr>
        <w:t xml:space="preserve">            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 xml:space="preserve"> &gt;=0.                                    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 xml:space="preserve"> &gt;=0.</w:t>
      </w:r>
    </w:p>
    <w:p w:rsidR="00912D0B" w:rsidRDefault="00912D0B">
      <w:pPr>
        <w:rPr>
          <w:sz w:val="22"/>
          <w:szCs w:val="22"/>
          <w:lang w:val="uk-UA"/>
        </w:rPr>
      </w:pPr>
    </w:p>
    <w:p w:rsidR="00B913C7" w:rsidRDefault="00B913C7">
      <w:pPr>
        <w:rPr>
          <w:sz w:val="22"/>
          <w:szCs w:val="22"/>
          <w:lang w:val="uk-UA"/>
        </w:rPr>
      </w:pPr>
    </w:p>
    <w:p w:rsidR="00B913C7" w:rsidRDefault="00B913C7">
      <w:pPr>
        <w:rPr>
          <w:sz w:val="22"/>
          <w:szCs w:val="22"/>
          <w:lang w:val="uk-UA"/>
        </w:rPr>
      </w:pPr>
    </w:p>
    <w:p w:rsidR="00912D0B" w:rsidRDefault="00912D0B">
      <w:pPr>
        <w:rPr>
          <w:sz w:val="22"/>
          <w:szCs w:val="22"/>
          <w:lang w:val="uk-UA" w:eastAsia="uk-UA"/>
        </w:rPr>
      </w:pPr>
      <w:r>
        <w:rPr>
          <w:sz w:val="22"/>
          <w:szCs w:val="22"/>
          <w:lang w:val="uk-UA" w:eastAsia="uk-UA"/>
        </w:rPr>
        <w:lastRenderedPageBreak/>
        <w:t xml:space="preserve">  23.   F=X</w:t>
      </w:r>
      <w:r>
        <w:rPr>
          <w:sz w:val="22"/>
          <w:szCs w:val="22"/>
          <w:vertAlign w:val="subscript"/>
          <w:lang w:val="uk-UA" w:eastAsia="uk-UA"/>
        </w:rPr>
        <w:t>1</w:t>
      </w:r>
      <w:r>
        <w:rPr>
          <w:sz w:val="22"/>
          <w:szCs w:val="22"/>
          <w:lang w:val="uk-UA" w:eastAsia="uk-UA"/>
        </w:rPr>
        <w:t>+2*X</w:t>
      </w:r>
      <w:r>
        <w:rPr>
          <w:sz w:val="22"/>
          <w:szCs w:val="22"/>
          <w:vertAlign w:val="subscript"/>
          <w:lang w:val="uk-UA" w:eastAsia="uk-UA"/>
        </w:rPr>
        <w:t>2</w:t>
      </w:r>
      <w:r>
        <w:rPr>
          <w:sz w:val="22"/>
          <w:szCs w:val="22"/>
          <w:lang w:val="uk-UA" w:eastAsia="uk-UA"/>
        </w:rPr>
        <w:t xml:space="preserve">  </w:t>
      </w:r>
      <w:r>
        <w:rPr>
          <w:sz w:val="22"/>
          <w:szCs w:val="22"/>
          <w:lang w:val="uk-UA" w:eastAsia="uk-UA"/>
        </w:rPr>
        <w:sym w:font="Symbol" w:char="F0AE"/>
      </w:r>
      <w:r>
        <w:rPr>
          <w:sz w:val="22"/>
          <w:szCs w:val="22"/>
          <w:lang w:val="uk-UA" w:eastAsia="uk-UA"/>
        </w:rPr>
        <w:t xml:space="preserve">  </w:t>
      </w:r>
      <w:proofErr w:type="spellStart"/>
      <w:r>
        <w:rPr>
          <w:sz w:val="22"/>
          <w:szCs w:val="22"/>
          <w:lang w:val="uk-UA" w:eastAsia="uk-UA"/>
        </w:rPr>
        <w:t>max</w:t>
      </w:r>
      <w:proofErr w:type="spellEnd"/>
      <w:r>
        <w:rPr>
          <w:sz w:val="22"/>
          <w:szCs w:val="22"/>
          <w:lang w:val="uk-UA" w:eastAsia="uk-UA"/>
        </w:rPr>
        <w:t>;           24.   F=-2*X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 xml:space="preserve">  </w:t>
      </w:r>
      <w:r>
        <w:rPr>
          <w:sz w:val="22"/>
          <w:szCs w:val="22"/>
          <w:lang w:val="uk-UA" w:eastAsia="uk-UA"/>
        </w:rPr>
        <w:sym w:font="Symbol" w:char="F0AE"/>
      </w:r>
      <w:r>
        <w:rPr>
          <w:sz w:val="22"/>
          <w:szCs w:val="22"/>
          <w:lang w:val="uk-UA" w:eastAsia="uk-UA"/>
        </w:rPr>
        <w:t xml:space="preserve">  </w:t>
      </w:r>
      <w:proofErr w:type="spellStart"/>
      <w:r>
        <w:rPr>
          <w:sz w:val="22"/>
          <w:szCs w:val="22"/>
          <w:lang w:val="uk-UA" w:eastAsia="uk-UA"/>
        </w:rPr>
        <w:t>min</w:t>
      </w:r>
      <w:proofErr w:type="spellEnd"/>
      <w:r>
        <w:rPr>
          <w:sz w:val="22"/>
          <w:szCs w:val="22"/>
          <w:lang w:val="uk-UA" w:eastAsia="uk-UA"/>
        </w:rPr>
        <w:t>;</w:t>
      </w:r>
    </w:p>
    <w:p w:rsidR="00912D0B" w:rsidRDefault="00912D0B">
      <w:pPr>
        <w:rPr>
          <w:sz w:val="22"/>
          <w:szCs w:val="22"/>
          <w:lang w:val="uk-UA" w:eastAsia="uk-UA"/>
        </w:rPr>
      </w:pPr>
      <w:r>
        <w:rPr>
          <w:sz w:val="22"/>
          <w:szCs w:val="22"/>
          <w:lang w:val="uk-UA" w:eastAsia="uk-UA"/>
        </w:rPr>
        <w:t xml:space="preserve">         4*X</w:t>
      </w:r>
      <w:r>
        <w:rPr>
          <w:sz w:val="22"/>
          <w:szCs w:val="22"/>
          <w:vertAlign w:val="subscript"/>
          <w:lang w:val="uk-UA" w:eastAsia="uk-UA"/>
        </w:rPr>
        <w:t>1</w:t>
      </w:r>
      <w:r>
        <w:rPr>
          <w:sz w:val="22"/>
          <w:szCs w:val="22"/>
          <w:lang w:val="uk-UA" w:eastAsia="uk-UA"/>
        </w:rPr>
        <w:t>-2*X</w:t>
      </w:r>
      <w:r>
        <w:rPr>
          <w:sz w:val="22"/>
          <w:szCs w:val="22"/>
          <w:vertAlign w:val="subscript"/>
          <w:lang w:val="uk-UA" w:eastAsia="uk-UA"/>
        </w:rPr>
        <w:t>2</w:t>
      </w:r>
      <w:r>
        <w:rPr>
          <w:sz w:val="22"/>
          <w:szCs w:val="22"/>
          <w:lang w:val="uk-UA" w:eastAsia="uk-UA"/>
        </w:rPr>
        <w:t xml:space="preserve"> &lt;= 12,                            3*X</w:t>
      </w:r>
      <w:r>
        <w:rPr>
          <w:sz w:val="22"/>
          <w:szCs w:val="22"/>
          <w:vertAlign w:val="subscript"/>
          <w:lang w:val="uk-UA" w:eastAsia="uk-UA"/>
        </w:rPr>
        <w:t>1</w:t>
      </w:r>
      <w:r>
        <w:rPr>
          <w:sz w:val="22"/>
          <w:szCs w:val="22"/>
          <w:lang w:val="uk-UA" w:eastAsia="uk-UA"/>
        </w:rPr>
        <w:t>-2*X</w:t>
      </w:r>
      <w:r>
        <w:rPr>
          <w:sz w:val="22"/>
          <w:szCs w:val="22"/>
          <w:vertAlign w:val="subscript"/>
          <w:lang w:val="uk-UA" w:eastAsia="uk-UA"/>
        </w:rPr>
        <w:t>2</w:t>
      </w:r>
      <w:r>
        <w:rPr>
          <w:sz w:val="22"/>
          <w:szCs w:val="22"/>
          <w:lang w:val="uk-UA" w:eastAsia="uk-UA"/>
        </w:rPr>
        <w:t xml:space="preserve"> &lt;= 12</w:t>
      </w:r>
    </w:p>
    <w:p w:rsidR="00912D0B" w:rsidRDefault="00912D0B">
      <w:pPr>
        <w:rPr>
          <w:sz w:val="22"/>
          <w:szCs w:val="22"/>
          <w:lang w:val="uk-UA" w:eastAsia="uk-UA"/>
        </w:rPr>
      </w:pPr>
      <w:r>
        <w:rPr>
          <w:sz w:val="22"/>
          <w:szCs w:val="22"/>
          <w:lang w:val="uk-UA" w:eastAsia="uk-UA"/>
        </w:rPr>
        <w:t xml:space="preserve">         -X</w:t>
      </w:r>
      <w:r>
        <w:rPr>
          <w:sz w:val="22"/>
          <w:szCs w:val="22"/>
          <w:vertAlign w:val="subscript"/>
          <w:lang w:val="uk-UA" w:eastAsia="uk-UA"/>
        </w:rPr>
        <w:t>1</w:t>
      </w:r>
      <w:r>
        <w:rPr>
          <w:sz w:val="22"/>
          <w:szCs w:val="22"/>
          <w:lang w:val="uk-UA" w:eastAsia="uk-UA"/>
        </w:rPr>
        <w:t>+3*X</w:t>
      </w:r>
      <w:r>
        <w:rPr>
          <w:sz w:val="22"/>
          <w:szCs w:val="22"/>
          <w:vertAlign w:val="subscript"/>
          <w:lang w:val="uk-UA" w:eastAsia="uk-UA"/>
        </w:rPr>
        <w:t>2</w:t>
      </w:r>
      <w:r>
        <w:rPr>
          <w:sz w:val="22"/>
          <w:szCs w:val="22"/>
          <w:lang w:val="uk-UA" w:eastAsia="uk-UA"/>
        </w:rPr>
        <w:t xml:space="preserve"> &lt;= 6                              -X</w:t>
      </w:r>
      <w:r>
        <w:rPr>
          <w:sz w:val="22"/>
          <w:szCs w:val="22"/>
          <w:vertAlign w:val="subscript"/>
          <w:lang w:val="uk-UA" w:eastAsia="uk-UA"/>
        </w:rPr>
        <w:t>1</w:t>
      </w:r>
      <w:r>
        <w:rPr>
          <w:sz w:val="22"/>
          <w:szCs w:val="22"/>
          <w:lang w:val="uk-UA" w:eastAsia="uk-UA"/>
        </w:rPr>
        <w:t>+2*X</w:t>
      </w:r>
      <w:r>
        <w:rPr>
          <w:sz w:val="22"/>
          <w:szCs w:val="22"/>
          <w:vertAlign w:val="subscript"/>
          <w:lang w:val="uk-UA" w:eastAsia="uk-UA"/>
        </w:rPr>
        <w:t>2</w:t>
      </w:r>
      <w:r>
        <w:rPr>
          <w:sz w:val="22"/>
          <w:szCs w:val="22"/>
          <w:lang w:val="uk-UA" w:eastAsia="uk-UA"/>
        </w:rPr>
        <w:t xml:space="preserve"> &lt;= 8</w:t>
      </w:r>
    </w:p>
    <w:p w:rsidR="00912D0B" w:rsidRDefault="00912D0B">
      <w:pPr>
        <w:rPr>
          <w:sz w:val="22"/>
          <w:szCs w:val="22"/>
          <w:lang w:val="uk-UA" w:eastAsia="uk-UA"/>
        </w:rPr>
      </w:pPr>
      <w:r>
        <w:rPr>
          <w:sz w:val="22"/>
          <w:szCs w:val="22"/>
          <w:lang w:val="uk-UA" w:eastAsia="uk-UA"/>
        </w:rPr>
        <w:t xml:space="preserve">         2*X</w:t>
      </w:r>
      <w:r>
        <w:rPr>
          <w:sz w:val="22"/>
          <w:szCs w:val="22"/>
          <w:vertAlign w:val="subscript"/>
          <w:lang w:val="uk-UA" w:eastAsia="uk-UA"/>
        </w:rPr>
        <w:t>1</w:t>
      </w:r>
      <w:r>
        <w:rPr>
          <w:sz w:val="22"/>
          <w:szCs w:val="22"/>
          <w:lang w:val="uk-UA" w:eastAsia="uk-UA"/>
        </w:rPr>
        <w:t>+4*X</w:t>
      </w:r>
      <w:r>
        <w:rPr>
          <w:sz w:val="22"/>
          <w:szCs w:val="22"/>
          <w:vertAlign w:val="subscript"/>
          <w:lang w:val="uk-UA" w:eastAsia="uk-UA"/>
        </w:rPr>
        <w:t>2</w:t>
      </w:r>
      <w:r>
        <w:rPr>
          <w:sz w:val="22"/>
          <w:szCs w:val="22"/>
          <w:lang w:val="uk-UA" w:eastAsia="uk-UA"/>
        </w:rPr>
        <w:t xml:space="preserve"> &gt;= 16;                          2*X</w:t>
      </w:r>
      <w:r>
        <w:rPr>
          <w:sz w:val="22"/>
          <w:szCs w:val="22"/>
          <w:vertAlign w:val="subscript"/>
          <w:lang w:val="uk-UA" w:eastAsia="uk-UA"/>
        </w:rPr>
        <w:t>1</w:t>
      </w:r>
      <w:r>
        <w:rPr>
          <w:sz w:val="22"/>
          <w:szCs w:val="22"/>
          <w:lang w:val="uk-UA" w:eastAsia="uk-UA"/>
        </w:rPr>
        <w:t>+3*X</w:t>
      </w:r>
      <w:r>
        <w:rPr>
          <w:sz w:val="22"/>
          <w:szCs w:val="22"/>
          <w:vertAlign w:val="subscript"/>
          <w:lang w:val="uk-UA" w:eastAsia="uk-UA"/>
        </w:rPr>
        <w:t>2</w:t>
      </w:r>
      <w:r>
        <w:rPr>
          <w:sz w:val="22"/>
          <w:szCs w:val="22"/>
          <w:lang w:val="uk-UA" w:eastAsia="uk-UA"/>
        </w:rPr>
        <w:t xml:space="preserve"> &gt;= 6;</w:t>
      </w:r>
    </w:p>
    <w:p w:rsidR="00912D0B" w:rsidRDefault="00912D0B">
      <w:pPr>
        <w:rPr>
          <w:sz w:val="22"/>
          <w:szCs w:val="22"/>
          <w:lang w:val="uk-UA" w:eastAsia="uk-UA"/>
        </w:rPr>
      </w:pPr>
      <w:r>
        <w:rPr>
          <w:sz w:val="22"/>
          <w:szCs w:val="22"/>
          <w:lang w:val="uk-UA" w:eastAsia="uk-UA"/>
        </w:rPr>
        <w:t xml:space="preserve">          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 xml:space="preserve"> &gt;=0.                                      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 xml:space="preserve"> &gt;=0.</w:t>
      </w:r>
    </w:p>
    <w:p w:rsidR="00912D0B" w:rsidRDefault="00912D0B">
      <w:pPr>
        <w:rPr>
          <w:sz w:val="22"/>
          <w:szCs w:val="22"/>
          <w:lang w:val="uk-UA"/>
        </w:rPr>
      </w:pPr>
    </w:p>
    <w:p w:rsidR="00912D0B" w:rsidRDefault="00912D0B">
      <w:pPr>
        <w:rPr>
          <w:sz w:val="22"/>
          <w:szCs w:val="22"/>
          <w:lang w:val="uk-UA" w:eastAsia="uk-UA"/>
        </w:rPr>
      </w:pPr>
      <w:r>
        <w:rPr>
          <w:sz w:val="22"/>
          <w:szCs w:val="22"/>
          <w:lang w:val="uk-UA" w:eastAsia="uk-UA"/>
        </w:rPr>
        <w:t xml:space="preserve">  25.   F=2*X</w:t>
      </w:r>
      <w:r>
        <w:rPr>
          <w:sz w:val="22"/>
          <w:szCs w:val="22"/>
          <w:vertAlign w:val="subscript"/>
          <w:lang w:val="uk-UA" w:eastAsia="uk-UA"/>
        </w:rPr>
        <w:t>1</w:t>
      </w:r>
      <w:r>
        <w:rPr>
          <w:sz w:val="22"/>
          <w:szCs w:val="22"/>
          <w:lang w:val="uk-UA" w:eastAsia="uk-UA"/>
        </w:rPr>
        <w:t>+3*X</w:t>
      </w:r>
      <w:r>
        <w:rPr>
          <w:sz w:val="22"/>
          <w:szCs w:val="22"/>
          <w:vertAlign w:val="subscript"/>
          <w:lang w:val="uk-UA" w:eastAsia="uk-UA"/>
        </w:rPr>
        <w:t>2</w:t>
      </w:r>
      <w:r>
        <w:rPr>
          <w:sz w:val="22"/>
          <w:szCs w:val="22"/>
          <w:lang w:val="uk-UA" w:eastAsia="uk-UA"/>
        </w:rPr>
        <w:t xml:space="preserve">  </w:t>
      </w:r>
      <w:r>
        <w:rPr>
          <w:sz w:val="22"/>
          <w:szCs w:val="22"/>
          <w:lang w:val="uk-UA" w:eastAsia="uk-UA"/>
        </w:rPr>
        <w:sym w:font="Symbol" w:char="F0AE"/>
      </w:r>
      <w:r>
        <w:rPr>
          <w:sz w:val="22"/>
          <w:szCs w:val="22"/>
          <w:lang w:val="uk-UA" w:eastAsia="uk-UA"/>
        </w:rPr>
        <w:t xml:space="preserve">  </w:t>
      </w:r>
      <w:proofErr w:type="spellStart"/>
      <w:r>
        <w:rPr>
          <w:sz w:val="22"/>
          <w:szCs w:val="22"/>
          <w:lang w:val="uk-UA" w:eastAsia="uk-UA"/>
        </w:rPr>
        <w:t>min</w:t>
      </w:r>
      <w:proofErr w:type="spellEnd"/>
      <w:r>
        <w:rPr>
          <w:sz w:val="22"/>
          <w:szCs w:val="22"/>
          <w:lang w:val="uk-UA" w:eastAsia="uk-UA"/>
        </w:rPr>
        <w:t>;          26.   F=X</w:t>
      </w:r>
      <w:r>
        <w:rPr>
          <w:sz w:val="22"/>
          <w:szCs w:val="22"/>
          <w:vertAlign w:val="subscript"/>
          <w:lang w:val="uk-UA" w:eastAsia="uk-UA"/>
        </w:rPr>
        <w:t>1</w:t>
      </w:r>
      <w:r>
        <w:rPr>
          <w:sz w:val="22"/>
          <w:szCs w:val="22"/>
          <w:lang w:val="uk-UA" w:eastAsia="uk-UA"/>
        </w:rPr>
        <w:t>+2*X</w:t>
      </w:r>
      <w:r>
        <w:rPr>
          <w:sz w:val="22"/>
          <w:szCs w:val="22"/>
          <w:vertAlign w:val="subscript"/>
          <w:lang w:val="uk-UA" w:eastAsia="uk-UA"/>
        </w:rPr>
        <w:t>2</w:t>
      </w:r>
      <w:r>
        <w:rPr>
          <w:sz w:val="22"/>
          <w:szCs w:val="22"/>
          <w:lang w:val="uk-UA" w:eastAsia="uk-UA"/>
        </w:rPr>
        <w:t xml:space="preserve">  </w:t>
      </w:r>
      <w:r>
        <w:rPr>
          <w:sz w:val="22"/>
          <w:szCs w:val="22"/>
          <w:lang w:val="uk-UA" w:eastAsia="uk-UA"/>
        </w:rPr>
        <w:sym w:font="Symbol" w:char="F0AE"/>
      </w:r>
      <w:r>
        <w:rPr>
          <w:sz w:val="22"/>
          <w:szCs w:val="22"/>
          <w:lang w:val="uk-UA" w:eastAsia="uk-UA"/>
        </w:rPr>
        <w:t xml:space="preserve">  </w:t>
      </w:r>
      <w:proofErr w:type="spellStart"/>
      <w:r>
        <w:rPr>
          <w:sz w:val="22"/>
          <w:szCs w:val="22"/>
          <w:lang w:val="uk-UA" w:eastAsia="uk-UA"/>
        </w:rPr>
        <w:t>max</w:t>
      </w:r>
      <w:proofErr w:type="spellEnd"/>
      <w:r>
        <w:rPr>
          <w:sz w:val="22"/>
          <w:szCs w:val="22"/>
          <w:lang w:val="uk-UA" w:eastAsia="uk-UA"/>
        </w:rPr>
        <w:t>;</w:t>
      </w:r>
    </w:p>
    <w:p w:rsidR="00912D0B" w:rsidRDefault="00912D0B">
      <w:pPr>
        <w:rPr>
          <w:sz w:val="22"/>
          <w:szCs w:val="22"/>
          <w:lang w:val="uk-UA" w:eastAsia="uk-UA"/>
        </w:rPr>
      </w:pPr>
      <w:r>
        <w:rPr>
          <w:sz w:val="22"/>
          <w:szCs w:val="22"/>
          <w:lang w:val="uk-UA" w:eastAsia="uk-UA"/>
        </w:rPr>
        <w:t xml:space="preserve">          2*X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 xml:space="preserve"> &gt;= 8,                              X</w:t>
      </w:r>
      <w:r>
        <w:rPr>
          <w:sz w:val="22"/>
          <w:szCs w:val="22"/>
          <w:vertAlign w:val="subscript"/>
          <w:lang w:val="uk-UA" w:eastAsia="uk-UA"/>
        </w:rPr>
        <w:t>1</w:t>
      </w:r>
      <w:r>
        <w:rPr>
          <w:sz w:val="22"/>
          <w:szCs w:val="22"/>
          <w:lang w:val="uk-UA" w:eastAsia="uk-UA"/>
        </w:rPr>
        <w:t>+X</w:t>
      </w:r>
      <w:r>
        <w:rPr>
          <w:sz w:val="22"/>
          <w:szCs w:val="22"/>
          <w:vertAlign w:val="subscript"/>
          <w:lang w:val="uk-UA" w:eastAsia="uk-UA"/>
        </w:rPr>
        <w:t xml:space="preserve">2 </w:t>
      </w:r>
      <w:r>
        <w:rPr>
          <w:sz w:val="22"/>
          <w:szCs w:val="22"/>
          <w:lang w:val="uk-UA" w:eastAsia="uk-UA"/>
        </w:rPr>
        <w:t>&lt;= 6</w:t>
      </w:r>
    </w:p>
    <w:p w:rsidR="00912D0B" w:rsidRDefault="00912D0B">
      <w:pPr>
        <w:rPr>
          <w:sz w:val="22"/>
          <w:szCs w:val="22"/>
          <w:lang w:val="uk-UA" w:eastAsia="uk-UA"/>
        </w:rPr>
      </w:pPr>
      <w:r>
        <w:rPr>
          <w:sz w:val="22"/>
          <w:szCs w:val="22"/>
          <w:lang w:val="uk-UA" w:eastAsia="uk-UA"/>
        </w:rPr>
        <w:t xml:space="preserve">           X</w:t>
      </w:r>
      <w:r>
        <w:rPr>
          <w:sz w:val="22"/>
          <w:szCs w:val="22"/>
          <w:vertAlign w:val="subscript"/>
          <w:lang w:val="uk-UA" w:eastAsia="uk-UA"/>
        </w:rPr>
        <w:t>1</w:t>
      </w:r>
      <w:r>
        <w:rPr>
          <w:sz w:val="22"/>
          <w:szCs w:val="22"/>
          <w:lang w:val="uk-UA" w:eastAsia="uk-UA"/>
        </w:rPr>
        <w:t>+2*X</w:t>
      </w:r>
      <w:r>
        <w:rPr>
          <w:sz w:val="22"/>
          <w:szCs w:val="22"/>
          <w:vertAlign w:val="subscript"/>
          <w:lang w:val="uk-UA" w:eastAsia="uk-UA"/>
        </w:rPr>
        <w:t>2</w:t>
      </w:r>
      <w:r>
        <w:rPr>
          <w:sz w:val="22"/>
          <w:szCs w:val="22"/>
          <w:lang w:val="uk-UA" w:eastAsia="uk-UA"/>
        </w:rPr>
        <w:t xml:space="preserve"> &gt;= 6;        </w:t>
      </w:r>
      <w:r>
        <w:rPr>
          <w:sz w:val="22"/>
          <w:szCs w:val="22"/>
          <w:lang w:val="uk-UA" w:eastAsia="uk-UA"/>
        </w:rPr>
        <w:tab/>
        <w:t xml:space="preserve">     </w:t>
      </w:r>
      <w:r>
        <w:rPr>
          <w:sz w:val="22"/>
          <w:szCs w:val="22"/>
          <w:lang w:val="uk-UA" w:eastAsia="uk-UA"/>
        </w:rPr>
        <w:tab/>
        <w:t xml:space="preserve">   X</w:t>
      </w:r>
      <w:r>
        <w:rPr>
          <w:sz w:val="22"/>
          <w:szCs w:val="22"/>
          <w:vertAlign w:val="subscript"/>
          <w:lang w:val="uk-UA" w:eastAsia="uk-UA"/>
        </w:rPr>
        <w:t>1</w:t>
      </w:r>
      <w:r>
        <w:rPr>
          <w:sz w:val="22"/>
          <w:szCs w:val="22"/>
          <w:lang w:val="uk-UA" w:eastAsia="uk-UA"/>
        </w:rPr>
        <w:t>+10*X</w:t>
      </w:r>
      <w:r>
        <w:rPr>
          <w:sz w:val="22"/>
          <w:szCs w:val="22"/>
          <w:vertAlign w:val="subscript"/>
          <w:lang w:val="uk-UA" w:eastAsia="uk-UA"/>
        </w:rPr>
        <w:t>2</w:t>
      </w:r>
      <w:r>
        <w:rPr>
          <w:sz w:val="22"/>
          <w:szCs w:val="22"/>
          <w:lang w:val="uk-UA" w:eastAsia="uk-UA"/>
        </w:rPr>
        <w:t xml:space="preserve"> &lt;= 26</w:t>
      </w:r>
    </w:p>
    <w:p w:rsidR="00912D0B" w:rsidRDefault="00912D0B">
      <w:pPr>
        <w:rPr>
          <w:sz w:val="22"/>
          <w:szCs w:val="22"/>
          <w:lang w:val="uk-UA" w:eastAsia="uk-UA"/>
        </w:rPr>
      </w:pPr>
      <w:r>
        <w:rPr>
          <w:sz w:val="22"/>
          <w:szCs w:val="22"/>
          <w:lang w:val="uk-UA" w:eastAsia="uk-UA"/>
        </w:rPr>
        <w:t xml:space="preserve">           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 xml:space="preserve"> &gt;=0.                  </w:t>
      </w:r>
      <w:r>
        <w:rPr>
          <w:sz w:val="22"/>
          <w:szCs w:val="22"/>
          <w:lang w:val="uk-UA" w:eastAsia="uk-UA"/>
        </w:rPr>
        <w:tab/>
        <w:t xml:space="preserve">               X</w:t>
      </w:r>
      <w:r>
        <w:rPr>
          <w:sz w:val="22"/>
          <w:szCs w:val="22"/>
          <w:vertAlign w:val="subscript"/>
          <w:lang w:val="uk-UA" w:eastAsia="uk-UA"/>
        </w:rPr>
        <w:t>1</w:t>
      </w:r>
      <w:r>
        <w:rPr>
          <w:sz w:val="22"/>
          <w:szCs w:val="22"/>
          <w:lang w:val="uk-UA" w:eastAsia="uk-UA"/>
        </w:rPr>
        <w:t>+11*X</w:t>
      </w:r>
      <w:r>
        <w:rPr>
          <w:sz w:val="22"/>
          <w:szCs w:val="22"/>
          <w:vertAlign w:val="subscript"/>
          <w:lang w:val="uk-UA" w:eastAsia="uk-UA"/>
        </w:rPr>
        <w:t>2</w:t>
      </w:r>
      <w:r>
        <w:rPr>
          <w:sz w:val="22"/>
          <w:szCs w:val="22"/>
          <w:lang w:val="uk-UA" w:eastAsia="uk-UA"/>
        </w:rPr>
        <w:t xml:space="preserve"> &lt;= 20;</w:t>
      </w:r>
    </w:p>
    <w:p w:rsidR="00912D0B" w:rsidRDefault="00912D0B">
      <w:pPr>
        <w:rPr>
          <w:sz w:val="22"/>
          <w:szCs w:val="22"/>
          <w:lang w:val="uk-UA" w:eastAsia="uk-UA"/>
        </w:rPr>
      </w:pPr>
      <w:r>
        <w:rPr>
          <w:sz w:val="22"/>
          <w:szCs w:val="22"/>
          <w:lang w:val="uk-UA" w:eastAsia="uk-UA"/>
        </w:rPr>
        <w:t xml:space="preserve">                                                                   X</w:t>
      </w:r>
      <w:r>
        <w:rPr>
          <w:sz w:val="22"/>
          <w:szCs w:val="22"/>
          <w:vertAlign w:val="subscript"/>
          <w:lang w:val="uk-UA" w:eastAsia="uk-UA"/>
        </w:rPr>
        <w:t>1</w:t>
      </w:r>
      <w:r>
        <w:rPr>
          <w:sz w:val="22"/>
          <w:szCs w:val="22"/>
          <w:lang w:val="uk-UA" w:eastAsia="uk-UA"/>
        </w:rPr>
        <w:t>,X</w:t>
      </w:r>
      <w:r>
        <w:rPr>
          <w:sz w:val="22"/>
          <w:szCs w:val="22"/>
          <w:vertAlign w:val="subscript"/>
          <w:lang w:val="uk-UA" w:eastAsia="uk-UA"/>
        </w:rPr>
        <w:t>2</w:t>
      </w:r>
      <w:r>
        <w:rPr>
          <w:sz w:val="22"/>
          <w:szCs w:val="22"/>
          <w:lang w:val="uk-UA" w:eastAsia="uk-UA"/>
        </w:rPr>
        <w:t xml:space="preserve"> &gt;=0.</w:t>
      </w:r>
    </w:p>
    <w:p w:rsidR="00257A0F" w:rsidRDefault="00912D0B">
      <w:pPr>
        <w:jc w:val="both"/>
        <w:rPr>
          <w:sz w:val="22"/>
          <w:szCs w:val="22"/>
          <w:lang w:val="uk-UA"/>
        </w:rPr>
      </w:pPr>
      <w:r>
        <w:rPr>
          <w:sz w:val="22"/>
          <w:szCs w:val="22"/>
          <w:lang w:val="uk-UA"/>
        </w:rPr>
        <w:t xml:space="preserve">           </w:t>
      </w:r>
    </w:p>
    <w:p w:rsidR="00257A0F" w:rsidRPr="00047899" w:rsidRDefault="0058541F" w:rsidP="00582458">
      <w:pPr>
        <w:pStyle w:val="27"/>
        <w:rPr>
          <w:rStyle w:val="main30"/>
          <w:b/>
          <w:kern w:val="0"/>
        </w:rPr>
      </w:pPr>
      <w:bookmarkStart w:id="97" w:name="_Toc157537650"/>
      <w:r w:rsidRPr="00047899">
        <w:rPr>
          <w:rStyle w:val="main30"/>
          <w:b/>
          <w:kern w:val="0"/>
        </w:rPr>
        <w:t>1.</w:t>
      </w:r>
      <w:r w:rsidR="0031115F" w:rsidRPr="00047899">
        <w:rPr>
          <w:rStyle w:val="main30"/>
          <w:b/>
          <w:kern w:val="0"/>
          <w:lang w:val="uk-UA"/>
        </w:rPr>
        <w:t>3</w:t>
      </w:r>
      <w:r w:rsidRPr="00047899">
        <w:rPr>
          <w:rStyle w:val="main30"/>
          <w:b/>
          <w:kern w:val="0"/>
        </w:rPr>
        <w:t xml:space="preserve"> </w:t>
      </w:r>
      <w:proofErr w:type="spellStart"/>
      <w:r w:rsidRPr="00047899">
        <w:rPr>
          <w:rStyle w:val="main30"/>
          <w:b/>
          <w:kern w:val="0"/>
        </w:rPr>
        <w:t>Зміст</w:t>
      </w:r>
      <w:proofErr w:type="spellEnd"/>
      <w:r w:rsidR="00257A0F" w:rsidRPr="00047899">
        <w:rPr>
          <w:rStyle w:val="main30"/>
          <w:b/>
          <w:kern w:val="0"/>
        </w:rPr>
        <w:t xml:space="preserve"> </w:t>
      </w:r>
      <w:proofErr w:type="spellStart"/>
      <w:r w:rsidR="00257A0F" w:rsidRPr="00047899">
        <w:rPr>
          <w:rStyle w:val="main30"/>
          <w:b/>
          <w:kern w:val="0"/>
        </w:rPr>
        <w:t>звіту</w:t>
      </w:r>
      <w:bookmarkEnd w:id="97"/>
      <w:proofErr w:type="spellEnd"/>
    </w:p>
    <w:p w:rsidR="00257A0F" w:rsidRDefault="00257A0F" w:rsidP="0058541F">
      <w:pPr>
        <w:outlineLvl w:val="1"/>
        <w:rPr>
          <w:sz w:val="22"/>
          <w:szCs w:val="22"/>
          <w:lang w:val="uk-UA"/>
        </w:rPr>
      </w:pPr>
    </w:p>
    <w:p w:rsidR="00257A0F" w:rsidRPr="00257A0F" w:rsidRDefault="00257A0F" w:rsidP="0031115F">
      <w:pPr>
        <w:numPr>
          <w:ilvl w:val="0"/>
          <w:numId w:val="17"/>
        </w:numPr>
        <w:jc w:val="both"/>
        <w:rPr>
          <w:sz w:val="22"/>
          <w:szCs w:val="22"/>
          <w:lang w:val="uk-UA" w:eastAsia="uk-UA"/>
        </w:rPr>
      </w:pPr>
      <w:r>
        <w:rPr>
          <w:sz w:val="22"/>
          <w:szCs w:val="22"/>
          <w:lang w:val="uk-UA" w:eastAsia="uk-UA"/>
        </w:rPr>
        <w:t>Сформульована мета роботи.</w:t>
      </w:r>
    </w:p>
    <w:p w:rsidR="00257A0F" w:rsidRDefault="00257A0F" w:rsidP="00FE3EF3">
      <w:pPr>
        <w:numPr>
          <w:ilvl w:val="0"/>
          <w:numId w:val="17"/>
        </w:numPr>
        <w:jc w:val="both"/>
        <w:rPr>
          <w:sz w:val="22"/>
          <w:szCs w:val="22"/>
          <w:lang w:val="uk-UA" w:eastAsia="uk-UA"/>
        </w:rPr>
      </w:pPr>
      <w:r>
        <w:rPr>
          <w:sz w:val="22"/>
          <w:szCs w:val="22"/>
          <w:lang w:val="uk-UA" w:eastAsia="uk-UA"/>
        </w:rPr>
        <w:t>Постановка задачі ЛП згідно варіанту.</w:t>
      </w:r>
    </w:p>
    <w:p w:rsidR="00257A0F" w:rsidRDefault="00257A0F" w:rsidP="00FE3EF3">
      <w:pPr>
        <w:numPr>
          <w:ilvl w:val="0"/>
          <w:numId w:val="17"/>
        </w:numPr>
        <w:jc w:val="both"/>
        <w:rPr>
          <w:sz w:val="22"/>
          <w:szCs w:val="22"/>
          <w:lang w:val="uk-UA" w:eastAsia="uk-UA"/>
        </w:rPr>
      </w:pPr>
      <w:r>
        <w:rPr>
          <w:sz w:val="22"/>
          <w:szCs w:val="22"/>
          <w:lang w:val="uk-UA" w:eastAsia="uk-UA"/>
        </w:rPr>
        <w:t>Результати роботи. Привес</w:t>
      </w:r>
      <w:r w:rsidR="00AB01CE">
        <w:rPr>
          <w:sz w:val="22"/>
          <w:szCs w:val="22"/>
          <w:lang w:val="uk-UA" w:eastAsia="uk-UA"/>
        </w:rPr>
        <w:t>ти рисунок, аналогічний рис.1.5</w:t>
      </w:r>
      <w:r>
        <w:rPr>
          <w:sz w:val="22"/>
          <w:szCs w:val="22"/>
          <w:lang w:val="uk-UA" w:eastAsia="uk-UA"/>
        </w:rPr>
        <w:t>.</w:t>
      </w:r>
    </w:p>
    <w:p w:rsidR="00257A0F" w:rsidRDefault="00257A0F" w:rsidP="00FE3EF3">
      <w:pPr>
        <w:numPr>
          <w:ilvl w:val="0"/>
          <w:numId w:val="17"/>
        </w:numPr>
        <w:jc w:val="both"/>
        <w:rPr>
          <w:sz w:val="22"/>
          <w:szCs w:val="22"/>
          <w:lang w:val="uk-UA" w:eastAsia="uk-UA"/>
        </w:rPr>
      </w:pPr>
      <w:r>
        <w:rPr>
          <w:sz w:val="22"/>
          <w:szCs w:val="22"/>
          <w:lang w:val="uk-UA" w:eastAsia="uk-UA"/>
        </w:rPr>
        <w:t>Аналіз отриманих результатів і висновки.</w:t>
      </w:r>
    </w:p>
    <w:p w:rsidR="00912D0B" w:rsidRPr="00047899" w:rsidRDefault="00912D0B" w:rsidP="00582458">
      <w:pPr>
        <w:pStyle w:val="27"/>
        <w:rPr>
          <w:rStyle w:val="main30"/>
          <w:b/>
          <w:kern w:val="0"/>
        </w:rPr>
      </w:pPr>
      <w:r w:rsidRPr="00047899">
        <w:rPr>
          <w:rStyle w:val="main30"/>
          <w:b/>
          <w:kern w:val="0"/>
        </w:rPr>
        <w:t xml:space="preserve">  </w:t>
      </w:r>
      <w:bookmarkStart w:id="98" w:name="_Toc151613127"/>
      <w:bookmarkStart w:id="99" w:name="_Toc151613203"/>
      <w:bookmarkStart w:id="100" w:name="_Toc151613341"/>
      <w:bookmarkStart w:id="101" w:name="_Toc157537651"/>
      <w:r w:rsidRPr="00047899">
        <w:rPr>
          <w:rStyle w:val="main30"/>
          <w:b/>
          <w:kern w:val="0"/>
        </w:rPr>
        <w:t>1.</w:t>
      </w:r>
      <w:r w:rsidR="0031115F" w:rsidRPr="00047899">
        <w:rPr>
          <w:rStyle w:val="main30"/>
          <w:b/>
          <w:kern w:val="0"/>
          <w:lang w:val="uk-UA"/>
        </w:rPr>
        <w:t>4</w:t>
      </w:r>
      <w:r w:rsidRPr="00047899">
        <w:rPr>
          <w:rStyle w:val="main30"/>
          <w:b/>
          <w:kern w:val="0"/>
        </w:rPr>
        <w:t xml:space="preserve"> </w:t>
      </w:r>
      <w:proofErr w:type="spellStart"/>
      <w:r w:rsidRPr="00047899">
        <w:rPr>
          <w:rStyle w:val="main30"/>
          <w:b/>
          <w:kern w:val="0"/>
        </w:rPr>
        <w:t>Контрольні</w:t>
      </w:r>
      <w:proofErr w:type="spellEnd"/>
      <w:r w:rsidRPr="00047899">
        <w:rPr>
          <w:rStyle w:val="main30"/>
          <w:b/>
          <w:kern w:val="0"/>
        </w:rPr>
        <w:t xml:space="preserve"> </w:t>
      </w:r>
      <w:r w:rsidR="00966167" w:rsidRPr="00047899">
        <w:rPr>
          <w:rStyle w:val="main30"/>
          <w:b/>
          <w:kern w:val="0"/>
          <w:lang w:val="uk-UA"/>
        </w:rPr>
        <w:t>за</w:t>
      </w:r>
      <w:proofErr w:type="spellStart"/>
      <w:r w:rsidRPr="00047899">
        <w:rPr>
          <w:rStyle w:val="main30"/>
          <w:b/>
          <w:kern w:val="0"/>
        </w:rPr>
        <w:t>питання</w:t>
      </w:r>
      <w:bookmarkEnd w:id="98"/>
      <w:bookmarkEnd w:id="99"/>
      <w:bookmarkEnd w:id="100"/>
      <w:bookmarkEnd w:id="101"/>
      <w:proofErr w:type="spellEnd"/>
    </w:p>
    <w:p w:rsidR="00912D0B" w:rsidRDefault="00912D0B">
      <w:pPr>
        <w:rPr>
          <w:sz w:val="22"/>
          <w:szCs w:val="22"/>
          <w:lang w:val="uk-UA"/>
        </w:rPr>
      </w:pPr>
    </w:p>
    <w:p w:rsidR="00912D0B" w:rsidRDefault="00912D0B" w:rsidP="0031115F">
      <w:pPr>
        <w:numPr>
          <w:ilvl w:val="0"/>
          <w:numId w:val="18"/>
        </w:numPr>
        <w:jc w:val="both"/>
        <w:rPr>
          <w:sz w:val="22"/>
          <w:szCs w:val="22"/>
          <w:lang w:val="uk-UA" w:eastAsia="uk-UA"/>
        </w:rPr>
      </w:pPr>
      <w:r>
        <w:rPr>
          <w:sz w:val="22"/>
          <w:szCs w:val="22"/>
          <w:lang w:val="uk-UA" w:eastAsia="uk-UA"/>
        </w:rPr>
        <w:t>Приведіть приклад використання ЛП .  Складіть математичну модель задачі.</w:t>
      </w:r>
    </w:p>
    <w:p w:rsidR="00912D0B" w:rsidRDefault="00912D0B" w:rsidP="00BB3E80">
      <w:pPr>
        <w:numPr>
          <w:ilvl w:val="0"/>
          <w:numId w:val="18"/>
        </w:numPr>
        <w:jc w:val="both"/>
        <w:rPr>
          <w:sz w:val="22"/>
          <w:szCs w:val="22"/>
          <w:lang w:val="uk-UA" w:eastAsia="uk-UA"/>
        </w:rPr>
      </w:pPr>
      <w:r>
        <w:rPr>
          <w:sz w:val="22"/>
          <w:szCs w:val="22"/>
          <w:lang w:val="uk-UA" w:eastAsia="uk-UA"/>
        </w:rPr>
        <w:t>Сформулюйте загальну задачі ЛП.</w:t>
      </w:r>
    </w:p>
    <w:p w:rsidR="00912D0B" w:rsidRDefault="00912D0B" w:rsidP="00BB3E80">
      <w:pPr>
        <w:numPr>
          <w:ilvl w:val="0"/>
          <w:numId w:val="18"/>
        </w:numPr>
        <w:jc w:val="both"/>
        <w:rPr>
          <w:sz w:val="22"/>
          <w:szCs w:val="22"/>
          <w:lang w:val="uk-UA" w:eastAsia="uk-UA"/>
        </w:rPr>
      </w:pPr>
      <w:r>
        <w:rPr>
          <w:sz w:val="22"/>
          <w:szCs w:val="22"/>
          <w:lang w:val="uk-UA" w:eastAsia="uk-UA"/>
        </w:rPr>
        <w:t>Дайте визначення стандартної (симетричної)  і основної (канонічної) задачі ЛП.</w:t>
      </w:r>
    </w:p>
    <w:p w:rsidR="00912D0B" w:rsidRDefault="00912D0B" w:rsidP="00BB3E80">
      <w:pPr>
        <w:numPr>
          <w:ilvl w:val="0"/>
          <w:numId w:val="18"/>
        </w:numPr>
        <w:jc w:val="both"/>
        <w:rPr>
          <w:sz w:val="22"/>
          <w:szCs w:val="22"/>
          <w:lang w:val="uk-UA" w:eastAsia="uk-UA"/>
        </w:rPr>
      </w:pPr>
      <w:r>
        <w:rPr>
          <w:sz w:val="22"/>
          <w:szCs w:val="22"/>
          <w:lang w:val="uk-UA" w:eastAsia="uk-UA"/>
        </w:rPr>
        <w:t>Що називається допустимими і оптимальним рішеннями задачі ЛП? Дайте геометричну інтерпретацію.</w:t>
      </w:r>
    </w:p>
    <w:p w:rsidR="00912D0B" w:rsidRDefault="00912D0B" w:rsidP="00BB3E80">
      <w:pPr>
        <w:numPr>
          <w:ilvl w:val="0"/>
          <w:numId w:val="18"/>
        </w:numPr>
        <w:jc w:val="both"/>
        <w:rPr>
          <w:sz w:val="22"/>
          <w:szCs w:val="22"/>
          <w:lang w:val="uk-UA" w:eastAsia="uk-UA"/>
        </w:rPr>
      </w:pPr>
      <w:r>
        <w:rPr>
          <w:sz w:val="22"/>
          <w:szCs w:val="22"/>
          <w:lang w:val="uk-UA" w:eastAsia="uk-UA"/>
        </w:rPr>
        <w:t>Як визначити кількість додаткових ненегативних змінних, які слід вводити при  переході  від обмежень-нерівностей задачі ЛП до  обмежень-рівності.  Який  їх сенс?</w:t>
      </w:r>
    </w:p>
    <w:p w:rsidR="00912D0B" w:rsidRDefault="00912D0B" w:rsidP="00BB3E80">
      <w:pPr>
        <w:numPr>
          <w:ilvl w:val="0"/>
          <w:numId w:val="18"/>
        </w:numPr>
        <w:jc w:val="both"/>
        <w:rPr>
          <w:sz w:val="22"/>
          <w:szCs w:val="22"/>
          <w:lang w:val="uk-UA" w:eastAsia="uk-UA"/>
        </w:rPr>
      </w:pPr>
      <w:r>
        <w:rPr>
          <w:sz w:val="22"/>
          <w:szCs w:val="22"/>
          <w:lang w:val="uk-UA" w:eastAsia="uk-UA"/>
        </w:rPr>
        <w:t>Як можна звести задачі мінімізації  цільової  функції  до задачі максимізації?</w:t>
      </w:r>
    </w:p>
    <w:p w:rsidR="00912D0B" w:rsidRDefault="00912D0B" w:rsidP="00BB3E80">
      <w:pPr>
        <w:numPr>
          <w:ilvl w:val="0"/>
          <w:numId w:val="18"/>
        </w:numPr>
        <w:jc w:val="both"/>
        <w:rPr>
          <w:sz w:val="22"/>
          <w:szCs w:val="22"/>
          <w:lang w:val="uk-UA" w:eastAsia="uk-UA"/>
        </w:rPr>
      </w:pPr>
      <w:r>
        <w:rPr>
          <w:sz w:val="22"/>
          <w:szCs w:val="22"/>
          <w:lang w:val="uk-UA" w:eastAsia="uk-UA"/>
        </w:rPr>
        <w:t>Яким чином замінюються  змінні,  що не  підкоряються умові позитивності?</w:t>
      </w:r>
    </w:p>
    <w:p w:rsidR="00912D0B" w:rsidRDefault="00912D0B" w:rsidP="00BB3E80">
      <w:pPr>
        <w:numPr>
          <w:ilvl w:val="0"/>
          <w:numId w:val="18"/>
        </w:numPr>
        <w:jc w:val="both"/>
        <w:rPr>
          <w:sz w:val="22"/>
          <w:szCs w:val="22"/>
          <w:lang w:val="uk-UA" w:eastAsia="uk-UA"/>
        </w:rPr>
      </w:pPr>
      <w:r>
        <w:rPr>
          <w:sz w:val="22"/>
          <w:szCs w:val="22"/>
          <w:lang w:val="uk-UA" w:eastAsia="uk-UA"/>
        </w:rPr>
        <w:lastRenderedPageBreak/>
        <w:t>Як підготувати і вирішити задачу ЛП на основі  її геометричної інтерпретації?</w:t>
      </w:r>
    </w:p>
    <w:p w:rsidR="00912D0B" w:rsidRDefault="00912D0B" w:rsidP="0031115F">
      <w:pPr>
        <w:numPr>
          <w:ilvl w:val="0"/>
          <w:numId w:val="18"/>
        </w:numPr>
        <w:jc w:val="both"/>
        <w:rPr>
          <w:sz w:val="22"/>
          <w:szCs w:val="22"/>
          <w:lang w:val="uk-UA" w:eastAsia="uk-UA"/>
        </w:rPr>
      </w:pPr>
      <w:r>
        <w:rPr>
          <w:sz w:val="22"/>
          <w:szCs w:val="22"/>
          <w:lang w:val="uk-UA" w:eastAsia="uk-UA"/>
        </w:rPr>
        <w:t>Дайте геометричну інтерпретацію можливих при рішенні задачі ЛП випадків: коли цільова функція приймає максимальне значення в єдиній  крапці  або  на  відрізку; коли цільова функція не обмежена зверху на безлічі рішень; коли система обмежень задачі несумісна.</w:t>
      </w:r>
    </w:p>
    <w:p w:rsidR="00912D0B" w:rsidRPr="004C2020" w:rsidRDefault="00912D0B" w:rsidP="003E6542">
      <w:pPr>
        <w:jc w:val="center"/>
        <w:outlineLvl w:val="0"/>
        <w:rPr>
          <w:rStyle w:val="main"/>
        </w:rPr>
      </w:pPr>
      <w:r w:rsidRPr="00195E2D">
        <w:rPr>
          <w:sz w:val="22"/>
          <w:szCs w:val="22"/>
          <w:lang w:val="uk-UA"/>
        </w:rPr>
        <w:br w:type="page"/>
      </w:r>
      <w:bookmarkStart w:id="102" w:name="_Toc151612316"/>
      <w:bookmarkStart w:id="103" w:name="_Toc151613352"/>
      <w:bookmarkStart w:id="104" w:name="_Toc157537652"/>
      <w:r w:rsidR="0031115F">
        <w:rPr>
          <w:b/>
          <w:sz w:val="22"/>
          <w:szCs w:val="22"/>
          <w:lang w:val="uk-UA"/>
        </w:rPr>
        <w:lastRenderedPageBreak/>
        <w:t>2</w:t>
      </w:r>
      <w:r w:rsidRPr="004C2020">
        <w:rPr>
          <w:rStyle w:val="main"/>
        </w:rPr>
        <w:t xml:space="preserve"> Лабораторна робота №</w:t>
      </w:r>
      <w:r w:rsidR="0031115F">
        <w:rPr>
          <w:rStyle w:val="main"/>
          <w:lang w:val="uk-UA"/>
        </w:rPr>
        <w:t>2</w:t>
      </w:r>
      <w:r w:rsidRPr="004C2020">
        <w:rPr>
          <w:rStyle w:val="main"/>
        </w:rPr>
        <w:br/>
      </w:r>
      <w:r w:rsidR="00392F65">
        <w:rPr>
          <w:rStyle w:val="main"/>
        </w:rPr>
        <w:t>Одновимір</w:t>
      </w:r>
      <w:r w:rsidRPr="004C2020">
        <w:rPr>
          <w:rStyle w:val="main"/>
        </w:rPr>
        <w:t>ний пошук оптимуму. Методи оптимізації з виключенням інтервалів</w:t>
      </w:r>
      <w:bookmarkEnd w:id="102"/>
      <w:bookmarkEnd w:id="103"/>
      <w:bookmarkEnd w:id="104"/>
    </w:p>
    <w:p w:rsidR="00912D0B" w:rsidRDefault="00912D0B">
      <w:pPr>
        <w:jc w:val="center"/>
        <w:rPr>
          <w:b/>
          <w:bCs/>
          <w:caps/>
          <w:spacing w:val="20"/>
          <w:sz w:val="24"/>
          <w:lang w:val="uk-UA"/>
        </w:rPr>
      </w:pPr>
    </w:p>
    <w:p w:rsidR="00912D0B" w:rsidRDefault="00912D0B">
      <w:pPr>
        <w:ind w:firstLine="567"/>
        <w:jc w:val="both"/>
        <w:rPr>
          <w:sz w:val="22"/>
          <w:szCs w:val="22"/>
          <w:lang w:val="uk-UA"/>
        </w:rPr>
      </w:pPr>
      <w:r>
        <w:rPr>
          <w:b/>
          <w:sz w:val="22"/>
          <w:szCs w:val="22"/>
          <w:lang w:val="uk-UA"/>
        </w:rPr>
        <w:t>Мета роботи</w:t>
      </w:r>
      <w:r>
        <w:rPr>
          <w:sz w:val="22"/>
          <w:szCs w:val="22"/>
          <w:lang w:val="uk-UA"/>
        </w:rPr>
        <w:t xml:space="preserve"> - вивчити </w:t>
      </w:r>
      <w:r w:rsidR="00392F65">
        <w:rPr>
          <w:sz w:val="22"/>
          <w:szCs w:val="22"/>
          <w:lang w:val="uk-UA"/>
        </w:rPr>
        <w:t>одновимір</w:t>
      </w:r>
      <w:r>
        <w:rPr>
          <w:sz w:val="22"/>
          <w:szCs w:val="22"/>
          <w:lang w:val="uk-UA"/>
        </w:rPr>
        <w:t>ні методи оптимізації з виключенням інтервалів; навчитися застосовувати методи оптимізації для аналізу й обробки інформації.</w:t>
      </w:r>
    </w:p>
    <w:p w:rsidR="00912D0B" w:rsidRDefault="00912D0B">
      <w:pPr>
        <w:jc w:val="both"/>
        <w:rPr>
          <w:lang w:val="uk-UA"/>
        </w:rPr>
      </w:pPr>
    </w:p>
    <w:p w:rsidR="00912D0B" w:rsidRPr="00047899" w:rsidRDefault="0031115F" w:rsidP="00582458">
      <w:pPr>
        <w:pStyle w:val="27"/>
        <w:rPr>
          <w:rStyle w:val="main30"/>
          <w:b/>
          <w:kern w:val="0"/>
        </w:rPr>
      </w:pPr>
      <w:bookmarkStart w:id="105" w:name="_Toc151613136"/>
      <w:bookmarkStart w:id="106" w:name="_Toc151613212"/>
      <w:bookmarkStart w:id="107" w:name="_Toc151613353"/>
      <w:bookmarkStart w:id="108" w:name="_Toc157537653"/>
      <w:r w:rsidRPr="00047899">
        <w:rPr>
          <w:rStyle w:val="main30"/>
          <w:b/>
          <w:kern w:val="0"/>
          <w:lang w:val="uk-UA"/>
        </w:rPr>
        <w:t>2</w:t>
      </w:r>
      <w:r w:rsidR="00912D0B" w:rsidRPr="00047899">
        <w:rPr>
          <w:rStyle w:val="main30"/>
          <w:b/>
          <w:kern w:val="0"/>
        </w:rPr>
        <w:t xml:space="preserve">.1 </w:t>
      </w:r>
      <w:proofErr w:type="spellStart"/>
      <w:r w:rsidR="00912D0B" w:rsidRPr="00047899">
        <w:rPr>
          <w:rStyle w:val="main30"/>
          <w:b/>
          <w:kern w:val="0"/>
        </w:rPr>
        <w:t>Короткі</w:t>
      </w:r>
      <w:proofErr w:type="spellEnd"/>
      <w:r w:rsidR="00912D0B" w:rsidRPr="00047899">
        <w:rPr>
          <w:rStyle w:val="main30"/>
          <w:b/>
          <w:kern w:val="0"/>
        </w:rPr>
        <w:t xml:space="preserve"> </w:t>
      </w:r>
      <w:proofErr w:type="spellStart"/>
      <w:r w:rsidR="00912D0B" w:rsidRPr="00047899">
        <w:rPr>
          <w:rStyle w:val="main30"/>
          <w:b/>
          <w:kern w:val="0"/>
        </w:rPr>
        <w:t>теоретичні</w:t>
      </w:r>
      <w:proofErr w:type="spellEnd"/>
      <w:r w:rsidR="00912D0B" w:rsidRPr="00047899">
        <w:rPr>
          <w:rStyle w:val="main30"/>
          <w:b/>
          <w:kern w:val="0"/>
        </w:rPr>
        <w:t xml:space="preserve"> </w:t>
      </w:r>
      <w:proofErr w:type="spellStart"/>
      <w:r w:rsidR="00912D0B" w:rsidRPr="00047899">
        <w:rPr>
          <w:rStyle w:val="main30"/>
          <w:b/>
          <w:kern w:val="0"/>
        </w:rPr>
        <w:t>відомості</w:t>
      </w:r>
      <w:bookmarkEnd w:id="105"/>
      <w:bookmarkEnd w:id="106"/>
      <w:bookmarkEnd w:id="107"/>
      <w:bookmarkEnd w:id="108"/>
      <w:proofErr w:type="spellEnd"/>
    </w:p>
    <w:p w:rsidR="00912D0B" w:rsidRDefault="00912D0B">
      <w:pPr>
        <w:rPr>
          <w:lang w:val="uk-UA"/>
        </w:rPr>
      </w:pPr>
    </w:p>
    <w:p w:rsidR="00912D0B" w:rsidRDefault="00912D0B">
      <w:pPr>
        <w:ind w:firstLine="567"/>
        <w:jc w:val="both"/>
        <w:rPr>
          <w:sz w:val="22"/>
          <w:szCs w:val="22"/>
          <w:lang w:val="uk-UA"/>
        </w:rPr>
      </w:pPr>
      <w:r>
        <w:rPr>
          <w:sz w:val="22"/>
          <w:szCs w:val="22"/>
          <w:lang w:val="uk-UA"/>
        </w:rPr>
        <w:t xml:space="preserve">Дана робота відкриває цикл лабораторних робіт, присвячених методам </w:t>
      </w:r>
      <w:r w:rsidR="00392F65">
        <w:rPr>
          <w:sz w:val="22"/>
          <w:szCs w:val="22"/>
          <w:lang w:val="uk-UA"/>
        </w:rPr>
        <w:t>одновимір</w:t>
      </w:r>
      <w:r>
        <w:rPr>
          <w:sz w:val="22"/>
          <w:szCs w:val="22"/>
          <w:lang w:val="uk-UA"/>
        </w:rPr>
        <w:t>ного пошуку оптимуму.</w:t>
      </w:r>
      <w:r>
        <w:rPr>
          <w:spacing w:val="1"/>
          <w:sz w:val="22"/>
          <w:szCs w:val="22"/>
          <w:lang w:val="uk-UA"/>
        </w:rPr>
        <w:t xml:space="preserve"> Аналіз завдань цього класу займає центральне місце в оптимізаційних дослідженнях.</w:t>
      </w:r>
      <w:r>
        <w:rPr>
          <w:spacing w:val="6"/>
          <w:sz w:val="22"/>
          <w:szCs w:val="22"/>
          <w:lang w:val="uk-UA"/>
        </w:rPr>
        <w:t xml:space="preserve"> Це пов'язано не тільки з тим, що саме такі завдання зазвичай вирішуються на практиці, але й з тим, що </w:t>
      </w:r>
      <w:r w:rsidR="00392F65">
        <w:rPr>
          <w:spacing w:val="6"/>
          <w:sz w:val="22"/>
          <w:szCs w:val="22"/>
          <w:lang w:val="uk-UA"/>
        </w:rPr>
        <w:t>одновимір</w:t>
      </w:r>
      <w:r>
        <w:rPr>
          <w:spacing w:val="6"/>
          <w:sz w:val="22"/>
          <w:szCs w:val="22"/>
          <w:lang w:val="uk-UA"/>
        </w:rPr>
        <w:t>ні методи оптимізації часто використовуються для аналізу завдань, які виникають при реалізації процедур, що орієнтовані на рішення багатомірних завдань оптимізації.</w:t>
      </w:r>
    </w:p>
    <w:p w:rsidR="00912D0B" w:rsidRDefault="00912D0B">
      <w:pPr>
        <w:ind w:firstLine="567"/>
        <w:jc w:val="both"/>
        <w:rPr>
          <w:sz w:val="22"/>
          <w:szCs w:val="22"/>
          <w:lang w:val="uk-UA"/>
        </w:rPr>
      </w:pPr>
      <w:r>
        <w:rPr>
          <w:spacing w:val="1"/>
          <w:sz w:val="22"/>
          <w:szCs w:val="22"/>
          <w:lang w:val="uk-UA"/>
        </w:rPr>
        <w:t>Важливість оптимізаційних завдань із однією керованою змінно</w:t>
      </w:r>
      <w:r w:rsidR="00257A0F">
        <w:rPr>
          <w:spacing w:val="1"/>
          <w:sz w:val="22"/>
          <w:szCs w:val="22"/>
          <w:lang w:val="uk-UA"/>
        </w:rPr>
        <w:t>ю</w:t>
      </w:r>
      <w:r>
        <w:rPr>
          <w:spacing w:val="1"/>
          <w:sz w:val="22"/>
          <w:szCs w:val="22"/>
          <w:lang w:val="uk-UA"/>
        </w:rPr>
        <w:t xml:space="preserve"> обумовила розробку великої кількості алгоритмів їх рішення.</w:t>
      </w:r>
      <w:r>
        <w:rPr>
          <w:sz w:val="22"/>
          <w:szCs w:val="22"/>
          <w:lang w:val="uk-UA"/>
        </w:rPr>
        <w:t xml:space="preserve"> У даній лабораторній роботі досліджуються </w:t>
      </w:r>
      <w:r w:rsidR="00392F65">
        <w:rPr>
          <w:sz w:val="22"/>
          <w:szCs w:val="22"/>
          <w:lang w:val="uk-UA"/>
        </w:rPr>
        <w:t>одновимір</w:t>
      </w:r>
      <w:r>
        <w:rPr>
          <w:sz w:val="22"/>
          <w:szCs w:val="22"/>
          <w:lang w:val="uk-UA"/>
        </w:rPr>
        <w:t>ні методи пошуку, орієнтовані на знаходження точки оптимуму всередині заданого інтервалу.</w:t>
      </w:r>
      <w:r>
        <w:rPr>
          <w:spacing w:val="3"/>
          <w:sz w:val="22"/>
          <w:szCs w:val="22"/>
          <w:lang w:val="uk-UA"/>
        </w:rPr>
        <w:t xml:space="preserve"> </w:t>
      </w:r>
      <w:r>
        <w:rPr>
          <w:spacing w:val="1"/>
          <w:sz w:val="22"/>
          <w:szCs w:val="22"/>
          <w:lang w:val="uk-UA"/>
        </w:rPr>
        <w:t xml:space="preserve">Методи пошуку, що дозволяють визначити оптимум функції однієї змінної шляхом послідовного виключення </w:t>
      </w:r>
      <w:proofErr w:type="spellStart"/>
      <w:r>
        <w:rPr>
          <w:spacing w:val="1"/>
          <w:sz w:val="22"/>
          <w:szCs w:val="22"/>
          <w:lang w:val="uk-UA"/>
        </w:rPr>
        <w:t>підінтервалів</w:t>
      </w:r>
      <w:proofErr w:type="spellEnd"/>
      <w:r>
        <w:rPr>
          <w:spacing w:val="1"/>
          <w:sz w:val="22"/>
          <w:szCs w:val="22"/>
          <w:lang w:val="uk-UA"/>
        </w:rPr>
        <w:t xml:space="preserve"> і, отже, шляхом зменшення інтервалу пошуку, </w:t>
      </w:r>
      <w:r w:rsidR="00221DAD">
        <w:rPr>
          <w:spacing w:val="1"/>
          <w:sz w:val="22"/>
          <w:szCs w:val="22"/>
          <w:lang w:val="uk-UA"/>
        </w:rPr>
        <w:t>називаю</w:t>
      </w:r>
      <w:r>
        <w:rPr>
          <w:spacing w:val="1"/>
          <w:sz w:val="22"/>
          <w:szCs w:val="22"/>
          <w:lang w:val="uk-UA"/>
        </w:rPr>
        <w:t>ться методами виключення інтервалів.</w:t>
      </w:r>
    </w:p>
    <w:p w:rsidR="00912D0B" w:rsidRDefault="00912D0B">
      <w:pPr>
        <w:ind w:firstLine="567"/>
        <w:jc w:val="both"/>
        <w:rPr>
          <w:spacing w:val="6"/>
          <w:sz w:val="22"/>
          <w:szCs w:val="22"/>
          <w:lang w:val="uk-UA"/>
        </w:rPr>
      </w:pPr>
      <w:r>
        <w:rPr>
          <w:sz w:val="22"/>
          <w:szCs w:val="22"/>
          <w:lang w:val="uk-UA"/>
        </w:rPr>
        <w:t xml:space="preserve">Методи пошуку, що розглядаються, засновані на припущенні, що досліджувана функція в припустимій області має властивість </w:t>
      </w:r>
      <w:proofErr w:type="spellStart"/>
      <w:r>
        <w:rPr>
          <w:sz w:val="22"/>
          <w:szCs w:val="22"/>
          <w:lang w:val="uk-UA"/>
        </w:rPr>
        <w:t>унімодальності</w:t>
      </w:r>
      <w:proofErr w:type="spellEnd"/>
      <w:r>
        <w:rPr>
          <w:sz w:val="22"/>
          <w:szCs w:val="22"/>
          <w:lang w:val="uk-UA"/>
        </w:rPr>
        <w:t>.</w:t>
      </w:r>
      <w:r>
        <w:rPr>
          <w:spacing w:val="6"/>
          <w:sz w:val="22"/>
          <w:szCs w:val="22"/>
          <w:lang w:val="uk-UA"/>
        </w:rPr>
        <w:t xml:space="preserve"> Користь цієї властивості визначається тим фактором, що для </w:t>
      </w:r>
      <w:proofErr w:type="spellStart"/>
      <w:r>
        <w:rPr>
          <w:spacing w:val="6"/>
          <w:sz w:val="22"/>
          <w:szCs w:val="22"/>
          <w:lang w:val="uk-UA"/>
        </w:rPr>
        <w:t>унімодальної</w:t>
      </w:r>
      <w:proofErr w:type="spellEnd"/>
      <w:r>
        <w:rPr>
          <w:spacing w:val="6"/>
          <w:sz w:val="22"/>
          <w:szCs w:val="22"/>
          <w:lang w:val="uk-UA"/>
        </w:rPr>
        <w:t xml:space="preserve"> функції порівняння значень функції у двох різних точках інтервалу пошуку дозволяє визначити, у якому із заданих двома зазначеними точками </w:t>
      </w:r>
      <w:proofErr w:type="spellStart"/>
      <w:r>
        <w:rPr>
          <w:spacing w:val="6"/>
          <w:sz w:val="22"/>
          <w:szCs w:val="22"/>
          <w:lang w:val="uk-UA"/>
        </w:rPr>
        <w:t>підінтервалів</w:t>
      </w:r>
      <w:proofErr w:type="spellEnd"/>
      <w:r>
        <w:rPr>
          <w:spacing w:val="6"/>
          <w:sz w:val="22"/>
          <w:szCs w:val="22"/>
          <w:lang w:val="uk-UA"/>
        </w:rPr>
        <w:t xml:space="preserve"> точка оптимуму відсутня.</w:t>
      </w:r>
    </w:p>
    <w:p w:rsidR="00912D0B" w:rsidRDefault="00912D0B">
      <w:pPr>
        <w:pStyle w:val="21"/>
        <w:rPr>
          <w:bCs/>
          <w:caps/>
        </w:rPr>
      </w:pPr>
    </w:p>
    <w:p w:rsidR="006179AE" w:rsidRPr="00047899" w:rsidRDefault="0031115F" w:rsidP="00582458">
      <w:pPr>
        <w:pStyle w:val="27"/>
        <w:rPr>
          <w:rStyle w:val="main30"/>
          <w:b/>
          <w:kern w:val="0"/>
        </w:rPr>
      </w:pPr>
      <w:bookmarkStart w:id="109" w:name="_Toc151613137"/>
      <w:bookmarkStart w:id="110" w:name="_Toc151613213"/>
      <w:bookmarkStart w:id="111" w:name="_Toc151613354"/>
      <w:bookmarkStart w:id="112" w:name="_Toc157537654"/>
      <w:r w:rsidRPr="00047899">
        <w:rPr>
          <w:rStyle w:val="main30"/>
          <w:b/>
          <w:kern w:val="0"/>
          <w:lang w:val="uk-UA"/>
        </w:rPr>
        <w:lastRenderedPageBreak/>
        <w:t>2</w:t>
      </w:r>
      <w:r w:rsidR="00912D0B" w:rsidRPr="00047899">
        <w:rPr>
          <w:rStyle w:val="main30"/>
          <w:b/>
          <w:kern w:val="0"/>
        </w:rPr>
        <w:t xml:space="preserve">.2 </w:t>
      </w:r>
      <w:bookmarkStart w:id="113" w:name="_Toc151613138"/>
      <w:bookmarkStart w:id="114" w:name="_Toc151613214"/>
      <w:bookmarkStart w:id="115" w:name="_Toc151613355"/>
      <w:bookmarkEnd w:id="109"/>
      <w:bookmarkEnd w:id="110"/>
      <w:bookmarkEnd w:id="111"/>
      <w:proofErr w:type="spellStart"/>
      <w:r w:rsidR="006179AE" w:rsidRPr="00047899">
        <w:rPr>
          <w:rStyle w:val="main30"/>
          <w:b/>
          <w:kern w:val="0"/>
        </w:rPr>
        <w:t>Завдання</w:t>
      </w:r>
      <w:proofErr w:type="spellEnd"/>
      <w:r w:rsidR="006179AE" w:rsidRPr="00047899">
        <w:rPr>
          <w:rStyle w:val="main30"/>
          <w:b/>
          <w:kern w:val="0"/>
        </w:rPr>
        <w:t xml:space="preserve"> до </w:t>
      </w:r>
      <w:proofErr w:type="spellStart"/>
      <w:r w:rsidR="006179AE" w:rsidRPr="00047899">
        <w:rPr>
          <w:rStyle w:val="main30"/>
          <w:b/>
          <w:kern w:val="0"/>
        </w:rPr>
        <w:t>лабораторної</w:t>
      </w:r>
      <w:proofErr w:type="spellEnd"/>
      <w:r w:rsidR="006179AE" w:rsidRPr="00047899">
        <w:rPr>
          <w:rStyle w:val="main30"/>
          <w:b/>
          <w:kern w:val="0"/>
        </w:rPr>
        <w:t xml:space="preserve"> </w:t>
      </w:r>
      <w:proofErr w:type="spellStart"/>
      <w:r w:rsidR="006179AE" w:rsidRPr="00047899">
        <w:rPr>
          <w:rStyle w:val="main30"/>
          <w:b/>
          <w:kern w:val="0"/>
        </w:rPr>
        <w:t>роботи</w:t>
      </w:r>
      <w:bookmarkEnd w:id="112"/>
      <w:proofErr w:type="spellEnd"/>
    </w:p>
    <w:p w:rsidR="00047899" w:rsidRPr="000E0344" w:rsidRDefault="00047899" w:rsidP="0058541F">
      <w:pPr>
        <w:pStyle w:val="25"/>
        <w:outlineLvl w:val="1"/>
        <w:rPr>
          <w:rStyle w:val="main30"/>
          <w:kern w:val="0"/>
        </w:rPr>
      </w:pPr>
    </w:p>
    <w:p w:rsidR="006179AE" w:rsidRDefault="00B913C7" w:rsidP="006179AE">
      <w:pPr>
        <w:ind w:firstLine="567"/>
        <w:jc w:val="both"/>
        <w:rPr>
          <w:sz w:val="22"/>
          <w:szCs w:val="22"/>
          <w:lang w:val="uk-UA" w:eastAsia="uk-UA"/>
        </w:rPr>
      </w:pPr>
      <w:r w:rsidRPr="00B913C7">
        <w:rPr>
          <w:sz w:val="22"/>
          <w:szCs w:val="22"/>
          <w:lang w:val="uk-UA" w:eastAsia="uk-UA"/>
        </w:rPr>
        <w:t xml:space="preserve">Побудувати графік заданої функції на заданому інтервалі за допомогою пакету </w:t>
      </w:r>
      <w:proofErr w:type="spellStart"/>
      <w:r w:rsidRPr="00B913C7">
        <w:rPr>
          <w:sz w:val="22"/>
          <w:szCs w:val="22"/>
          <w:lang w:val="uk-UA" w:eastAsia="uk-UA"/>
        </w:rPr>
        <w:t>matplotlib</w:t>
      </w:r>
      <w:proofErr w:type="spellEnd"/>
      <w:r w:rsidRPr="00B913C7">
        <w:rPr>
          <w:sz w:val="22"/>
          <w:szCs w:val="22"/>
          <w:lang w:val="uk-UA" w:eastAsia="uk-UA"/>
        </w:rPr>
        <w:t>.</w:t>
      </w:r>
      <w:r>
        <w:rPr>
          <w:sz w:val="22"/>
          <w:szCs w:val="22"/>
          <w:lang w:val="uk-UA" w:eastAsia="uk-UA"/>
        </w:rPr>
        <w:t xml:space="preserve"> </w:t>
      </w:r>
      <w:r w:rsidR="006179AE" w:rsidRPr="006179AE">
        <w:rPr>
          <w:sz w:val="22"/>
          <w:szCs w:val="22"/>
          <w:lang w:val="uk-UA" w:eastAsia="uk-UA"/>
        </w:rPr>
        <w:t xml:space="preserve">Розробити </w:t>
      </w:r>
      <w:proofErr w:type="spellStart"/>
      <w:r w:rsidR="006179AE" w:rsidRPr="006179AE">
        <w:rPr>
          <w:sz w:val="22"/>
          <w:szCs w:val="22"/>
          <w:lang w:val="uk-UA" w:eastAsia="uk-UA"/>
        </w:rPr>
        <w:t>программну</w:t>
      </w:r>
      <w:proofErr w:type="spellEnd"/>
      <w:r w:rsidR="006179AE" w:rsidRPr="006179AE">
        <w:rPr>
          <w:sz w:val="22"/>
          <w:szCs w:val="22"/>
          <w:lang w:val="uk-UA" w:eastAsia="uk-UA"/>
        </w:rPr>
        <w:t xml:space="preserve"> реалізацію </w:t>
      </w:r>
      <w:r w:rsidR="006179AE">
        <w:rPr>
          <w:sz w:val="22"/>
          <w:szCs w:val="22"/>
          <w:lang w:val="uk-UA"/>
        </w:rPr>
        <w:t xml:space="preserve">процедури зменшення інтервалу пошуку з використанням обох вивчених методів </w:t>
      </w:r>
      <w:r w:rsidR="00392F65">
        <w:rPr>
          <w:sz w:val="22"/>
          <w:szCs w:val="22"/>
          <w:lang w:val="uk-UA"/>
        </w:rPr>
        <w:t>одновимір</w:t>
      </w:r>
      <w:r w:rsidR="006179AE">
        <w:rPr>
          <w:sz w:val="22"/>
          <w:szCs w:val="22"/>
          <w:lang w:val="uk-UA"/>
        </w:rPr>
        <w:t>ного пошуку.</w:t>
      </w:r>
      <w:r w:rsidR="006179AE" w:rsidRPr="006179AE">
        <w:rPr>
          <w:sz w:val="22"/>
          <w:szCs w:val="22"/>
          <w:lang w:val="uk-UA" w:eastAsia="uk-UA"/>
        </w:rPr>
        <w:t xml:space="preserve"> </w:t>
      </w:r>
      <w:r w:rsidR="00221DAD">
        <w:rPr>
          <w:sz w:val="22"/>
          <w:szCs w:val="22"/>
          <w:lang w:val="uk-UA" w:eastAsia="uk-UA"/>
        </w:rPr>
        <w:t xml:space="preserve">Завдання надані в табл.. </w:t>
      </w:r>
      <w:r w:rsidR="0031115F">
        <w:rPr>
          <w:sz w:val="22"/>
          <w:szCs w:val="22"/>
          <w:lang w:val="uk-UA" w:eastAsia="uk-UA"/>
        </w:rPr>
        <w:t>2</w:t>
      </w:r>
      <w:r w:rsidR="00221DAD">
        <w:rPr>
          <w:sz w:val="22"/>
          <w:szCs w:val="22"/>
          <w:lang w:val="uk-UA" w:eastAsia="uk-UA"/>
        </w:rPr>
        <w:t>.1.</w:t>
      </w:r>
    </w:p>
    <w:p w:rsidR="00221DAD" w:rsidRDefault="00221DAD" w:rsidP="006179AE">
      <w:pPr>
        <w:ind w:firstLine="567"/>
        <w:jc w:val="both"/>
        <w:rPr>
          <w:sz w:val="22"/>
          <w:szCs w:val="22"/>
          <w:lang w:val="uk-UA" w:eastAsia="uk-UA"/>
        </w:rPr>
      </w:pPr>
    </w:p>
    <w:p w:rsidR="00221DAD" w:rsidRDefault="00221DAD" w:rsidP="006179AE">
      <w:pPr>
        <w:ind w:firstLine="567"/>
        <w:jc w:val="both"/>
        <w:rPr>
          <w:sz w:val="22"/>
          <w:szCs w:val="22"/>
          <w:lang w:val="uk-UA" w:eastAsia="uk-UA"/>
        </w:rPr>
      </w:pPr>
      <w:r>
        <w:rPr>
          <w:sz w:val="22"/>
          <w:szCs w:val="22"/>
          <w:lang w:val="uk-UA" w:eastAsia="uk-UA"/>
        </w:rPr>
        <w:t xml:space="preserve">Таблиця </w:t>
      </w:r>
      <w:r w:rsidR="0031115F">
        <w:rPr>
          <w:sz w:val="22"/>
          <w:szCs w:val="22"/>
          <w:lang w:val="uk-UA" w:eastAsia="uk-UA"/>
        </w:rPr>
        <w:t>2</w:t>
      </w:r>
      <w:r>
        <w:rPr>
          <w:sz w:val="22"/>
          <w:szCs w:val="22"/>
          <w:lang w:val="uk-UA" w:eastAsia="uk-UA"/>
        </w:rPr>
        <w:t>.1 – Варіанти функцій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5"/>
        <w:gridCol w:w="2645"/>
        <w:gridCol w:w="1800"/>
      </w:tblGrid>
      <w:tr w:rsidR="00505030" w:rsidRPr="00EE4C71">
        <w:trPr>
          <w:cantSplit/>
          <w:jc w:val="center"/>
        </w:trPr>
        <w:tc>
          <w:tcPr>
            <w:tcW w:w="555" w:type="dxa"/>
          </w:tcPr>
          <w:p w:rsidR="00505030" w:rsidRPr="00505030" w:rsidRDefault="00505030" w:rsidP="00505030">
            <w:pPr>
              <w:rPr>
                <w:sz w:val="22"/>
                <w:szCs w:val="28"/>
                <w:lang w:val="uk-UA"/>
              </w:rPr>
            </w:pPr>
            <w:r>
              <w:rPr>
                <w:sz w:val="22"/>
                <w:szCs w:val="28"/>
                <w:lang w:val="uk-UA"/>
              </w:rPr>
              <w:t>№</w:t>
            </w:r>
          </w:p>
        </w:tc>
        <w:tc>
          <w:tcPr>
            <w:tcW w:w="2645" w:type="dxa"/>
          </w:tcPr>
          <w:p w:rsidR="00505030" w:rsidRPr="00EE4C71" w:rsidRDefault="00505030" w:rsidP="00505030">
            <w:pPr>
              <w:jc w:val="center"/>
              <w:rPr>
                <w:sz w:val="22"/>
                <w:szCs w:val="28"/>
              </w:rPr>
            </w:pPr>
            <w:proofErr w:type="spellStart"/>
            <w:r w:rsidRPr="00EE4C71">
              <w:rPr>
                <w:sz w:val="22"/>
                <w:szCs w:val="28"/>
              </w:rPr>
              <w:t>Функц</w:t>
            </w:r>
            <w:proofErr w:type="spellEnd"/>
            <w:r>
              <w:rPr>
                <w:sz w:val="22"/>
                <w:szCs w:val="28"/>
                <w:lang w:val="uk-UA"/>
              </w:rPr>
              <w:t>і</w:t>
            </w:r>
            <w:r w:rsidRPr="00EE4C71">
              <w:rPr>
                <w:sz w:val="22"/>
                <w:szCs w:val="28"/>
              </w:rPr>
              <w:t>я</w:t>
            </w:r>
          </w:p>
        </w:tc>
        <w:tc>
          <w:tcPr>
            <w:tcW w:w="1800" w:type="dxa"/>
          </w:tcPr>
          <w:p w:rsidR="00505030" w:rsidRPr="00EE4C71" w:rsidRDefault="00505030" w:rsidP="00505030">
            <w:pPr>
              <w:jc w:val="center"/>
              <w:rPr>
                <w:sz w:val="22"/>
                <w:szCs w:val="28"/>
              </w:rPr>
            </w:pPr>
            <w:r>
              <w:rPr>
                <w:sz w:val="22"/>
                <w:szCs w:val="28"/>
                <w:lang w:val="uk-UA"/>
              </w:rPr>
              <w:t>І</w:t>
            </w:r>
            <w:proofErr w:type="spellStart"/>
            <w:r w:rsidRPr="00EE4C71">
              <w:rPr>
                <w:sz w:val="22"/>
                <w:szCs w:val="28"/>
              </w:rPr>
              <w:t>нтервал</w:t>
            </w:r>
            <w:proofErr w:type="spellEnd"/>
          </w:p>
        </w:tc>
      </w:tr>
      <w:tr w:rsidR="00221DAD" w:rsidRPr="00EE4C71">
        <w:trPr>
          <w:jc w:val="center"/>
        </w:trPr>
        <w:tc>
          <w:tcPr>
            <w:tcW w:w="555" w:type="dxa"/>
          </w:tcPr>
          <w:p w:rsidR="00221DAD" w:rsidRPr="00EE4C71" w:rsidRDefault="00221DAD" w:rsidP="00221DAD">
            <w:pPr>
              <w:rPr>
                <w:sz w:val="22"/>
                <w:szCs w:val="22"/>
              </w:rPr>
            </w:pPr>
            <w:r w:rsidRPr="00EE4C71">
              <w:rPr>
                <w:sz w:val="22"/>
                <w:szCs w:val="22"/>
              </w:rPr>
              <w:t>1</w:t>
            </w:r>
          </w:p>
        </w:tc>
        <w:tc>
          <w:tcPr>
            <w:tcW w:w="2645" w:type="dxa"/>
          </w:tcPr>
          <w:p w:rsidR="00221DAD" w:rsidRPr="00EE4C71" w:rsidRDefault="00221DAD" w:rsidP="00505030">
            <w:pPr>
              <w:jc w:val="center"/>
              <w:rPr>
                <w:sz w:val="22"/>
                <w:szCs w:val="22"/>
              </w:rPr>
            </w:pPr>
            <w:r w:rsidRPr="00EE4C71">
              <w:rPr>
                <w:sz w:val="22"/>
                <w:szCs w:val="22"/>
                <w:lang w:val="en-US"/>
              </w:rPr>
              <w:object w:dxaOrig="1640" w:dyaOrig="660">
                <v:shape id="_x0000_i1034" type="#_x0000_t75" style="width:81.75pt;height:36.75pt" o:ole="">
                  <v:imagedata r:id="rId29" o:title=""/>
                </v:shape>
                <o:OLEObject Type="Embed" ProgID="Equation.3" ShapeID="_x0000_i1034" DrawAspect="Content" ObjectID="_1768152550" r:id="rId30"/>
              </w:object>
            </w:r>
          </w:p>
        </w:tc>
        <w:tc>
          <w:tcPr>
            <w:tcW w:w="1800" w:type="dxa"/>
          </w:tcPr>
          <w:p w:rsidR="00221DAD" w:rsidRPr="00EE4C71" w:rsidRDefault="00221DAD" w:rsidP="00505030">
            <w:pPr>
              <w:jc w:val="center"/>
              <w:rPr>
                <w:sz w:val="22"/>
                <w:szCs w:val="28"/>
                <w:lang w:val="en-US"/>
              </w:rPr>
            </w:pPr>
            <w:r w:rsidRPr="00EE4C71">
              <w:rPr>
                <w:sz w:val="22"/>
                <w:szCs w:val="28"/>
                <w:lang w:val="en-US"/>
              </w:rPr>
              <w:t>[-1,1]</w:t>
            </w:r>
          </w:p>
          <w:p w:rsidR="00221DAD" w:rsidRPr="00EE4C71" w:rsidRDefault="00221DAD" w:rsidP="00505030">
            <w:pPr>
              <w:jc w:val="center"/>
              <w:rPr>
                <w:sz w:val="22"/>
                <w:szCs w:val="28"/>
                <w:lang w:val="en-US"/>
              </w:rPr>
            </w:pPr>
          </w:p>
        </w:tc>
      </w:tr>
      <w:tr w:rsidR="00221DAD" w:rsidRPr="00EE4C71">
        <w:trPr>
          <w:jc w:val="center"/>
        </w:trPr>
        <w:tc>
          <w:tcPr>
            <w:tcW w:w="555" w:type="dxa"/>
          </w:tcPr>
          <w:p w:rsidR="00221DAD" w:rsidRPr="00EE4C71" w:rsidRDefault="00221DAD" w:rsidP="00221DAD">
            <w:pPr>
              <w:rPr>
                <w:sz w:val="22"/>
                <w:szCs w:val="22"/>
              </w:rPr>
            </w:pPr>
            <w:r w:rsidRPr="00EE4C71">
              <w:rPr>
                <w:sz w:val="22"/>
                <w:szCs w:val="22"/>
              </w:rPr>
              <w:t>2</w:t>
            </w:r>
          </w:p>
        </w:tc>
        <w:tc>
          <w:tcPr>
            <w:tcW w:w="2645" w:type="dxa"/>
          </w:tcPr>
          <w:p w:rsidR="00221DAD" w:rsidRPr="00EE4C71" w:rsidRDefault="00221DAD" w:rsidP="00505030">
            <w:pPr>
              <w:jc w:val="center"/>
              <w:rPr>
                <w:sz w:val="22"/>
                <w:szCs w:val="22"/>
              </w:rPr>
            </w:pPr>
            <w:r w:rsidRPr="00EE4C71">
              <w:rPr>
                <w:sz w:val="22"/>
                <w:szCs w:val="22"/>
                <w:lang w:val="en-US"/>
              </w:rPr>
              <w:object w:dxaOrig="1540" w:dyaOrig="360">
                <v:shape id="_x0000_i1035" type="#_x0000_t75" style="width:76.5pt;height:20.25pt" o:ole="">
                  <v:imagedata r:id="rId31" o:title=""/>
                </v:shape>
                <o:OLEObject Type="Embed" ProgID="Equation.3" ShapeID="_x0000_i1035" DrawAspect="Content" ObjectID="_1768152551" r:id="rId32"/>
              </w:object>
            </w:r>
          </w:p>
        </w:tc>
        <w:tc>
          <w:tcPr>
            <w:tcW w:w="1800" w:type="dxa"/>
          </w:tcPr>
          <w:p w:rsidR="00221DAD" w:rsidRPr="00EE4C71" w:rsidRDefault="00221DAD" w:rsidP="00505030">
            <w:pPr>
              <w:jc w:val="center"/>
              <w:rPr>
                <w:sz w:val="22"/>
                <w:szCs w:val="28"/>
                <w:lang w:val="en-US"/>
              </w:rPr>
            </w:pPr>
            <w:r w:rsidRPr="00EE4C71">
              <w:rPr>
                <w:sz w:val="22"/>
                <w:szCs w:val="28"/>
                <w:lang w:val="en-US"/>
              </w:rPr>
              <w:t>[-1,5]</w:t>
            </w:r>
          </w:p>
          <w:p w:rsidR="00221DAD" w:rsidRPr="00EE4C71" w:rsidRDefault="00221DAD" w:rsidP="00505030">
            <w:pPr>
              <w:jc w:val="center"/>
              <w:rPr>
                <w:sz w:val="22"/>
                <w:szCs w:val="28"/>
                <w:lang w:val="en-US"/>
              </w:rPr>
            </w:pPr>
          </w:p>
        </w:tc>
      </w:tr>
      <w:tr w:rsidR="00221DAD" w:rsidRPr="00EE4C71">
        <w:trPr>
          <w:jc w:val="center"/>
        </w:trPr>
        <w:tc>
          <w:tcPr>
            <w:tcW w:w="555" w:type="dxa"/>
          </w:tcPr>
          <w:p w:rsidR="00221DAD" w:rsidRPr="00EE4C71" w:rsidRDefault="00221DAD" w:rsidP="00221DAD">
            <w:pPr>
              <w:rPr>
                <w:sz w:val="22"/>
                <w:szCs w:val="22"/>
              </w:rPr>
            </w:pPr>
            <w:r w:rsidRPr="00EE4C71">
              <w:rPr>
                <w:sz w:val="22"/>
                <w:szCs w:val="22"/>
              </w:rPr>
              <w:t>3</w:t>
            </w:r>
          </w:p>
        </w:tc>
        <w:tc>
          <w:tcPr>
            <w:tcW w:w="2645" w:type="dxa"/>
          </w:tcPr>
          <w:p w:rsidR="00221DAD" w:rsidRPr="00EE4C71" w:rsidRDefault="00221DAD" w:rsidP="00505030">
            <w:pPr>
              <w:jc w:val="center"/>
              <w:rPr>
                <w:sz w:val="22"/>
                <w:szCs w:val="22"/>
              </w:rPr>
            </w:pPr>
            <w:r w:rsidRPr="00EE4C71">
              <w:rPr>
                <w:sz w:val="22"/>
                <w:szCs w:val="22"/>
                <w:lang w:val="en-US"/>
              </w:rPr>
              <w:object w:dxaOrig="1219" w:dyaOrig="320">
                <v:shape id="_x0000_i1036" type="#_x0000_t75" style="width:60.75pt;height:18pt" o:ole="">
                  <v:imagedata r:id="rId33" o:title=""/>
                </v:shape>
                <o:OLEObject Type="Embed" ProgID="Equation.3" ShapeID="_x0000_i1036" DrawAspect="Content" ObjectID="_1768152552" r:id="rId34"/>
              </w:object>
            </w:r>
          </w:p>
        </w:tc>
        <w:tc>
          <w:tcPr>
            <w:tcW w:w="1800" w:type="dxa"/>
          </w:tcPr>
          <w:p w:rsidR="00221DAD" w:rsidRPr="00EE4C71" w:rsidRDefault="00221DAD" w:rsidP="00505030">
            <w:pPr>
              <w:jc w:val="center"/>
              <w:rPr>
                <w:sz w:val="22"/>
                <w:szCs w:val="28"/>
                <w:lang w:val="en-US"/>
              </w:rPr>
            </w:pPr>
            <w:r w:rsidRPr="00EE4C71">
              <w:rPr>
                <w:sz w:val="22"/>
                <w:szCs w:val="28"/>
                <w:lang w:val="en-US"/>
              </w:rPr>
              <w:t>[-4,4]</w:t>
            </w:r>
          </w:p>
        </w:tc>
      </w:tr>
      <w:tr w:rsidR="00221DAD" w:rsidRPr="00EE4C71">
        <w:trPr>
          <w:jc w:val="center"/>
        </w:trPr>
        <w:tc>
          <w:tcPr>
            <w:tcW w:w="555" w:type="dxa"/>
          </w:tcPr>
          <w:p w:rsidR="00221DAD" w:rsidRPr="00EE4C71" w:rsidRDefault="00221DAD" w:rsidP="00221DAD">
            <w:pPr>
              <w:rPr>
                <w:sz w:val="22"/>
                <w:szCs w:val="22"/>
              </w:rPr>
            </w:pPr>
            <w:r w:rsidRPr="00EE4C71">
              <w:rPr>
                <w:sz w:val="22"/>
                <w:szCs w:val="22"/>
              </w:rPr>
              <w:t>4</w:t>
            </w:r>
          </w:p>
        </w:tc>
        <w:tc>
          <w:tcPr>
            <w:tcW w:w="2645" w:type="dxa"/>
          </w:tcPr>
          <w:p w:rsidR="00221DAD" w:rsidRPr="00EE4C71" w:rsidRDefault="00221DAD" w:rsidP="00505030">
            <w:pPr>
              <w:jc w:val="center"/>
              <w:rPr>
                <w:sz w:val="22"/>
                <w:szCs w:val="22"/>
              </w:rPr>
            </w:pPr>
            <w:r w:rsidRPr="00EE4C71">
              <w:rPr>
                <w:sz w:val="22"/>
                <w:szCs w:val="22"/>
                <w:lang w:val="en-US"/>
              </w:rPr>
              <w:object w:dxaOrig="1260" w:dyaOrig="620">
                <v:shape id="_x0000_i1037" type="#_x0000_t75" style="width:63pt;height:34.5pt" o:ole="">
                  <v:imagedata r:id="rId35" o:title=""/>
                </v:shape>
                <o:OLEObject Type="Embed" ProgID="Equation.3" ShapeID="_x0000_i1037" DrawAspect="Content" ObjectID="_1768152553" r:id="rId36"/>
              </w:object>
            </w:r>
          </w:p>
        </w:tc>
        <w:tc>
          <w:tcPr>
            <w:tcW w:w="1800" w:type="dxa"/>
          </w:tcPr>
          <w:p w:rsidR="00221DAD" w:rsidRPr="00EE4C71" w:rsidRDefault="00221DAD" w:rsidP="00505030">
            <w:pPr>
              <w:jc w:val="center"/>
              <w:rPr>
                <w:sz w:val="22"/>
                <w:szCs w:val="28"/>
                <w:lang w:val="en-US"/>
              </w:rPr>
            </w:pPr>
            <w:r w:rsidRPr="00EE4C71">
              <w:rPr>
                <w:sz w:val="22"/>
                <w:szCs w:val="28"/>
                <w:lang w:val="en-US"/>
              </w:rPr>
              <w:t>[0.5,2,5]</w:t>
            </w:r>
          </w:p>
        </w:tc>
      </w:tr>
      <w:tr w:rsidR="00221DAD" w:rsidRPr="00EE4C71">
        <w:trPr>
          <w:jc w:val="center"/>
        </w:trPr>
        <w:tc>
          <w:tcPr>
            <w:tcW w:w="555" w:type="dxa"/>
          </w:tcPr>
          <w:p w:rsidR="00221DAD" w:rsidRPr="00EE4C71" w:rsidRDefault="00221DAD" w:rsidP="00221DAD">
            <w:pPr>
              <w:rPr>
                <w:sz w:val="22"/>
                <w:szCs w:val="22"/>
              </w:rPr>
            </w:pPr>
            <w:r w:rsidRPr="00EE4C71">
              <w:rPr>
                <w:sz w:val="22"/>
                <w:szCs w:val="22"/>
              </w:rPr>
              <w:t>5</w:t>
            </w:r>
          </w:p>
        </w:tc>
        <w:tc>
          <w:tcPr>
            <w:tcW w:w="2645" w:type="dxa"/>
          </w:tcPr>
          <w:p w:rsidR="00221DAD" w:rsidRPr="00EE4C71" w:rsidRDefault="00221DAD" w:rsidP="00505030">
            <w:pPr>
              <w:jc w:val="center"/>
              <w:rPr>
                <w:sz w:val="22"/>
                <w:szCs w:val="22"/>
              </w:rPr>
            </w:pPr>
            <w:r w:rsidRPr="00EE4C71">
              <w:rPr>
                <w:sz w:val="22"/>
                <w:szCs w:val="22"/>
                <w:lang w:val="en-US"/>
              </w:rPr>
              <w:object w:dxaOrig="2060" w:dyaOrig="360">
                <v:shape id="_x0000_i1038" type="#_x0000_t75" style="width:102.75pt;height:20.25pt" o:ole="">
                  <v:imagedata r:id="rId37" o:title=""/>
                </v:shape>
                <o:OLEObject Type="Embed" ProgID="Equation.3" ShapeID="_x0000_i1038" DrawAspect="Content" ObjectID="_1768152554" r:id="rId38"/>
              </w:object>
            </w:r>
          </w:p>
        </w:tc>
        <w:tc>
          <w:tcPr>
            <w:tcW w:w="1800" w:type="dxa"/>
          </w:tcPr>
          <w:p w:rsidR="00221DAD" w:rsidRPr="00EE4C71" w:rsidRDefault="00221DAD" w:rsidP="00505030">
            <w:pPr>
              <w:jc w:val="center"/>
              <w:rPr>
                <w:sz w:val="22"/>
                <w:szCs w:val="28"/>
                <w:lang w:val="en-US"/>
              </w:rPr>
            </w:pPr>
            <w:r w:rsidRPr="00EE4C71">
              <w:rPr>
                <w:sz w:val="22"/>
                <w:szCs w:val="28"/>
                <w:lang w:val="en-US"/>
              </w:rPr>
              <w:t>[-1,1]</w:t>
            </w:r>
          </w:p>
          <w:p w:rsidR="00221DAD" w:rsidRPr="00EE4C71" w:rsidRDefault="00221DAD" w:rsidP="00505030">
            <w:pPr>
              <w:jc w:val="center"/>
              <w:rPr>
                <w:sz w:val="22"/>
                <w:szCs w:val="28"/>
                <w:lang w:val="en-US"/>
              </w:rPr>
            </w:pPr>
          </w:p>
        </w:tc>
      </w:tr>
      <w:tr w:rsidR="00221DAD" w:rsidRPr="00EE4C71">
        <w:trPr>
          <w:jc w:val="center"/>
        </w:trPr>
        <w:tc>
          <w:tcPr>
            <w:tcW w:w="555" w:type="dxa"/>
          </w:tcPr>
          <w:p w:rsidR="00221DAD" w:rsidRPr="00EE4C71" w:rsidRDefault="00221DAD" w:rsidP="00221DAD">
            <w:pPr>
              <w:rPr>
                <w:sz w:val="22"/>
                <w:szCs w:val="22"/>
              </w:rPr>
            </w:pPr>
            <w:r w:rsidRPr="00EE4C71">
              <w:rPr>
                <w:sz w:val="22"/>
                <w:szCs w:val="22"/>
              </w:rPr>
              <w:t>6</w:t>
            </w:r>
          </w:p>
        </w:tc>
        <w:tc>
          <w:tcPr>
            <w:tcW w:w="2645" w:type="dxa"/>
          </w:tcPr>
          <w:p w:rsidR="00221DAD" w:rsidRPr="00EE4C71" w:rsidRDefault="00221DAD" w:rsidP="00505030">
            <w:pPr>
              <w:jc w:val="center"/>
              <w:rPr>
                <w:sz w:val="22"/>
                <w:szCs w:val="22"/>
              </w:rPr>
            </w:pPr>
            <w:r w:rsidRPr="00EE4C71">
              <w:rPr>
                <w:sz w:val="22"/>
                <w:szCs w:val="22"/>
                <w:lang w:val="en-US"/>
              </w:rPr>
              <w:object w:dxaOrig="580" w:dyaOrig="660">
                <v:shape id="_x0000_i1039" type="#_x0000_t75" style="width:29.25pt;height:36.75pt" o:ole="">
                  <v:imagedata r:id="rId39" o:title=""/>
                </v:shape>
                <o:OLEObject Type="Embed" ProgID="Equation.3" ShapeID="_x0000_i1039" DrawAspect="Content" ObjectID="_1768152555" r:id="rId40"/>
              </w:object>
            </w:r>
          </w:p>
        </w:tc>
        <w:tc>
          <w:tcPr>
            <w:tcW w:w="1800" w:type="dxa"/>
          </w:tcPr>
          <w:p w:rsidR="00221DAD" w:rsidRPr="00EE4C71" w:rsidRDefault="00221DAD" w:rsidP="00505030">
            <w:pPr>
              <w:jc w:val="center"/>
              <w:rPr>
                <w:sz w:val="22"/>
                <w:szCs w:val="28"/>
                <w:lang w:val="en-US"/>
              </w:rPr>
            </w:pPr>
            <w:r w:rsidRPr="00EE4C71">
              <w:rPr>
                <w:sz w:val="22"/>
                <w:szCs w:val="28"/>
                <w:lang w:val="en-US"/>
              </w:rPr>
              <w:t>[0.5,2]</w:t>
            </w:r>
          </w:p>
          <w:p w:rsidR="00221DAD" w:rsidRPr="00EE4C71" w:rsidRDefault="00221DAD" w:rsidP="00505030">
            <w:pPr>
              <w:jc w:val="center"/>
              <w:rPr>
                <w:sz w:val="22"/>
                <w:szCs w:val="28"/>
                <w:lang w:val="en-US"/>
              </w:rPr>
            </w:pPr>
          </w:p>
        </w:tc>
      </w:tr>
      <w:tr w:rsidR="00221DAD" w:rsidRPr="00EE4C71">
        <w:trPr>
          <w:jc w:val="center"/>
        </w:trPr>
        <w:tc>
          <w:tcPr>
            <w:tcW w:w="555" w:type="dxa"/>
          </w:tcPr>
          <w:p w:rsidR="00221DAD" w:rsidRPr="00EE4C71" w:rsidRDefault="00221DAD" w:rsidP="00221DAD">
            <w:pPr>
              <w:rPr>
                <w:sz w:val="22"/>
                <w:szCs w:val="22"/>
              </w:rPr>
            </w:pPr>
            <w:r w:rsidRPr="00EE4C71">
              <w:rPr>
                <w:sz w:val="22"/>
                <w:szCs w:val="22"/>
              </w:rPr>
              <w:t>7</w:t>
            </w:r>
          </w:p>
        </w:tc>
        <w:tc>
          <w:tcPr>
            <w:tcW w:w="2645" w:type="dxa"/>
          </w:tcPr>
          <w:p w:rsidR="00221DAD" w:rsidRPr="00EE4C71" w:rsidRDefault="00221DAD" w:rsidP="00505030">
            <w:pPr>
              <w:jc w:val="center"/>
              <w:rPr>
                <w:sz w:val="22"/>
                <w:szCs w:val="22"/>
              </w:rPr>
            </w:pPr>
            <w:r w:rsidRPr="00EE4C71">
              <w:rPr>
                <w:sz w:val="22"/>
                <w:szCs w:val="22"/>
                <w:lang w:val="en-US"/>
              </w:rPr>
              <w:object w:dxaOrig="1300" w:dyaOrig="400">
                <v:shape id="_x0000_i1040" type="#_x0000_t75" style="width:64.5pt;height:22.5pt" o:ole="">
                  <v:imagedata r:id="rId41" o:title=""/>
                </v:shape>
                <o:OLEObject Type="Embed" ProgID="Equation.3" ShapeID="_x0000_i1040" DrawAspect="Content" ObjectID="_1768152556" r:id="rId42"/>
              </w:object>
            </w:r>
          </w:p>
        </w:tc>
        <w:tc>
          <w:tcPr>
            <w:tcW w:w="1800" w:type="dxa"/>
          </w:tcPr>
          <w:p w:rsidR="00221DAD" w:rsidRPr="00EE4C71" w:rsidRDefault="00221DAD" w:rsidP="00505030">
            <w:pPr>
              <w:jc w:val="center"/>
              <w:rPr>
                <w:sz w:val="22"/>
                <w:szCs w:val="28"/>
                <w:lang w:val="en-US"/>
              </w:rPr>
            </w:pPr>
            <w:r w:rsidRPr="00EE4C71">
              <w:rPr>
                <w:sz w:val="22"/>
                <w:szCs w:val="28"/>
                <w:lang w:val="en-US"/>
              </w:rPr>
              <w:t>[-2,2]</w:t>
            </w:r>
          </w:p>
          <w:p w:rsidR="00221DAD" w:rsidRPr="00EE4C71" w:rsidRDefault="00221DAD" w:rsidP="00505030">
            <w:pPr>
              <w:jc w:val="center"/>
              <w:rPr>
                <w:sz w:val="22"/>
                <w:szCs w:val="28"/>
                <w:lang w:val="en-US"/>
              </w:rPr>
            </w:pPr>
          </w:p>
        </w:tc>
      </w:tr>
      <w:tr w:rsidR="00221DAD" w:rsidRPr="00EE4C71">
        <w:trPr>
          <w:jc w:val="center"/>
        </w:trPr>
        <w:tc>
          <w:tcPr>
            <w:tcW w:w="555" w:type="dxa"/>
          </w:tcPr>
          <w:p w:rsidR="00221DAD" w:rsidRPr="00EE4C71" w:rsidRDefault="00221DAD" w:rsidP="00221DAD">
            <w:pPr>
              <w:rPr>
                <w:sz w:val="22"/>
                <w:szCs w:val="22"/>
              </w:rPr>
            </w:pPr>
            <w:r w:rsidRPr="00EE4C71">
              <w:rPr>
                <w:sz w:val="22"/>
                <w:szCs w:val="22"/>
              </w:rPr>
              <w:t>8</w:t>
            </w:r>
          </w:p>
        </w:tc>
        <w:tc>
          <w:tcPr>
            <w:tcW w:w="2645" w:type="dxa"/>
          </w:tcPr>
          <w:p w:rsidR="00221DAD" w:rsidRPr="00EE4C71" w:rsidRDefault="00221DAD" w:rsidP="00505030">
            <w:pPr>
              <w:jc w:val="center"/>
              <w:rPr>
                <w:sz w:val="22"/>
                <w:szCs w:val="22"/>
              </w:rPr>
            </w:pPr>
            <w:r w:rsidRPr="00EE4C71">
              <w:rPr>
                <w:sz w:val="22"/>
                <w:szCs w:val="22"/>
                <w:lang w:val="en-US"/>
              </w:rPr>
              <w:object w:dxaOrig="1340" w:dyaOrig="360">
                <v:shape id="_x0000_i1041" type="#_x0000_t75" style="width:66.75pt;height:20.25pt" o:ole="">
                  <v:imagedata r:id="rId43" o:title=""/>
                </v:shape>
                <o:OLEObject Type="Embed" ProgID="Equation.3" ShapeID="_x0000_i1041" DrawAspect="Content" ObjectID="_1768152557" r:id="rId44"/>
              </w:object>
            </w:r>
          </w:p>
        </w:tc>
        <w:tc>
          <w:tcPr>
            <w:tcW w:w="1800" w:type="dxa"/>
          </w:tcPr>
          <w:p w:rsidR="00221DAD" w:rsidRPr="00EE4C71" w:rsidRDefault="00221DAD" w:rsidP="00505030">
            <w:pPr>
              <w:jc w:val="center"/>
              <w:rPr>
                <w:sz w:val="22"/>
                <w:szCs w:val="28"/>
                <w:lang w:val="en-US"/>
              </w:rPr>
            </w:pPr>
            <w:r w:rsidRPr="00EE4C71">
              <w:rPr>
                <w:sz w:val="22"/>
                <w:szCs w:val="28"/>
                <w:lang w:val="en-US"/>
              </w:rPr>
              <w:t>[-1,4]</w:t>
            </w:r>
          </w:p>
        </w:tc>
      </w:tr>
      <w:tr w:rsidR="00221DAD" w:rsidRPr="00EE4C71">
        <w:trPr>
          <w:trHeight w:val="231"/>
          <w:jc w:val="center"/>
        </w:trPr>
        <w:tc>
          <w:tcPr>
            <w:tcW w:w="555" w:type="dxa"/>
          </w:tcPr>
          <w:p w:rsidR="00221DAD" w:rsidRPr="00EE4C71" w:rsidRDefault="00221DAD" w:rsidP="00221DAD">
            <w:pPr>
              <w:rPr>
                <w:sz w:val="22"/>
                <w:szCs w:val="22"/>
              </w:rPr>
            </w:pPr>
            <w:r w:rsidRPr="00EE4C71">
              <w:rPr>
                <w:sz w:val="22"/>
                <w:szCs w:val="22"/>
              </w:rPr>
              <w:t>9</w:t>
            </w:r>
          </w:p>
        </w:tc>
        <w:tc>
          <w:tcPr>
            <w:tcW w:w="2645" w:type="dxa"/>
          </w:tcPr>
          <w:p w:rsidR="00221DAD" w:rsidRPr="00EE4C71" w:rsidRDefault="00221DAD" w:rsidP="00505030">
            <w:pPr>
              <w:jc w:val="center"/>
              <w:rPr>
                <w:sz w:val="22"/>
                <w:szCs w:val="22"/>
              </w:rPr>
            </w:pPr>
            <w:r w:rsidRPr="00EE4C71">
              <w:rPr>
                <w:sz w:val="22"/>
                <w:szCs w:val="22"/>
                <w:lang w:val="en-US"/>
              </w:rPr>
              <w:object w:dxaOrig="1160" w:dyaOrig="279">
                <v:shape id="_x0000_i1042" type="#_x0000_t75" style="width:57.75pt;height:15.75pt" o:ole="">
                  <v:imagedata r:id="rId45" o:title=""/>
                </v:shape>
                <o:OLEObject Type="Embed" ProgID="Equation.3" ShapeID="_x0000_i1042" DrawAspect="Content" ObjectID="_1768152558" r:id="rId46"/>
              </w:object>
            </w:r>
          </w:p>
        </w:tc>
        <w:tc>
          <w:tcPr>
            <w:tcW w:w="1800" w:type="dxa"/>
          </w:tcPr>
          <w:p w:rsidR="00221DAD" w:rsidRPr="00EE4C71" w:rsidRDefault="00221DAD" w:rsidP="00505030">
            <w:pPr>
              <w:jc w:val="center"/>
              <w:rPr>
                <w:sz w:val="22"/>
                <w:szCs w:val="28"/>
                <w:lang w:val="en-US"/>
              </w:rPr>
            </w:pPr>
            <w:r w:rsidRPr="00EE4C71">
              <w:rPr>
                <w:sz w:val="22"/>
                <w:szCs w:val="28"/>
                <w:lang w:val="en-US"/>
              </w:rPr>
              <w:object w:dxaOrig="880" w:dyaOrig="620">
                <v:shape id="_x0000_i1043" type="#_x0000_t75" style="width:43.5pt;height:34.5pt" o:ole="">
                  <v:imagedata r:id="rId47" o:title=""/>
                </v:shape>
                <o:OLEObject Type="Embed" ProgID="Equation.3" ShapeID="_x0000_i1043" DrawAspect="Content" ObjectID="_1768152559" r:id="rId48"/>
              </w:object>
            </w:r>
          </w:p>
        </w:tc>
      </w:tr>
      <w:tr w:rsidR="00221DAD" w:rsidRPr="00EE4C71">
        <w:trPr>
          <w:jc w:val="center"/>
        </w:trPr>
        <w:tc>
          <w:tcPr>
            <w:tcW w:w="555" w:type="dxa"/>
          </w:tcPr>
          <w:p w:rsidR="00221DAD" w:rsidRPr="00EE4C71" w:rsidRDefault="00221DAD" w:rsidP="00221DAD">
            <w:pPr>
              <w:rPr>
                <w:sz w:val="22"/>
                <w:szCs w:val="22"/>
              </w:rPr>
            </w:pPr>
            <w:r w:rsidRPr="00EE4C71">
              <w:rPr>
                <w:sz w:val="22"/>
                <w:szCs w:val="22"/>
              </w:rPr>
              <w:t>10</w:t>
            </w:r>
          </w:p>
        </w:tc>
        <w:tc>
          <w:tcPr>
            <w:tcW w:w="2645" w:type="dxa"/>
          </w:tcPr>
          <w:p w:rsidR="00221DAD" w:rsidRPr="00EE4C71" w:rsidRDefault="00221DAD" w:rsidP="00505030">
            <w:pPr>
              <w:jc w:val="center"/>
              <w:rPr>
                <w:sz w:val="22"/>
                <w:szCs w:val="22"/>
              </w:rPr>
            </w:pPr>
            <w:r w:rsidRPr="00EE4C71">
              <w:rPr>
                <w:sz w:val="22"/>
                <w:szCs w:val="22"/>
                <w:lang w:val="en-US"/>
              </w:rPr>
              <w:object w:dxaOrig="960" w:dyaOrig="520">
                <v:shape id="_x0000_i1044" type="#_x0000_t75" style="width:48pt;height:29.25pt" o:ole="">
                  <v:imagedata r:id="rId49" o:title=""/>
                </v:shape>
                <o:OLEObject Type="Embed" ProgID="Equation.3" ShapeID="_x0000_i1044" DrawAspect="Content" ObjectID="_1768152560" r:id="rId50"/>
              </w:object>
            </w:r>
          </w:p>
        </w:tc>
        <w:tc>
          <w:tcPr>
            <w:tcW w:w="1800" w:type="dxa"/>
          </w:tcPr>
          <w:p w:rsidR="00221DAD" w:rsidRPr="00EE4C71" w:rsidRDefault="00221DAD" w:rsidP="00505030">
            <w:pPr>
              <w:jc w:val="center"/>
              <w:rPr>
                <w:sz w:val="22"/>
                <w:szCs w:val="28"/>
                <w:lang w:val="en-US"/>
              </w:rPr>
            </w:pPr>
            <w:r w:rsidRPr="00EE4C71">
              <w:rPr>
                <w:sz w:val="22"/>
                <w:szCs w:val="28"/>
                <w:lang w:val="en-US"/>
              </w:rPr>
              <w:t>[-0.5,2]</w:t>
            </w:r>
          </w:p>
          <w:p w:rsidR="00221DAD" w:rsidRPr="00EE4C71" w:rsidRDefault="00221DAD" w:rsidP="00505030">
            <w:pPr>
              <w:jc w:val="center"/>
              <w:rPr>
                <w:sz w:val="22"/>
                <w:szCs w:val="28"/>
                <w:lang w:val="en-US"/>
              </w:rPr>
            </w:pPr>
          </w:p>
        </w:tc>
      </w:tr>
      <w:tr w:rsidR="00221DAD" w:rsidRPr="00EE4C71">
        <w:trPr>
          <w:jc w:val="center"/>
        </w:trPr>
        <w:tc>
          <w:tcPr>
            <w:tcW w:w="555" w:type="dxa"/>
          </w:tcPr>
          <w:p w:rsidR="00221DAD" w:rsidRPr="00EE4C71" w:rsidRDefault="00221DAD" w:rsidP="00221DAD">
            <w:pPr>
              <w:rPr>
                <w:sz w:val="22"/>
                <w:szCs w:val="22"/>
              </w:rPr>
            </w:pPr>
            <w:r w:rsidRPr="00EE4C71">
              <w:rPr>
                <w:sz w:val="22"/>
                <w:szCs w:val="22"/>
              </w:rPr>
              <w:t>11</w:t>
            </w:r>
          </w:p>
        </w:tc>
        <w:tc>
          <w:tcPr>
            <w:tcW w:w="2645" w:type="dxa"/>
          </w:tcPr>
          <w:p w:rsidR="00221DAD" w:rsidRPr="00EE4C71" w:rsidRDefault="00221DAD" w:rsidP="00505030">
            <w:pPr>
              <w:jc w:val="center"/>
              <w:rPr>
                <w:sz w:val="22"/>
                <w:szCs w:val="22"/>
              </w:rPr>
            </w:pPr>
            <w:r w:rsidRPr="00EE4C71">
              <w:rPr>
                <w:sz w:val="22"/>
                <w:szCs w:val="22"/>
                <w:lang w:val="en-US"/>
              </w:rPr>
              <w:object w:dxaOrig="1620" w:dyaOrig="360">
                <v:shape id="_x0000_i1045" type="#_x0000_t75" style="width:81pt;height:20.25pt" o:ole="">
                  <v:imagedata r:id="rId51" o:title=""/>
                </v:shape>
                <o:OLEObject Type="Embed" ProgID="Equation.3" ShapeID="_x0000_i1045" DrawAspect="Content" ObjectID="_1768152561" r:id="rId52"/>
              </w:object>
            </w:r>
          </w:p>
        </w:tc>
        <w:tc>
          <w:tcPr>
            <w:tcW w:w="1800" w:type="dxa"/>
          </w:tcPr>
          <w:p w:rsidR="00221DAD" w:rsidRPr="00EE4C71" w:rsidRDefault="00221DAD" w:rsidP="00505030">
            <w:pPr>
              <w:jc w:val="center"/>
              <w:rPr>
                <w:sz w:val="22"/>
                <w:szCs w:val="28"/>
                <w:lang w:val="en-US"/>
              </w:rPr>
            </w:pPr>
            <w:r w:rsidRPr="00EE4C71">
              <w:rPr>
                <w:sz w:val="22"/>
                <w:szCs w:val="28"/>
                <w:lang w:val="en-US"/>
              </w:rPr>
              <w:t>[-3,3]</w:t>
            </w:r>
          </w:p>
        </w:tc>
      </w:tr>
      <w:tr w:rsidR="00221DAD" w:rsidRPr="00EE4C71">
        <w:trPr>
          <w:jc w:val="center"/>
        </w:trPr>
        <w:tc>
          <w:tcPr>
            <w:tcW w:w="555" w:type="dxa"/>
          </w:tcPr>
          <w:p w:rsidR="00221DAD" w:rsidRPr="00EE4C71" w:rsidRDefault="00221DAD" w:rsidP="00221DAD">
            <w:pPr>
              <w:rPr>
                <w:sz w:val="22"/>
                <w:szCs w:val="22"/>
              </w:rPr>
            </w:pPr>
            <w:r w:rsidRPr="00EE4C71">
              <w:rPr>
                <w:sz w:val="22"/>
                <w:szCs w:val="22"/>
              </w:rPr>
              <w:t>12</w:t>
            </w:r>
          </w:p>
        </w:tc>
        <w:tc>
          <w:tcPr>
            <w:tcW w:w="2645" w:type="dxa"/>
          </w:tcPr>
          <w:p w:rsidR="00221DAD" w:rsidRPr="00EE4C71" w:rsidRDefault="00221DAD" w:rsidP="00505030">
            <w:pPr>
              <w:jc w:val="center"/>
              <w:rPr>
                <w:sz w:val="22"/>
                <w:szCs w:val="22"/>
              </w:rPr>
            </w:pPr>
            <w:r w:rsidRPr="00EE4C71">
              <w:rPr>
                <w:sz w:val="22"/>
                <w:szCs w:val="22"/>
                <w:lang w:val="en-US"/>
              </w:rPr>
              <w:object w:dxaOrig="1020" w:dyaOrig="660">
                <v:shape id="_x0000_i1046" type="#_x0000_t75" style="width:51pt;height:36.75pt" o:ole="">
                  <v:imagedata r:id="rId53" o:title=""/>
                </v:shape>
                <o:OLEObject Type="Embed" ProgID="Equation.3" ShapeID="_x0000_i1046" DrawAspect="Content" ObjectID="_1768152562" r:id="rId54"/>
              </w:object>
            </w:r>
          </w:p>
        </w:tc>
        <w:tc>
          <w:tcPr>
            <w:tcW w:w="1800" w:type="dxa"/>
          </w:tcPr>
          <w:p w:rsidR="00221DAD" w:rsidRPr="00EE4C71" w:rsidRDefault="00221DAD" w:rsidP="00505030">
            <w:pPr>
              <w:jc w:val="center"/>
              <w:rPr>
                <w:sz w:val="22"/>
                <w:szCs w:val="28"/>
                <w:lang w:val="en-US"/>
              </w:rPr>
            </w:pPr>
            <w:r w:rsidRPr="00EE4C71">
              <w:rPr>
                <w:sz w:val="22"/>
                <w:szCs w:val="28"/>
                <w:lang w:val="en-US"/>
              </w:rPr>
              <w:t>[-5,5]</w:t>
            </w:r>
          </w:p>
        </w:tc>
      </w:tr>
      <w:tr w:rsidR="00BB3E80" w:rsidRPr="00EE4C71">
        <w:trPr>
          <w:cantSplit/>
          <w:jc w:val="center"/>
        </w:trPr>
        <w:tc>
          <w:tcPr>
            <w:tcW w:w="555" w:type="dxa"/>
          </w:tcPr>
          <w:p w:rsidR="00BB3E80" w:rsidRPr="00505030" w:rsidRDefault="00BB3E80" w:rsidP="001E2FDF">
            <w:pPr>
              <w:jc w:val="center"/>
              <w:rPr>
                <w:sz w:val="22"/>
                <w:szCs w:val="28"/>
                <w:lang w:val="uk-UA"/>
              </w:rPr>
            </w:pPr>
            <w:r>
              <w:rPr>
                <w:sz w:val="22"/>
                <w:szCs w:val="28"/>
                <w:lang w:val="uk-UA"/>
              </w:rPr>
              <w:lastRenderedPageBreak/>
              <w:t>№</w:t>
            </w:r>
          </w:p>
        </w:tc>
        <w:tc>
          <w:tcPr>
            <w:tcW w:w="2645" w:type="dxa"/>
          </w:tcPr>
          <w:p w:rsidR="00BB3E80" w:rsidRPr="00EE4C71" w:rsidRDefault="00BB3E80" w:rsidP="001E2FDF">
            <w:pPr>
              <w:jc w:val="center"/>
              <w:rPr>
                <w:sz w:val="22"/>
                <w:szCs w:val="28"/>
              </w:rPr>
            </w:pPr>
            <w:proofErr w:type="spellStart"/>
            <w:r w:rsidRPr="00EE4C71">
              <w:rPr>
                <w:sz w:val="22"/>
                <w:szCs w:val="28"/>
              </w:rPr>
              <w:t>Функц</w:t>
            </w:r>
            <w:proofErr w:type="spellEnd"/>
            <w:r>
              <w:rPr>
                <w:sz w:val="22"/>
                <w:szCs w:val="28"/>
                <w:lang w:val="uk-UA"/>
              </w:rPr>
              <w:t>і</w:t>
            </w:r>
            <w:r w:rsidRPr="00EE4C71">
              <w:rPr>
                <w:sz w:val="22"/>
                <w:szCs w:val="28"/>
              </w:rPr>
              <w:t>я</w:t>
            </w:r>
          </w:p>
        </w:tc>
        <w:tc>
          <w:tcPr>
            <w:tcW w:w="1800" w:type="dxa"/>
          </w:tcPr>
          <w:p w:rsidR="00BB3E80" w:rsidRPr="00EE4C71" w:rsidRDefault="00BB3E80" w:rsidP="001E2FDF">
            <w:pPr>
              <w:jc w:val="center"/>
              <w:rPr>
                <w:sz w:val="22"/>
                <w:szCs w:val="28"/>
              </w:rPr>
            </w:pPr>
            <w:r>
              <w:rPr>
                <w:sz w:val="22"/>
                <w:szCs w:val="28"/>
                <w:lang w:val="uk-UA"/>
              </w:rPr>
              <w:t>І</w:t>
            </w:r>
            <w:proofErr w:type="spellStart"/>
            <w:r w:rsidRPr="00EE4C71">
              <w:rPr>
                <w:sz w:val="22"/>
                <w:szCs w:val="28"/>
              </w:rPr>
              <w:t>нтервал</w:t>
            </w:r>
            <w:proofErr w:type="spellEnd"/>
          </w:p>
        </w:tc>
      </w:tr>
      <w:tr w:rsidR="00047899" w:rsidRPr="00EE4C71" w:rsidTr="00047899">
        <w:trPr>
          <w:jc w:val="center"/>
        </w:trPr>
        <w:tc>
          <w:tcPr>
            <w:tcW w:w="555" w:type="dxa"/>
          </w:tcPr>
          <w:p w:rsidR="00047899" w:rsidRPr="00EE4C71" w:rsidRDefault="00047899" w:rsidP="00047899">
            <w:pPr>
              <w:rPr>
                <w:sz w:val="22"/>
                <w:szCs w:val="22"/>
              </w:rPr>
            </w:pPr>
            <w:r w:rsidRPr="00EE4C71">
              <w:rPr>
                <w:sz w:val="22"/>
                <w:szCs w:val="22"/>
              </w:rPr>
              <w:t>13</w:t>
            </w:r>
          </w:p>
        </w:tc>
        <w:tc>
          <w:tcPr>
            <w:tcW w:w="2645" w:type="dxa"/>
          </w:tcPr>
          <w:p w:rsidR="00047899" w:rsidRPr="00EE4C71" w:rsidRDefault="00047899" w:rsidP="00047899">
            <w:pPr>
              <w:jc w:val="center"/>
              <w:rPr>
                <w:sz w:val="22"/>
                <w:szCs w:val="22"/>
              </w:rPr>
            </w:pPr>
            <w:r w:rsidRPr="00EE4C71">
              <w:rPr>
                <w:sz w:val="22"/>
                <w:szCs w:val="22"/>
                <w:lang w:val="en-US"/>
              </w:rPr>
              <w:object w:dxaOrig="420" w:dyaOrig="320">
                <v:shape id="_x0000_i1576" type="#_x0000_t75" style="width:21pt;height:18pt" o:ole="">
                  <v:imagedata r:id="rId55" o:title=""/>
                </v:shape>
                <o:OLEObject Type="Embed" ProgID="Equation.3" ShapeID="_x0000_i1576" DrawAspect="Content" ObjectID="_1768152563" r:id="rId56"/>
              </w:object>
            </w:r>
          </w:p>
        </w:tc>
        <w:tc>
          <w:tcPr>
            <w:tcW w:w="1800" w:type="dxa"/>
          </w:tcPr>
          <w:p w:rsidR="00047899" w:rsidRPr="00EE4C71" w:rsidRDefault="00047899" w:rsidP="00047899">
            <w:pPr>
              <w:jc w:val="center"/>
              <w:rPr>
                <w:sz w:val="22"/>
                <w:szCs w:val="28"/>
                <w:lang w:val="en-US"/>
              </w:rPr>
            </w:pPr>
            <w:r w:rsidRPr="00EE4C71">
              <w:rPr>
                <w:sz w:val="22"/>
                <w:szCs w:val="28"/>
                <w:lang w:val="en-US"/>
              </w:rPr>
              <w:t>[0.1,5]</w:t>
            </w:r>
          </w:p>
        </w:tc>
      </w:tr>
      <w:tr w:rsidR="00221DAD" w:rsidRPr="00EE4C71">
        <w:trPr>
          <w:jc w:val="center"/>
        </w:trPr>
        <w:tc>
          <w:tcPr>
            <w:tcW w:w="555" w:type="dxa"/>
          </w:tcPr>
          <w:p w:rsidR="00221DAD" w:rsidRPr="00EE4C71" w:rsidRDefault="00221DAD" w:rsidP="00221DAD">
            <w:pPr>
              <w:rPr>
                <w:sz w:val="22"/>
                <w:szCs w:val="22"/>
              </w:rPr>
            </w:pPr>
            <w:r w:rsidRPr="00EE4C71">
              <w:rPr>
                <w:sz w:val="22"/>
                <w:szCs w:val="22"/>
              </w:rPr>
              <w:t>14</w:t>
            </w:r>
          </w:p>
        </w:tc>
        <w:tc>
          <w:tcPr>
            <w:tcW w:w="2645" w:type="dxa"/>
          </w:tcPr>
          <w:p w:rsidR="00221DAD" w:rsidRPr="00EE4C71" w:rsidRDefault="00221DAD" w:rsidP="00505030">
            <w:pPr>
              <w:jc w:val="center"/>
              <w:rPr>
                <w:sz w:val="22"/>
                <w:szCs w:val="22"/>
              </w:rPr>
            </w:pPr>
            <w:r w:rsidRPr="00EE4C71">
              <w:rPr>
                <w:sz w:val="22"/>
                <w:szCs w:val="22"/>
                <w:lang w:val="en-US"/>
              </w:rPr>
              <w:object w:dxaOrig="859" w:dyaOrig="320">
                <v:shape id="_x0000_i1048" type="#_x0000_t75" style="width:42.75pt;height:18pt" o:ole="">
                  <v:imagedata r:id="rId57" o:title=""/>
                </v:shape>
                <o:OLEObject Type="Embed" ProgID="Equation.3" ShapeID="_x0000_i1048" DrawAspect="Content" ObjectID="_1768152564" r:id="rId58"/>
              </w:object>
            </w:r>
          </w:p>
        </w:tc>
        <w:tc>
          <w:tcPr>
            <w:tcW w:w="1800" w:type="dxa"/>
          </w:tcPr>
          <w:p w:rsidR="00221DAD" w:rsidRPr="00EE4C71" w:rsidRDefault="00221DAD" w:rsidP="00505030">
            <w:pPr>
              <w:jc w:val="center"/>
              <w:rPr>
                <w:sz w:val="22"/>
                <w:szCs w:val="28"/>
                <w:lang w:val="en-US"/>
              </w:rPr>
            </w:pPr>
            <w:r w:rsidRPr="00EE4C71">
              <w:rPr>
                <w:sz w:val="22"/>
                <w:szCs w:val="28"/>
                <w:lang w:val="en-US"/>
              </w:rPr>
              <w:t>[-1,1]</w:t>
            </w:r>
          </w:p>
        </w:tc>
      </w:tr>
      <w:tr w:rsidR="00221DAD" w:rsidRPr="00EE4C71">
        <w:trPr>
          <w:jc w:val="center"/>
        </w:trPr>
        <w:tc>
          <w:tcPr>
            <w:tcW w:w="555" w:type="dxa"/>
          </w:tcPr>
          <w:p w:rsidR="00221DAD" w:rsidRPr="00EE4C71" w:rsidRDefault="00221DAD" w:rsidP="00221DAD">
            <w:pPr>
              <w:rPr>
                <w:sz w:val="22"/>
                <w:szCs w:val="22"/>
              </w:rPr>
            </w:pPr>
            <w:r w:rsidRPr="00EE4C71">
              <w:rPr>
                <w:sz w:val="22"/>
                <w:szCs w:val="22"/>
              </w:rPr>
              <w:t>15</w:t>
            </w:r>
          </w:p>
        </w:tc>
        <w:tc>
          <w:tcPr>
            <w:tcW w:w="2645" w:type="dxa"/>
          </w:tcPr>
          <w:p w:rsidR="00221DAD" w:rsidRPr="00EE4C71" w:rsidRDefault="00221DAD" w:rsidP="00505030">
            <w:pPr>
              <w:jc w:val="center"/>
              <w:rPr>
                <w:sz w:val="22"/>
                <w:szCs w:val="22"/>
              </w:rPr>
            </w:pPr>
            <w:r w:rsidRPr="00EE4C71">
              <w:rPr>
                <w:sz w:val="22"/>
                <w:szCs w:val="22"/>
                <w:lang w:val="en-US"/>
              </w:rPr>
              <w:object w:dxaOrig="940" w:dyaOrig="320">
                <v:shape id="_x0000_i1049" type="#_x0000_t75" style="width:46.5pt;height:18pt" o:ole="">
                  <v:imagedata r:id="rId59" o:title=""/>
                </v:shape>
                <o:OLEObject Type="Embed" ProgID="Equation.3" ShapeID="_x0000_i1049" DrawAspect="Content" ObjectID="_1768152565" r:id="rId60"/>
              </w:object>
            </w:r>
          </w:p>
        </w:tc>
        <w:tc>
          <w:tcPr>
            <w:tcW w:w="1800" w:type="dxa"/>
          </w:tcPr>
          <w:p w:rsidR="00221DAD" w:rsidRPr="00EE4C71" w:rsidRDefault="00221DAD" w:rsidP="00505030">
            <w:pPr>
              <w:jc w:val="center"/>
              <w:rPr>
                <w:sz w:val="22"/>
                <w:szCs w:val="28"/>
                <w:lang w:val="en-US"/>
              </w:rPr>
            </w:pPr>
            <w:r w:rsidRPr="00EE4C71">
              <w:rPr>
                <w:sz w:val="22"/>
                <w:szCs w:val="28"/>
                <w:lang w:val="en-US"/>
              </w:rPr>
              <w:t>[0.5,3]</w:t>
            </w:r>
          </w:p>
        </w:tc>
      </w:tr>
      <w:tr w:rsidR="00221DAD" w:rsidRPr="00EE4C71">
        <w:trPr>
          <w:jc w:val="center"/>
        </w:trPr>
        <w:tc>
          <w:tcPr>
            <w:tcW w:w="555" w:type="dxa"/>
          </w:tcPr>
          <w:p w:rsidR="00221DAD" w:rsidRPr="00EE4C71" w:rsidRDefault="00221DAD" w:rsidP="00221DAD">
            <w:pPr>
              <w:rPr>
                <w:sz w:val="22"/>
                <w:szCs w:val="22"/>
              </w:rPr>
            </w:pPr>
            <w:r w:rsidRPr="00EE4C71">
              <w:rPr>
                <w:sz w:val="22"/>
                <w:szCs w:val="22"/>
              </w:rPr>
              <w:t>16</w:t>
            </w:r>
          </w:p>
        </w:tc>
        <w:tc>
          <w:tcPr>
            <w:tcW w:w="2645" w:type="dxa"/>
          </w:tcPr>
          <w:p w:rsidR="00221DAD" w:rsidRPr="00EE4C71" w:rsidRDefault="00221DAD" w:rsidP="00505030">
            <w:pPr>
              <w:jc w:val="center"/>
              <w:rPr>
                <w:sz w:val="22"/>
                <w:szCs w:val="22"/>
              </w:rPr>
            </w:pPr>
            <w:r w:rsidRPr="00EE4C71">
              <w:rPr>
                <w:sz w:val="22"/>
                <w:szCs w:val="22"/>
              </w:rPr>
              <w:object w:dxaOrig="960" w:dyaOrig="660">
                <v:shape id="_x0000_i1050" type="#_x0000_t75" style="width:48pt;height:33pt" o:ole="">
                  <v:imagedata r:id="rId61" o:title=""/>
                </v:shape>
                <o:OLEObject Type="Embed" ProgID="Equation.3" ShapeID="_x0000_i1050" DrawAspect="Content" ObjectID="_1768152566" r:id="rId62"/>
              </w:object>
            </w:r>
          </w:p>
        </w:tc>
        <w:tc>
          <w:tcPr>
            <w:tcW w:w="1800" w:type="dxa"/>
          </w:tcPr>
          <w:p w:rsidR="00221DAD" w:rsidRPr="00EE4C71" w:rsidRDefault="00221DAD" w:rsidP="00505030">
            <w:pPr>
              <w:jc w:val="center"/>
              <w:rPr>
                <w:sz w:val="22"/>
                <w:szCs w:val="28"/>
                <w:lang w:val="en-US"/>
              </w:rPr>
            </w:pPr>
            <w:r w:rsidRPr="00EE4C71">
              <w:rPr>
                <w:sz w:val="22"/>
                <w:szCs w:val="28"/>
                <w:lang w:val="en-US"/>
              </w:rPr>
              <w:t>[0.5,3]</w:t>
            </w:r>
          </w:p>
          <w:p w:rsidR="00221DAD" w:rsidRPr="00EE4C71" w:rsidRDefault="00221DAD" w:rsidP="00505030">
            <w:pPr>
              <w:jc w:val="center"/>
              <w:rPr>
                <w:sz w:val="22"/>
                <w:szCs w:val="28"/>
                <w:lang w:val="en-US"/>
              </w:rPr>
            </w:pPr>
          </w:p>
        </w:tc>
      </w:tr>
      <w:tr w:rsidR="00221DAD" w:rsidRPr="00EE4C71">
        <w:trPr>
          <w:jc w:val="center"/>
        </w:trPr>
        <w:tc>
          <w:tcPr>
            <w:tcW w:w="555" w:type="dxa"/>
          </w:tcPr>
          <w:p w:rsidR="00221DAD" w:rsidRPr="00EE4C71" w:rsidRDefault="00221DAD" w:rsidP="00221DAD">
            <w:pPr>
              <w:rPr>
                <w:sz w:val="22"/>
                <w:szCs w:val="22"/>
              </w:rPr>
            </w:pPr>
            <w:r w:rsidRPr="00EE4C71">
              <w:rPr>
                <w:sz w:val="22"/>
                <w:szCs w:val="22"/>
              </w:rPr>
              <w:t>17</w:t>
            </w:r>
          </w:p>
        </w:tc>
        <w:tc>
          <w:tcPr>
            <w:tcW w:w="2645" w:type="dxa"/>
          </w:tcPr>
          <w:p w:rsidR="00221DAD" w:rsidRPr="00EE4C71" w:rsidRDefault="00221DAD" w:rsidP="00505030">
            <w:pPr>
              <w:jc w:val="center"/>
              <w:rPr>
                <w:sz w:val="22"/>
                <w:szCs w:val="22"/>
              </w:rPr>
            </w:pPr>
            <w:r w:rsidRPr="00EE4C71">
              <w:rPr>
                <w:sz w:val="22"/>
                <w:szCs w:val="22"/>
                <w:lang w:val="en-US"/>
              </w:rPr>
              <w:object w:dxaOrig="1060" w:dyaOrig="320">
                <v:shape id="_x0000_i1051" type="#_x0000_t75" style="width:52.5pt;height:18pt" o:ole="">
                  <v:imagedata r:id="rId63" o:title=""/>
                </v:shape>
                <o:OLEObject Type="Embed" ProgID="Equation.3" ShapeID="_x0000_i1051" DrawAspect="Content" ObjectID="_1768152567" r:id="rId64"/>
              </w:object>
            </w:r>
          </w:p>
        </w:tc>
        <w:tc>
          <w:tcPr>
            <w:tcW w:w="1800" w:type="dxa"/>
          </w:tcPr>
          <w:p w:rsidR="00221DAD" w:rsidRPr="00EE4C71" w:rsidRDefault="00221DAD" w:rsidP="00505030">
            <w:pPr>
              <w:jc w:val="center"/>
              <w:rPr>
                <w:sz w:val="22"/>
                <w:szCs w:val="28"/>
                <w:lang w:val="en-US"/>
              </w:rPr>
            </w:pPr>
            <w:r w:rsidRPr="00EE4C71">
              <w:rPr>
                <w:sz w:val="22"/>
                <w:szCs w:val="28"/>
                <w:lang w:val="en-US"/>
              </w:rPr>
              <w:t>[-1,1]</w:t>
            </w:r>
          </w:p>
        </w:tc>
      </w:tr>
      <w:tr w:rsidR="00221DAD" w:rsidRPr="00EE4C71">
        <w:trPr>
          <w:jc w:val="center"/>
        </w:trPr>
        <w:tc>
          <w:tcPr>
            <w:tcW w:w="555" w:type="dxa"/>
          </w:tcPr>
          <w:p w:rsidR="00221DAD" w:rsidRPr="00EE4C71" w:rsidRDefault="00221DAD" w:rsidP="00221DAD">
            <w:pPr>
              <w:rPr>
                <w:sz w:val="22"/>
                <w:szCs w:val="22"/>
              </w:rPr>
            </w:pPr>
            <w:r w:rsidRPr="00EE4C71">
              <w:rPr>
                <w:sz w:val="22"/>
                <w:szCs w:val="22"/>
              </w:rPr>
              <w:t>18</w:t>
            </w:r>
          </w:p>
        </w:tc>
        <w:tc>
          <w:tcPr>
            <w:tcW w:w="2645" w:type="dxa"/>
          </w:tcPr>
          <w:p w:rsidR="00221DAD" w:rsidRPr="00EE4C71" w:rsidRDefault="00221DAD" w:rsidP="00505030">
            <w:pPr>
              <w:jc w:val="center"/>
              <w:rPr>
                <w:sz w:val="22"/>
                <w:szCs w:val="22"/>
                <w:lang w:val="en-US"/>
              </w:rPr>
            </w:pPr>
            <w:r w:rsidRPr="00EE4C71">
              <w:rPr>
                <w:sz w:val="22"/>
                <w:szCs w:val="22"/>
                <w:lang w:val="en-US"/>
              </w:rPr>
              <w:object w:dxaOrig="1359" w:dyaOrig="360">
                <v:shape id="_x0000_i1052" type="#_x0000_t75" style="width:67.5pt;height:20.25pt" o:ole="">
                  <v:imagedata r:id="rId65" o:title=""/>
                </v:shape>
                <o:OLEObject Type="Embed" ProgID="Equation.3" ShapeID="_x0000_i1052" DrawAspect="Content" ObjectID="_1768152568" r:id="rId66"/>
              </w:object>
            </w:r>
          </w:p>
        </w:tc>
        <w:tc>
          <w:tcPr>
            <w:tcW w:w="1800" w:type="dxa"/>
          </w:tcPr>
          <w:p w:rsidR="00221DAD" w:rsidRPr="00EE4C71" w:rsidRDefault="00221DAD" w:rsidP="00505030">
            <w:pPr>
              <w:jc w:val="center"/>
              <w:rPr>
                <w:sz w:val="22"/>
                <w:szCs w:val="28"/>
                <w:lang w:val="en-US"/>
              </w:rPr>
            </w:pPr>
            <w:r w:rsidRPr="00EE4C71">
              <w:rPr>
                <w:sz w:val="22"/>
                <w:szCs w:val="28"/>
                <w:lang w:val="en-US"/>
              </w:rPr>
              <w:t>[1,3]</w:t>
            </w:r>
          </w:p>
        </w:tc>
      </w:tr>
      <w:tr w:rsidR="00221DAD" w:rsidRPr="00EE4C71">
        <w:trPr>
          <w:jc w:val="center"/>
        </w:trPr>
        <w:tc>
          <w:tcPr>
            <w:tcW w:w="555" w:type="dxa"/>
          </w:tcPr>
          <w:p w:rsidR="00221DAD" w:rsidRPr="00EE4C71" w:rsidRDefault="00221DAD" w:rsidP="00221DAD">
            <w:pPr>
              <w:rPr>
                <w:sz w:val="22"/>
                <w:szCs w:val="22"/>
              </w:rPr>
            </w:pPr>
            <w:r w:rsidRPr="00EE4C71">
              <w:rPr>
                <w:sz w:val="22"/>
                <w:szCs w:val="22"/>
              </w:rPr>
              <w:t>19</w:t>
            </w:r>
          </w:p>
        </w:tc>
        <w:tc>
          <w:tcPr>
            <w:tcW w:w="2645" w:type="dxa"/>
          </w:tcPr>
          <w:p w:rsidR="00221DAD" w:rsidRPr="00EE4C71" w:rsidRDefault="00221DAD" w:rsidP="00505030">
            <w:pPr>
              <w:jc w:val="center"/>
              <w:rPr>
                <w:sz w:val="22"/>
                <w:szCs w:val="22"/>
              </w:rPr>
            </w:pPr>
            <w:r w:rsidRPr="00EE4C71">
              <w:rPr>
                <w:sz w:val="22"/>
                <w:szCs w:val="22"/>
                <w:lang w:val="en-US"/>
              </w:rPr>
              <w:object w:dxaOrig="1200" w:dyaOrig="660">
                <v:shape id="_x0000_i1053" type="#_x0000_t75" style="width:60pt;height:36.75pt" o:ole="">
                  <v:imagedata r:id="rId67" o:title=""/>
                </v:shape>
                <o:OLEObject Type="Embed" ProgID="Equation.3" ShapeID="_x0000_i1053" DrawAspect="Content" ObjectID="_1768152569" r:id="rId68"/>
              </w:object>
            </w:r>
          </w:p>
        </w:tc>
        <w:tc>
          <w:tcPr>
            <w:tcW w:w="1800" w:type="dxa"/>
          </w:tcPr>
          <w:p w:rsidR="00221DAD" w:rsidRPr="00EE4C71" w:rsidRDefault="00221DAD" w:rsidP="00505030">
            <w:pPr>
              <w:jc w:val="center"/>
              <w:rPr>
                <w:sz w:val="22"/>
                <w:szCs w:val="28"/>
                <w:lang w:val="en-US"/>
              </w:rPr>
            </w:pPr>
            <w:r w:rsidRPr="00EE4C71">
              <w:rPr>
                <w:sz w:val="22"/>
                <w:szCs w:val="28"/>
                <w:lang w:val="en-US"/>
              </w:rPr>
              <w:t>[0,3]</w:t>
            </w:r>
          </w:p>
          <w:p w:rsidR="00221DAD" w:rsidRPr="00EE4C71" w:rsidRDefault="00221DAD" w:rsidP="00505030">
            <w:pPr>
              <w:jc w:val="center"/>
              <w:rPr>
                <w:sz w:val="22"/>
                <w:szCs w:val="28"/>
                <w:lang w:val="en-US"/>
              </w:rPr>
            </w:pPr>
          </w:p>
        </w:tc>
      </w:tr>
      <w:tr w:rsidR="00221DAD" w:rsidRPr="00EE4C71">
        <w:trPr>
          <w:jc w:val="center"/>
        </w:trPr>
        <w:tc>
          <w:tcPr>
            <w:tcW w:w="555" w:type="dxa"/>
          </w:tcPr>
          <w:p w:rsidR="00221DAD" w:rsidRPr="00EE4C71" w:rsidRDefault="00221DAD" w:rsidP="00221DAD">
            <w:pPr>
              <w:rPr>
                <w:sz w:val="22"/>
                <w:szCs w:val="22"/>
              </w:rPr>
            </w:pPr>
            <w:r w:rsidRPr="00EE4C71">
              <w:rPr>
                <w:sz w:val="22"/>
                <w:szCs w:val="22"/>
              </w:rPr>
              <w:t>20</w:t>
            </w:r>
          </w:p>
        </w:tc>
        <w:tc>
          <w:tcPr>
            <w:tcW w:w="2645" w:type="dxa"/>
          </w:tcPr>
          <w:p w:rsidR="00221DAD" w:rsidRPr="00EE4C71" w:rsidRDefault="00221DAD" w:rsidP="00505030">
            <w:pPr>
              <w:jc w:val="center"/>
              <w:rPr>
                <w:sz w:val="22"/>
                <w:szCs w:val="22"/>
              </w:rPr>
            </w:pPr>
            <w:r w:rsidRPr="00EE4C71">
              <w:rPr>
                <w:sz w:val="22"/>
                <w:szCs w:val="22"/>
                <w:lang w:val="en-US"/>
              </w:rPr>
              <w:object w:dxaOrig="800" w:dyaOrig="360">
                <v:shape id="_x0000_i1054" type="#_x0000_t75" style="width:39.75pt;height:20.25pt" o:ole="">
                  <v:imagedata r:id="rId69" o:title=""/>
                </v:shape>
                <o:OLEObject Type="Embed" ProgID="Equation.3" ShapeID="_x0000_i1054" DrawAspect="Content" ObjectID="_1768152570" r:id="rId70"/>
              </w:object>
            </w:r>
          </w:p>
        </w:tc>
        <w:tc>
          <w:tcPr>
            <w:tcW w:w="1800" w:type="dxa"/>
          </w:tcPr>
          <w:p w:rsidR="00221DAD" w:rsidRPr="00EE4C71" w:rsidRDefault="00221DAD" w:rsidP="00505030">
            <w:pPr>
              <w:jc w:val="center"/>
              <w:rPr>
                <w:sz w:val="22"/>
                <w:szCs w:val="28"/>
                <w:lang w:val="en-US"/>
              </w:rPr>
            </w:pPr>
            <w:r w:rsidRPr="00EE4C71">
              <w:rPr>
                <w:sz w:val="22"/>
                <w:szCs w:val="28"/>
                <w:lang w:val="en-US"/>
              </w:rPr>
              <w:t>[-1,3]</w:t>
            </w:r>
          </w:p>
        </w:tc>
      </w:tr>
      <w:tr w:rsidR="00221DAD" w:rsidRPr="00EE4C71">
        <w:trPr>
          <w:jc w:val="center"/>
        </w:trPr>
        <w:tc>
          <w:tcPr>
            <w:tcW w:w="555" w:type="dxa"/>
          </w:tcPr>
          <w:p w:rsidR="00221DAD" w:rsidRPr="00EE4C71" w:rsidRDefault="00221DAD" w:rsidP="00221DAD">
            <w:pPr>
              <w:rPr>
                <w:sz w:val="22"/>
                <w:szCs w:val="22"/>
              </w:rPr>
            </w:pPr>
            <w:r w:rsidRPr="00EE4C71">
              <w:rPr>
                <w:sz w:val="22"/>
                <w:szCs w:val="22"/>
              </w:rPr>
              <w:t>21</w:t>
            </w:r>
          </w:p>
        </w:tc>
        <w:tc>
          <w:tcPr>
            <w:tcW w:w="2645" w:type="dxa"/>
          </w:tcPr>
          <w:p w:rsidR="00221DAD" w:rsidRPr="00EE4C71" w:rsidRDefault="00221DAD" w:rsidP="00505030">
            <w:pPr>
              <w:jc w:val="center"/>
              <w:rPr>
                <w:sz w:val="22"/>
                <w:szCs w:val="22"/>
              </w:rPr>
            </w:pPr>
            <w:r w:rsidRPr="00EE4C71">
              <w:rPr>
                <w:sz w:val="22"/>
                <w:szCs w:val="22"/>
                <w:lang w:val="en-US"/>
              </w:rPr>
              <w:object w:dxaOrig="720" w:dyaOrig="360">
                <v:shape id="_x0000_i1055" type="#_x0000_t75" style="width:36pt;height:20.25pt" o:ole="">
                  <v:imagedata r:id="rId71" o:title=""/>
                </v:shape>
                <o:OLEObject Type="Embed" ProgID="Equation.3" ShapeID="_x0000_i1055" DrawAspect="Content" ObjectID="_1768152571" r:id="rId72"/>
              </w:object>
            </w:r>
          </w:p>
        </w:tc>
        <w:tc>
          <w:tcPr>
            <w:tcW w:w="1800" w:type="dxa"/>
          </w:tcPr>
          <w:p w:rsidR="00221DAD" w:rsidRPr="00EE4C71" w:rsidRDefault="00221DAD" w:rsidP="00505030">
            <w:pPr>
              <w:jc w:val="center"/>
              <w:rPr>
                <w:sz w:val="22"/>
                <w:szCs w:val="28"/>
                <w:lang w:val="en-US"/>
              </w:rPr>
            </w:pPr>
            <w:r w:rsidRPr="00EE4C71">
              <w:rPr>
                <w:sz w:val="22"/>
                <w:szCs w:val="28"/>
                <w:lang w:val="en-US"/>
              </w:rPr>
              <w:t>[-1,1]</w:t>
            </w:r>
          </w:p>
        </w:tc>
      </w:tr>
      <w:tr w:rsidR="00221DAD" w:rsidRPr="00EE4C71">
        <w:trPr>
          <w:jc w:val="center"/>
        </w:trPr>
        <w:tc>
          <w:tcPr>
            <w:tcW w:w="555" w:type="dxa"/>
          </w:tcPr>
          <w:p w:rsidR="00221DAD" w:rsidRPr="00EE4C71" w:rsidRDefault="00221DAD" w:rsidP="00221DAD">
            <w:pPr>
              <w:rPr>
                <w:sz w:val="22"/>
                <w:szCs w:val="22"/>
              </w:rPr>
            </w:pPr>
            <w:r w:rsidRPr="00EE4C71">
              <w:rPr>
                <w:sz w:val="22"/>
                <w:szCs w:val="22"/>
              </w:rPr>
              <w:t>22</w:t>
            </w:r>
          </w:p>
        </w:tc>
        <w:tc>
          <w:tcPr>
            <w:tcW w:w="2645" w:type="dxa"/>
          </w:tcPr>
          <w:p w:rsidR="00221DAD" w:rsidRPr="00EE4C71" w:rsidRDefault="00221DAD" w:rsidP="00505030">
            <w:pPr>
              <w:jc w:val="center"/>
              <w:rPr>
                <w:sz w:val="22"/>
                <w:szCs w:val="22"/>
              </w:rPr>
            </w:pPr>
            <w:r w:rsidRPr="00EE4C71">
              <w:rPr>
                <w:sz w:val="22"/>
                <w:szCs w:val="22"/>
                <w:lang w:val="en-US"/>
              </w:rPr>
              <w:object w:dxaOrig="1680" w:dyaOrig="320">
                <v:shape id="_x0000_i1056" type="#_x0000_t75" style="width:84pt;height:18pt" o:ole="">
                  <v:imagedata r:id="rId73" o:title=""/>
                </v:shape>
                <o:OLEObject Type="Embed" ProgID="Equation.3" ShapeID="_x0000_i1056" DrawAspect="Content" ObjectID="_1768152572" r:id="rId74"/>
              </w:object>
            </w:r>
          </w:p>
        </w:tc>
        <w:tc>
          <w:tcPr>
            <w:tcW w:w="1800" w:type="dxa"/>
          </w:tcPr>
          <w:p w:rsidR="00221DAD" w:rsidRPr="00EE4C71" w:rsidRDefault="00221DAD" w:rsidP="00505030">
            <w:pPr>
              <w:jc w:val="center"/>
              <w:rPr>
                <w:sz w:val="22"/>
                <w:szCs w:val="28"/>
                <w:lang w:val="en-US"/>
              </w:rPr>
            </w:pPr>
            <w:r w:rsidRPr="00EE4C71">
              <w:rPr>
                <w:sz w:val="22"/>
                <w:szCs w:val="28"/>
                <w:lang w:val="en-US"/>
              </w:rPr>
              <w:t>[0.5,1.5]</w:t>
            </w:r>
          </w:p>
        </w:tc>
      </w:tr>
      <w:tr w:rsidR="00221DAD" w:rsidRPr="00EE4C71">
        <w:trPr>
          <w:jc w:val="center"/>
        </w:trPr>
        <w:tc>
          <w:tcPr>
            <w:tcW w:w="555" w:type="dxa"/>
          </w:tcPr>
          <w:p w:rsidR="00221DAD" w:rsidRPr="00EE4C71" w:rsidRDefault="00221DAD" w:rsidP="00221DAD">
            <w:pPr>
              <w:rPr>
                <w:sz w:val="22"/>
                <w:szCs w:val="22"/>
              </w:rPr>
            </w:pPr>
            <w:r w:rsidRPr="00EE4C71">
              <w:rPr>
                <w:sz w:val="22"/>
                <w:szCs w:val="22"/>
              </w:rPr>
              <w:t>23</w:t>
            </w:r>
          </w:p>
        </w:tc>
        <w:tc>
          <w:tcPr>
            <w:tcW w:w="2645" w:type="dxa"/>
          </w:tcPr>
          <w:p w:rsidR="00221DAD" w:rsidRPr="00EE4C71" w:rsidRDefault="00221DAD" w:rsidP="00505030">
            <w:pPr>
              <w:jc w:val="center"/>
              <w:rPr>
                <w:sz w:val="22"/>
                <w:szCs w:val="22"/>
              </w:rPr>
            </w:pPr>
            <w:r w:rsidRPr="00EE4C71">
              <w:rPr>
                <w:sz w:val="22"/>
                <w:szCs w:val="22"/>
                <w:lang w:val="en-US"/>
              </w:rPr>
              <w:object w:dxaOrig="1180" w:dyaOrig="320">
                <v:shape id="_x0000_i1057" type="#_x0000_t75" style="width:59.25pt;height:18pt" o:ole="">
                  <v:imagedata r:id="rId75" o:title=""/>
                </v:shape>
                <o:OLEObject Type="Embed" ProgID="Equation.3" ShapeID="_x0000_i1057" DrawAspect="Content" ObjectID="_1768152573" r:id="rId76"/>
              </w:object>
            </w:r>
          </w:p>
        </w:tc>
        <w:tc>
          <w:tcPr>
            <w:tcW w:w="1800" w:type="dxa"/>
          </w:tcPr>
          <w:p w:rsidR="00221DAD" w:rsidRPr="00EE4C71" w:rsidRDefault="00221DAD" w:rsidP="00505030">
            <w:pPr>
              <w:jc w:val="center"/>
              <w:rPr>
                <w:sz w:val="22"/>
                <w:szCs w:val="28"/>
                <w:lang w:val="en-US"/>
              </w:rPr>
            </w:pPr>
            <w:r w:rsidRPr="00EE4C71">
              <w:rPr>
                <w:sz w:val="22"/>
                <w:szCs w:val="28"/>
                <w:lang w:val="en-US"/>
              </w:rPr>
              <w:t>[0,5]</w:t>
            </w:r>
          </w:p>
        </w:tc>
      </w:tr>
      <w:tr w:rsidR="00221DAD" w:rsidRPr="00EE4C71">
        <w:trPr>
          <w:jc w:val="center"/>
        </w:trPr>
        <w:tc>
          <w:tcPr>
            <w:tcW w:w="555" w:type="dxa"/>
          </w:tcPr>
          <w:p w:rsidR="00221DAD" w:rsidRPr="00EE4C71" w:rsidRDefault="00221DAD" w:rsidP="00221DAD">
            <w:pPr>
              <w:rPr>
                <w:sz w:val="22"/>
                <w:szCs w:val="22"/>
              </w:rPr>
            </w:pPr>
            <w:r w:rsidRPr="00EE4C71">
              <w:rPr>
                <w:sz w:val="22"/>
                <w:szCs w:val="22"/>
              </w:rPr>
              <w:t>24</w:t>
            </w:r>
          </w:p>
        </w:tc>
        <w:tc>
          <w:tcPr>
            <w:tcW w:w="2645" w:type="dxa"/>
          </w:tcPr>
          <w:p w:rsidR="00221DAD" w:rsidRPr="00EE4C71" w:rsidRDefault="00221DAD" w:rsidP="00505030">
            <w:pPr>
              <w:jc w:val="center"/>
              <w:rPr>
                <w:sz w:val="22"/>
                <w:szCs w:val="22"/>
              </w:rPr>
            </w:pPr>
            <w:r w:rsidRPr="00EE4C71">
              <w:rPr>
                <w:sz w:val="22"/>
                <w:szCs w:val="22"/>
                <w:lang w:val="en-US"/>
              </w:rPr>
              <w:object w:dxaOrig="2200" w:dyaOrig="320">
                <v:shape id="_x0000_i1058" type="#_x0000_t75" style="width:109.5pt;height:18pt" o:ole="">
                  <v:imagedata r:id="rId77" o:title=""/>
                </v:shape>
                <o:OLEObject Type="Embed" ProgID="Equation.3" ShapeID="_x0000_i1058" DrawAspect="Content" ObjectID="_1768152574" r:id="rId78"/>
              </w:object>
            </w:r>
          </w:p>
        </w:tc>
        <w:tc>
          <w:tcPr>
            <w:tcW w:w="1800" w:type="dxa"/>
          </w:tcPr>
          <w:p w:rsidR="00221DAD" w:rsidRPr="00EE4C71" w:rsidRDefault="00221DAD" w:rsidP="00505030">
            <w:pPr>
              <w:jc w:val="center"/>
              <w:rPr>
                <w:sz w:val="22"/>
                <w:szCs w:val="28"/>
                <w:lang w:val="en-US"/>
              </w:rPr>
            </w:pPr>
            <w:r w:rsidRPr="00EE4C71">
              <w:rPr>
                <w:sz w:val="22"/>
                <w:szCs w:val="28"/>
                <w:lang w:val="en-US"/>
              </w:rPr>
              <w:t>[0.01,0.99]</w:t>
            </w:r>
          </w:p>
        </w:tc>
      </w:tr>
      <w:tr w:rsidR="00221DAD" w:rsidRPr="00EE4C71">
        <w:trPr>
          <w:trHeight w:val="470"/>
          <w:jc w:val="center"/>
        </w:trPr>
        <w:tc>
          <w:tcPr>
            <w:tcW w:w="555" w:type="dxa"/>
          </w:tcPr>
          <w:p w:rsidR="00221DAD" w:rsidRPr="00EE4C71" w:rsidRDefault="00221DAD" w:rsidP="00221DAD">
            <w:pPr>
              <w:rPr>
                <w:sz w:val="22"/>
                <w:szCs w:val="22"/>
              </w:rPr>
            </w:pPr>
            <w:r w:rsidRPr="00EE4C71">
              <w:rPr>
                <w:sz w:val="22"/>
                <w:szCs w:val="22"/>
              </w:rPr>
              <w:t>25</w:t>
            </w:r>
          </w:p>
        </w:tc>
        <w:tc>
          <w:tcPr>
            <w:tcW w:w="2645" w:type="dxa"/>
          </w:tcPr>
          <w:p w:rsidR="00221DAD" w:rsidRPr="00EE4C71" w:rsidRDefault="00221DAD" w:rsidP="00505030">
            <w:pPr>
              <w:jc w:val="center"/>
              <w:rPr>
                <w:sz w:val="22"/>
                <w:szCs w:val="22"/>
              </w:rPr>
            </w:pPr>
            <w:r w:rsidRPr="00EE4C71">
              <w:rPr>
                <w:sz w:val="22"/>
                <w:szCs w:val="22"/>
                <w:lang w:val="en-US"/>
              </w:rPr>
              <w:object w:dxaOrig="880" w:dyaOrig="360">
                <v:shape id="_x0000_i1059" type="#_x0000_t75" style="width:44.25pt;height:20.25pt" o:ole="">
                  <v:imagedata r:id="rId79" o:title=""/>
                </v:shape>
                <o:OLEObject Type="Embed" ProgID="Equation.3" ShapeID="_x0000_i1059" DrawAspect="Content" ObjectID="_1768152575" r:id="rId80"/>
              </w:object>
            </w:r>
          </w:p>
        </w:tc>
        <w:tc>
          <w:tcPr>
            <w:tcW w:w="1800" w:type="dxa"/>
          </w:tcPr>
          <w:p w:rsidR="00221DAD" w:rsidRPr="00EE4C71" w:rsidRDefault="00221DAD" w:rsidP="00505030">
            <w:pPr>
              <w:jc w:val="center"/>
              <w:rPr>
                <w:sz w:val="22"/>
                <w:szCs w:val="28"/>
                <w:lang w:val="en-US"/>
              </w:rPr>
            </w:pPr>
            <w:r w:rsidRPr="00EE4C71">
              <w:rPr>
                <w:sz w:val="22"/>
                <w:szCs w:val="28"/>
                <w:lang w:val="en-US"/>
              </w:rPr>
              <w:t>[0,2]</w:t>
            </w:r>
          </w:p>
        </w:tc>
      </w:tr>
    </w:tbl>
    <w:p w:rsidR="00221DAD" w:rsidRPr="00EE4C71" w:rsidRDefault="00221DAD" w:rsidP="00221DAD">
      <w:pPr>
        <w:rPr>
          <w:sz w:val="22"/>
        </w:rPr>
      </w:pPr>
    </w:p>
    <w:p w:rsidR="006179AE" w:rsidRPr="006179AE" w:rsidRDefault="006179AE" w:rsidP="006179AE">
      <w:pPr>
        <w:ind w:firstLine="567"/>
        <w:jc w:val="both"/>
        <w:rPr>
          <w:sz w:val="22"/>
          <w:szCs w:val="22"/>
          <w:lang w:val="uk-UA" w:eastAsia="uk-UA"/>
        </w:rPr>
      </w:pPr>
    </w:p>
    <w:p w:rsidR="00912D0B" w:rsidRPr="00047899" w:rsidRDefault="0031115F" w:rsidP="00582458">
      <w:pPr>
        <w:pStyle w:val="27"/>
        <w:rPr>
          <w:rStyle w:val="main30"/>
          <w:b/>
          <w:kern w:val="0"/>
        </w:rPr>
      </w:pPr>
      <w:bookmarkStart w:id="116" w:name="_Toc157537655"/>
      <w:r w:rsidRPr="00047899">
        <w:rPr>
          <w:rStyle w:val="main30"/>
          <w:b/>
          <w:kern w:val="0"/>
          <w:lang w:val="uk-UA"/>
        </w:rPr>
        <w:t>2</w:t>
      </w:r>
      <w:r w:rsidR="00912D0B" w:rsidRPr="00047899">
        <w:rPr>
          <w:rStyle w:val="main30"/>
          <w:b/>
          <w:kern w:val="0"/>
        </w:rPr>
        <w:t xml:space="preserve">.3 Порядок </w:t>
      </w:r>
      <w:proofErr w:type="spellStart"/>
      <w:r w:rsidR="00912D0B" w:rsidRPr="00047899">
        <w:rPr>
          <w:rStyle w:val="main30"/>
          <w:b/>
          <w:kern w:val="0"/>
        </w:rPr>
        <w:t>виконання</w:t>
      </w:r>
      <w:proofErr w:type="spellEnd"/>
      <w:r w:rsidR="00912D0B" w:rsidRPr="00047899">
        <w:rPr>
          <w:rStyle w:val="main30"/>
          <w:b/>
          <w:kern w:val="0"/>
        </w:rPr>
        <w:t xml:space="preserve"> </w:t>
      </w:r>
      <w:proofErr w:type="spellStart"/>
      <w:r w:rsidR="00912D0B" w:rsidRPr="00047899">
        <w:rPr>
          <w:rStyle w:val="main30"/>
          <w:b/>
          <w:kern w:val="0"/>
        </w:rPr>
        <w:t>роботи</w:t>
      </w:r>
      <w:bookmarkEnd w:id="113"/>
      <w:bookmarkEnd w:id="114"/>
      <w:bookmarkEnd w:id="115"/>
      <w:bookmarkEnd w:id="116"/>
      <w:proofErr w:type="spellEnd"/>
    </w:p>
    <w:p w:rsidR="00912D0B" w:rsidRDefault="00912D0B">
      <w:pPr>
        <w:rPr>
          <w:lang w:val="uk-UA"/>
        </w:rPr>
      </w:pPr>
    </w:p>
    <w:p w:rsidR="00912D0B" w:rsidRDefault="0031115F" w:rsidP="001F6FC9">
      <w:pPr>
        <w:ind w:firstLine="567"/>
        <w:jc w:val="both"/>
        <w:rPr>
          <w:sz w:val="22"/>
          <w:szCs w:val="22"/>
          <w:lang w:val="uk-UA"/>
        </w:rPr>
      </w:pPr>
      <w:r>
        <w:rPr>
          <w:sz w:val="22"/>
          <w:szCs w:val="22"/>
          <w:lang w:val="uk-UA"/>
        </w:rPr>
        <w:t>2</w:t>
      </w:r>
      <w:r w:rsidR="001F6FC9">
        <w:rPr>
          <w:sz w:val="22"/>
          <w:szCs w:val="22"/>
          <w:lang w:val="uk-UA"/>
        </w:rPr>
        <w:t xml:space="preserve">.3.1 </w:t>
      </w:r>
      <w:r w:rsidR="00912D0B">
        <w:rPr>
          <w:sz w:val="22"/>
          <w:szCs w:val="22"/>
          <w:lang w:val="uk-UA"/>
        </w:rPr>
        <w:t xml:space="preserve">Написати й </w:t>
      </w:r>
      <w:proofErr w:type="spellStart"/>
      <w:r w:rsidR="00912D0B">
        <w:rPr>
          <w:sz w:val="22"/>
          <w:szCs w:val="22"/>
          <w:lang w:val="uk-UA"/>
        </w:rPr>
        <w:t>відлагодити</w:t>
      </w:r>
      <w:proofErr w:type="spellEnd"/>
      <w:r w:rsidR="00912D0B">
        <w:rPr>
          <w:sz w:val="22"/>
          <w:szCs w:val="22"/>
          <w:lang w:val="uk-UA"/>
        </w:rPr>
        <w:t xml:space="preserve"> програму, що</w:t>
      </w:r>
      <w:r w:rsidR="00912D0B">
        <w:rPr>
          <w:sz w:val="22"/>
          <w:szCs w:val="22"/>
          <w:lang w:val="uk-UA"/>
        </w:rPr>
        <w:br/>
        <w:t xml:space="preserve"> реалізує етап встановлення меж інтервалу, що містить точку оптимуму, і процедуру зменшення інтервалу пошуку з використанням обох вивчених методів </w:t>
      </w:r>
      <w:r w:rsidR="00392F65">
        <w:rPr>
          <w:sz w:val="22"/>
          <w:szCs w:val="22"/>
          <w:lang w:val="uk-UA"/>
        </w:rPr>
        <w:t>одновимір</w:t>
      </w:r>
      <w:r w:rsidR="00912D0B">
        <w:rPr>
          <w:sz w:val="22"/>
          <w:szCs w:val="22"/>
          <w:lang w:val="uk-UA"/>
        </w:rPr>
        <w:t>ного пошуку.</w:t>
      </w:r>
    </w:p>
    <w:p w:rsidR="00912D0B" w:rsidRPr="001F6FC9" w:rsidRDefault="0031115F" w:rsidP="001F6FC9">
      <w:pPr>
        <w:ind w:firstLine="567"/>
        <w:jc w:val="both"/>
        <w:rPr>
          <w:sz w:val="22"/>
          <w:szCs w:val="22"/>
        </w:rPr>
      </w:pPr>
      <w:r>
        <w:rPr>
          <w:sz w:val="22"/>
          <w:szCs w:val="22"/>
          <w:lang w:val="uk-UA"/>
        </w:rPr>
        <w:t>2</w:t>
      </w:r>
      <w:r w:rsidR="001F6FC9">
        <w:rPr>
          <w:sz w:val="22"/>
          <w:szCs w:val="22"/>
          <w:lang w:val="uk-UA"/>
        </w:rPr>
        <w:t xml:space="preserve">.3.2 </w:t>
      </w:r>
      <w:r w:rsidR="00912D0B">
        <w:rPr>
          <w:sz w:val="22"/>
          <w:szCs w:val="22"/>
          <w:lang w:val="uk-UA"/>
        </w:rPr>
        <w:t xml:space="preserve">Вибрати початкову точку </w:t>
      </w:r>
      <w:r w:rsidR="00912D0B">
        <w:rPr>
          <w:position w:val="-12"/>
          <w:sz w:val="22"/>
          <w:szCs w:val="22"/>
          <w:lang w:val="uk-UA"/>
        </w:rPr>
        <w:object w:dxaOrig="260" w:dyaOrig="360">
          <v:shape id="_x0000_i1060" type="#_x0000_t75" style="width:12.75pt;height:18pt" o:ole="">
            <v:imagedata r:id="rId81" o:title=""/>
          </v:shape>
          <o:OLEObject Type="Embed" ProgID="Equation.3" ShapeID="_x0000_i1060" DrawAspect="Content" ObjectID="_1768152576" r:id="rId82"/>
        </w:object>
      </w:r>
      <w:r w:rsidR="00912D0B">
        <w:rPr>
          <w:sz w:val="22"/>
          <w:szCs w:val="22"/>
          <w:lang w:val="uk-UA"/>
        </w:rPr>
        <w:t xml:space="preserve"> й величину кроку </w:t>
      </w:r>
      <w:r w:rsidR="00912D0B">
        <w:rPr>
          <w:sz w:val="22"/>
          <w:szCs w:val="22"/>
          <w:lang w:val="uk-UA"/>
        </w:rPr>
        <w:object w:dxaOrig="220" w:dyaOrig="260">
          <v:shape id="_x0000_i1061" type="#_x0000_t75" style="width:11.25pt;height:12.75pt" o:ole="">
            <v:imagedata r:id="rId83" o:title=""/>
          </v:shape>
          <o:OLEObject Type="Embed" ProgID="Equation.3" ShapeID="_x0000_i1061" DrawAspect="Content" ObjectID="_1768152577" r:id="rId84"/>
        </w:object>
      </w:r>
      <w:r w:rsidR="00912D0B">
        <w:rPr>
          <w:sz w:val="22"/>
          <w:szCs w:val="22"/>
          <w:lang w:val="uk-UA"/>
        </w:rPr>
        <w:t xml:space="preserve"> і встановити границі інтервалу, що містить точку оптимуму.</w:t>
      </w:r>
    </w:p>
    <w:p w:rsidR="00912D0B" w:rsidRDefault="0031115F" w:rsidP="001F6FC9">
      <w:pPr>
        <w:ind w:firstLine="567"/>
        <w:jc w:val="both"/>
        <w:rPr>
          <w:sz w:val="22"/>
          <w:szCs w:val="22"/>
          <w:lang w:val="uk-UA"/>
        </w:rPr>
      </w:pPr>
      <w:r>
        <w:rPr>
          <w:sz w:val="22"/>
          <w:szCs w:val="22"/>
          <w:lang w:val="uk-UA"/>
        </w:rPr>
        <w:t>2</w:t>
      </w:r>
      <w:r w:rsidR="001F6FC9">
        <w:rPr>
          <w:sz w:val="22"/>
          <w:szCs w:val="22"/>
          <w:lang w:val="uk-UA"/>
        </w:rPr>
        <w:t xml:space="preserve">.3.3 </w:t>
      </w:r>
      <w:r w:rsidR="00912D0B">
        <w:rPr>
          <w:sz w:val="22"/>
          <w:szCs w:val="22"/>
          <w:lang w:val="uk-UA"/>
        </w:rPr>
        <w:t xml:space="preserve">Реалізувати попередній етап для величини кроку, що дорівнює </w:t>
      </w:r>
      <w:r w:rsidR="00912D0B">
        <w:rPr>
          <w:sz w:val="22"/>
          <w:szCs w:val="22"/>
          <w:lang w:val="uk-UA"/>
        </w:rPr>
        <w:object w:dxaOrig="360" w:dyaOrig="260">
          <v:shape id="_x0000_i1062" type="#_x0000_t75" style="width:18pt;height:12.75pt" o:ole="">
            <v:imagedata r:id="rId85" o:title=""/>
          </v:shape>
          <o:OLEObject Type="Embed" ProgID="Equation.3" ShapeID="_x0000_i1062" DrawAspect="Content" ObjectID="_1768152578" r:id="rId86"/>
        </w:object>
      </w:r>
      <w:r w:rsidR="00912D0B">
        <w:rPr>
          <w:sz w:val="22"/>
          <w:szCs w:val="22"/>
          <w:lang w:val="uk-UA"/>
        </w:rPr>
        <w:t xml:space="preserve">  і </w:t>
      </w:r>
      <w:r w:rsidR="00912D0B">
        <w:rPr>
          <w:sz w:val="22"/>
          <w:szCs w:val="22"/>
          <w:lang w:val="uk-UA"/>
        </w:rPr>
        <w:object w:dxaOrig="499" w:dyaOrig="279">
          <v:shape id="_x0000_i1063" type="#_x0000_t75" style="width:24.75pt;height:14.25pt" o:ole="">
            <v:imagedata r:id="rId87" o:title=""/>
          </v:shape>
          <o:OLEObject Type="Embed" ProgID="Equation.3" ShapeID="_x0000_i1063" DrawAspect="Content" ObjectID="_1768152579" r:id="rId88"/>
        </w:object>
      </w:r>
      <w:r w:rsidR="00912D0B">
        <w:rPr>
          <w:sz w:val="22"/>
          <w:szCs w:val="22"/>
          <w:lang w:val="uk-UA"/>
        </w:rPr>
        <w:t>.</w:t>
      </w:r>
    </w:p>
    <w:p w:rsidR="00531935" w:rsidRPr="0031115F" w:rsidRDefault="0031115F" w:rsidP="001F6FC9">
      <w:pPr>
        <w:ind w:firstLine="567"/>
        <w:jc w:val="both"/>
        <w:rPr>
          <w:sz w:val="22"/>
          <w:szCs w:val="22"/>
          <w:lang w:val="uk-UA"/>
        </w:rPr>
      </w:pPr>
      <w:r>
        <w:rPr>
          <w:sz w:val="22"/>
          <w:szCs w:val="22"/>
          <w:lang w:val="uk-UA"/>
        </w:rPr>
        <w:lastRenderedPageBreak/>
        <w:t>2</w:t>
      </w:r>
      <w:r w:rsidR="001F6FC9">
        <w:rPr>
          <w:sz w:val="22"/>
          <w:szCs w:val="22"/>
          <w:lang w:val="uk-UA"/>
        </w:rPr>
        <w:t xml:space="preserve">.3.4 </w:t>
      </w:r>
      <w:r w:rsidR="00912D0B">
        <w:rPr>
          <w:sz w:val="22"/>
          <w:szCs w:val="22"/>
          <w:lang w:val="uk-UA"/>
        </w:rPr>
        <w:t xml:space="preserve">Оцінити залежність ефективності пошуку граничних точок інтервалу від величини кроку </w:t>
      </w:r>
      <w:r w:rsidR="00912D0B">
        <w:rPr>
          <w:position w:val="-4"/>
          <w:sz w:val="22"/>
          <w:szCs w:val="22"/>
          <w:lang w:val="uk-UA"/>
        </w:rPr>
        <w:object w:dxaOrig="220" w:dyaOrig="260">
          <v:shape id="_x0000_i1064" type="#_x0000_t75" style="width:11.25pt;height:12.75pt" o:ole="">
            <v:imagedata r:id="rId89" o:title=""/>
          </v:shape>
          <o:OLEObject Type="Embed" ProgID="Equation.3" ShapeID="_x0000_i1064" DrawAspect="Content" ObjectID="_1768152580" r:id="rId90"/>
        </w:object>
      </w:r>
      <w:r w:rsidR="00912D0B">
        <w:rPr>
          <w:sz w:val="22"/>
          <w:szCs w:val="22"/>
          <w:lang w:val="uk-UA"/>
        </w:rPr>
        <w:t>. Всі наступні етапи завдання виконувати для величини кроку, обраної в п.</w:t>
      </w:r>
      <w:r>
        <w:rPr>
          <w:sz w:val="22"/>
          <w:szCs w:val="22"/>
          <w:lang w:val="uk-UA"/>
        </w:rPr>
        <w:t xml:space="preserve"> 2</w:t>
      </w:r>
      <w:r w:rsidR="00912D0B">
        <w:rPr>
          <w:sz w:val="22"/>
          <w:szCs w:val="22"/>
          <w:lang w:val="uk-UA"/>
        </w:rPr>
        <w:t>.</w:t>
      </w:r>
      <w:r w:rsidR="001F6FC9">
        <w:rPr>
          <w:sz w:val="22"/>
          <w:szCs w:val="22"/>
          <w:lang w:val="uk-UA"/>
        </w:rPr>
        <w:t>3.3.</w:t>
      </w:r>
    </w:p>
    <w:p w:rsidR="00912D0B" w:rsidRPr="00EB0A8E" w:rsidRDefault="0031115F" w:rsidP="001F6FC9">
      <w:pPr>
        <w:ind w:firstLine="567"/>
        <w:jc w:val="both"/>
        <w:rPr>
          <w:sz w:val="22"/>
          <w:szCs w:val="22"/>
          <w:lang w:val="uk-UA"/>
        </w:rPr>
      </w:pPr>
      <w:r>
        <w:rPr>
          <w:sz w:val="22"/>
          <w:szCs w:val="22"/>
          <w:lang w:val="uk-UA"/>
        </w:rPr>
        <w:t>2</w:t>
      </w:r>
      <w:r w:rsidR="001F6FC9">
        <w:rPr>
          <w:sz w:val="22"/>
          <w:szCs w:val="22"/>
          <w:lang w:val="uk-UA"/>
        </w:rPr>
        <w:t xml:space="preserve">.3.5 </w:t>
      </w:r>
      <w:r w:rsidR="00912D0B">
        <w:rPr>
          <w:sz w:val="22"/>
          <w:szCs w:val="22"/>
          <w:lang w:val="uk-UA"/>
        </w:rPr>
        <w:t xml:space="preserve">Реалізувати процедуру </w:t>
      </w:r>
      <w:r w:rsidR="00392F65">
        <w:rPr>
          <w:sz w:val="22"/>
          <w:szCs w:val="22"/>
          <w:lang w:val="uk-UA"/>
        </w:rPr>
        <w:t>одновимір</w:t>
      </w:r>
      <w:r w:rsidR="00912D0B">
        <w:rPr>
          <w:sz w:val="22"/>
          <w:szCs w:val="22"/>
          <w:lang w:val="uk-UA"/>
        </w:rPr>
        <w:t>ного пошуку точки оптимуму заданої функції, використовуючи метод золотого перетину й метод розподілу інтервалу навпіл. У кожному  випадку  виконати задану  викладачем кількість ітерацій.</w:t>
      </w:r>
    </w:p>
    <w:p w:rsidR="00912D0B" w:rsidRDefault="0031115F" w:rsidP="001F6FC9">
      <w:pPr>
        <w:ind w:firstLine="567"/>
        <w:jc w:val="both"/>
        <w:rPr>
          <w:sz w:val="22"/>
          <w:szCs w:val="22"/>
          <w:lang w:val="uk-UA"/>
        </w:rPr>
      </w:pPr>
      <w:r>
        <w:rPr>
          <w:sz w:val="22"/>
          <w:szCs w:val="22"/>
          <w:lang w:val="uk-UA"/>
        </w:rPr>
        <w:t>2</w:t>
      </w:r>
      <w:r w:rsidR="001F6FC9">
        <w:rPr>
          <w:sz w:val="22"/>
          <w:szCs w:val="22"/>
          <w:lang w:val="uk-UA"/>
        </w:rPr>
        <w:t xml:space="preserve">.3.6 </w:t>
      </w:r>
      <w:r w:rsidR="00912D0B">
        <w:rPr>
          <w:sz w:val="22"/>
          <w:szCs w:val="22"/>
          <w:lang w:val="uk-UA"/>
        </w:rPr>
        <w:t>Порівняти результуючі інтервали пошуку, отримані за допомогою обох методів   оптимізації з виключенням інтервалів.</w:t>
      </w:r>
    </w:p>
    <w:p w:rsidR="00912D0B" w:rsidRDefault="00531935" w:rsidP="00531935">
      <w:pPr>
        <w:tabs>
          <w:tab w:val="left" w:pos="5257"/>
        </w:tabs>
        <w:jc w:val="both"/>
        <w:rPr>
          <w:lang w:val="uk-UA"/>
        </w:rPr>
      </w:pPr>
      <w:r>
        <w:rPr>
          <w:lang w:val="uk-UA"/>
        </w:rPr>
        <w:tab/>
      </w:r>
    </w:p>
    <w:p w:rsidR="00912D0B" w:rsidRPr="00047899" w:rsidRDefault="0031115F" w:rsidP="00582458">
      <w:pPr>
        <w:pStyle w:val="27"/>
        <w:rPr>
          <w:rStyle w:val="main30"/>
          <w:b/>
          <w:kern w:val="0"/>
        </w:rPr>
      </w:pPr>
      <w:bookmarkStart w:id="117" w:name="_Toc151613139"/>
      <w:bookmarkStart w:id="118" w:name="_Toc151613215"/>
      <w:bookmarkStart w:id="119" w:name="_Toc151613356"/>
      <w:bookmarkStart w:id="120" w:name="_Toc157537656"/>
      <w:r w:rsidRPr="00047899">
        <w:rPr>
          <w:rStyle w:val="main30"/>
          <w:b/>
          <w:kern w:val="0"/>
          <w:lang w:val="uk-UA"/>
        </w:rPr>
        <w:t>2</w:t>
      </w:r>
      <w:r w:rsidR="00912D0B" w:rsidRPr="00047899">
        <w:rPr>
          <w:rStyle w:val="main30"/>
          <w:b/>
          <w:kern w:val="0"/>
        </w:rPr>
        <w:t xml:space="preserve">.4 </w:t>
      </w:r>
      <w:proofErr w:type="spellStart"/>
      <w:r w:rsidR="00912D0B" w:rsidRPr="00047899">
        <w:rPr>
          <w:rStyle w:val="main30"/>
          <w:b/>
          <w:kern w:val="0"/>
        </w:rPr>
        <w:t>Зміст</w:t>
      </w:r>
      <w:proofErr w:type="spellEnd"/>
      <w:r w:rsidR="00912D0B" w:rsidRPr="00047899">
        <w:rPr>
          <w:rStyle w:val="main30"/>
          <w:b/>
          <w:kern w:val="0"/>
        </w:rPr>
        <w:t xml:space="preserve"> </w:t>
      </w:r>
      <w:proofErr w:type="spellStart"/>
      <w:r w:rsidR="00912D0B" w:rsidRPr="00047899">
        <w:rPr>
          <w:rStyle w:val="main30"/>
          <w:b/>
          <w:kern w:val="0"/>
        </w:rPr>
        <w:t>звіту</w:t>
      </w:r>
      <w:bookmarkEnd w:id="117"/>
      <w:bookmarkEnd w:id="118"/>
      <w:bookmarkEnd w:id="119"/>
      <w:bookmarkEnd w:id="120"/>
      <w:proofErr w:type="spellEnd"/>
    </w:p>
    <w:p w:rsidR="00912D0B" w:rsidRDefault="00912D0B">
      <w:pPr>
        <w:pStyle w:val="21"/>
        <w:rPr>
          <w:bCs/>
          <w:caps/>
        </w:rPr>
      </w:pPr>
    </w:p>
    <w:p w:rsidR="00912D0B" w:rsidRDefault="00912D0B" w:rsidP="0031115F">
      <w:pPr>
        <w:numPr>
          <w:ilvl w:val="0"/>
          <w:numId w:val="5"/>
        </w:numPr>
        <w:jc w:val="both"/>
        <w:rPr>
          <w:sz w:val="22"/>
          <w:szCs w:val="22"/>
          <w:lang w:val="uk-UA"/>
        </w:rPr>
      </w:pPr>
      <w:r>
        <w:rPr>
          <w:sz w:val="22"/>
          <w:szCs w:val="22"/>
          <w:lang w:val="uk-UA"/>
        </w:rPr>
        <w:t>Сформульована мета роботи.</w:t>
      </w:r>
    </w:p>
    <w:p w:rsidR="00912D0B" w:rsidRDefault="00912D0B" w:rsidP="001F6FC9">
      <w:pPr>
        <w:numPr>
          <w:ilvl w:val="0"/>
          <w:numId w:val="5"/>
        </w:numPr>
        <w:jc w:val="both"/>
        <w:rPr>
          <w:sz w:val="22"/>
          <w:szCs w:val="22"/>
          <w:lang w:val="uk-UA"/>
        </w:rPr>
      </w:pPr>
      <w:r>
        <w:rPr>
          <w:sz w:val="22"/>
          <w:szCs w:val="22"/>
          <w:lang w:val="uk-UA"/>
        </w:rPr>
        <w:t xml:space="preserve">Алгоритм і програми процедури встановлення границь інтервалу, що містить точку оптимуму, і процедур зменшення інтервалу пошуку з використанням методу </w:t>
      </w:r>
      <w:r>
        <w:rPr>
          <w:spacing w:val="-2"/>
          <w:sz w:val="22"/>
          <w:szCs w:val="22"/>
          <w:lang w:val="uk-UA"/>
        </w:rPr>
        <w:t>розподілу інтервалу навпіл і методу золотого перетину,</w:t>
      </w:r>
    </w:p>
    <w:p w:rsidR="00912D0B" w:rsidRDefault="00DC6587" w:rsidP="001F6FC9">
      <w:pPr>
        <w:numPr>
          <w:ilvl w:val="0"/>
          <w:numId w:val="5"/>
        </w:numPr>
        <w:jc w:val="both"/>
        <w:rPr>
          <w:spacing w:val="-6"/>
          <w:sz w:val="22"/>
          <w:szCs w:val="22"/>
          <w:lang w:val="uk-UA"/>
        </w:rPr>
      </w:pPr>
      <w:r>
        <w:rPr>
          <w:sz w:val="22"/>
          <w:szCs w:val="22"/>
          <w:lang w:val="uk-UA"/>
        </w:rPr>
        <w:t>Р</w:t>
      </w:r>
      <w:r w:rsidR="00912D0B">
        <w:rPr>
          <w:sz w:val="22"/>
          <w:szCs w:val="22"/>
          <w:lang w:val="uk-UA"/>
        </w:rPr>
        <w:t>езультат</w:t>
      </w:r>
      <w:r>
        <w:rPr>
          <w:sz w:val="22"/>
          <w:szCs w:val="22"/>
          <w:lang w:val="uk-UA"/>
        </w:rPr>
        <w:t>и</w:t>
      </w:r>
      <w:r w:rsidR="00912D0B">
        <w:rPr>
          <w:sz w:val="22"/>
          <w:szCs w:val="22"/>
          <w:lang w:val="uk-UA"/>
        </w:rPr>
        <w:t xml:space="preserve"> роботи програм.</w:t>
      </w:r>
    </w:p>
    <w:p w:rsidR="00912D0B" w:rsidRDefault="00912D0B" w:rsidP="001F6FC9">
      <w:pPr>
        <w:numPr>
          <w:ilvl w:val="0"/>
          <w:numId w:val="5"/>
        </w:numPr>
        <w:jc w:val="both"/>
        <w:rPr>
          <w:sz w:val="22"/>
          <w:szCs w:val="22"/>
          <w:lang w:val="uk-UA"/>
        </w:rPr>
      </w:pPr>
      <w:r>
        <w:rPr>
          <w:sz w:val="22"/>
          <w:szCs w:val="22"/>
          <w:lang w:val="uk-UA"/>
        </w:rPr>
        <w:t>Аналіз отриманих результатів і висновки.</w:t>
      </w:r>
    </w:p>
    <w:p w:rsidR="00912D0B" w:rsidRDefault="00457C99" w:rsidP="00457C99">
      <w:pPr>
        <w:tabs>
          <w:tab w:val="left" w:pos="5312"/>
        </w:tabs>
        <w:rPr>
          <w:lang w:val="uk-UA"/>
        </w:rPr>
      </w:pPr>
      <w:r>
        <w:rPr>
          <w:lang w:val="uk-UA"/>
        </w:rPr>
        <w:tab/>
      </w:r>
    </w:p>
    <w:p w:rsidR="00912D0B" w:rsidRPr="00047899" w:rsidRDefault="0031115F" w:rsidP="00582458">
      <w:pPr>
        <w:pStyle w:val="27"/>
        <w:rPr>
          <w:rStyle w:val="main30"/>
          <w:b/>
          <w:kern w:val="0"/>
        </w:rPr>
      </w:pPr>
      <w:bookmarkStart w:id="121" w:name="_Toc151613140"/>
      <w:bookmarkStart w:id="122" w:name="_Toc151613216"/>
      <w:bookmarkStart w:id="123" w:name="_Toc151613357"/>
      <w:bookmarkStart w:id="124" w:name="_Toc157537657"/>
      <w:r w:rsidRPr="00047899">
        <w:rPr>
          <w:rStyle w:val="main30"/>
          <w:b/>
          <w:kern w:val="0"/>
          <w:lang w:val="uk-UA"/>
        </w:rPr>
        <w:t>2</w:t>
      </w:r>
      <w:r w:rsidR="00912D0B" w:rsidRPr="00047899">
        <w:rPr>
          <w:rStyle w:val="main30"/>
          <w:b/>
          <w:kern w:val="0"/>
        </w:rPr>
        <w:t xml:space="preserve">.5 </w:t>
      </w:r>
      <w:proofErr w:type="spellStart"/>
      <w:r w:rsidR="00912D0B" w:rsidRPr="00047899">
        <w:rPr>
          <w:rStyle w:val="main30"/>
          <w:b/>
          <w:kern w:val="0"/>
          <w:lang w:val="uk-UA"/>
        </w:rPr>
        <w:t>Контрольні</w:t>
      </w:r>
      <w:proofErr w:type="spellEnd"/>
      <w:r w:rsidR="00912D0B" w:rsidRPr="00047899">
        <w:rPr>
          <w:rStyle w:val="main30"/>
          <w:b/>
          <w:kern w:val="0"/>
        </w:rPr>
        <w:t xml:space="preserve"> </w:t>
      </w:r>
      <w:r w:rsidR="00966167" w:rsidRPr="00047899">
        <w:rPr>
          <w:rStyle w:val="main30"/>
          <w:b/>
          <w:kern w:val="0"/>
          <w:lang w:val="uk-UA"/>
        </w:rPr>
        <w:t>за</w:t>
      </w:r>
      <w:proofErr w:type="spellStart"/>
      <w:r w:rsidR="00912D0B" w:rsidRPr="00047899">
        <w:rPr>
          <w:rStyle w:val="main30"/>
          <w:b/>
          <w:kern w:val="0"/>
        </w:rPr>
        <w:t>питання</w:t>
      </w:r>
      <w:bookmarkEnd w:id="121"/>
      <w:bookmarkEnd w:id="122"/>
      <w:bookmarkEnd w:id="123"/>
      <w:bookmarkEnd w:id="124"/>
      <w:proofErr w:type="spellEnd"/>
    </w:p>
    <w:p w:rsidR="00912D0B" w:rsidRDefault="00912D0B">
      <w:pPr>
        <w:pStyle w:val="21"/>
        <w:rPr>
          <w:bCs/>
          <w:caps/>
        </w:rPr>
      </w:pPr>
    </w:p>
    <w:p w:rsidR="00912D0B" w:rsidRDefault="00912D0B" w:rsidP="0031115F">
      <w:pPr>
        <w:numPr>
          <w:ilvl w:val="0"/>
          <w:numId w:val="6"/>
        </w:numPr>
        <w:jc w:val="both"/>
        <w:rPr>
          <w:sz w:val="22"/>
          <w:szCs w:val="22"/>
          <w:lang w:val="uk-UA"/>
        </w:rPr>
      </w:pPr>
      <w:r>
        <w:rPr>
          <w:sz w:val="22"/>
          <w:szCs w:val="22"/>
          <w:lang w:val="uk-UA"/>
        </w:rPr>
        <w:t xml:space="preserve">У чому полягають питання аналізу "у статиці" і "в </w:t>
      </w:r>
      <w:r w:rsidRPr="00457C99">
        <w:rPr>
          <w:sz w:val="22"/>
          <w:szCs w:val="22"/>
          <w:lang w:val="uk-UA"/>
        </w:rPr>
        <w:t>динаміці", що виникають</w:t>
      </w:r>
      <w:r w:rsidR="00DC6587">
        <w:rPr>
          <w:sz w:val="22"/>
          <w:szCs w:val="22"/>
          <w:lang w:val="uk-UA"/>
        </w:rPr>
        <w:t xml:space="preserve"> при </w:t>
      </w:r>
      <w:r>
        <w:rPr>
          <w:sz w:val="22"/>
          <w:szCs w:val="22"/>
          <w:lang w:val="uk-UA"/>
        </w:rPr>
        <w:t>аналізі оптимізаційних завдань</w:t>
      </w:r>
      <w:r w:rsidRPr="00457C99">
        <w:rPr>
          <w:sz w:val="22"/>
          <w:szCs w:val="22"/>
          <w:lang w:val="uk-UA"/>
        </w:rPr>
        <w:t>?</w:t>
      </w:r>
    </w:p>
    <w:p w:rsidR="00912D0B" w:rsidRPr="00457C99" w:rsidRDefault="00912D0B" w:rsidP="00457C99">
      <w:pPr>
        <w:numPr>
          <w:ilvl w:val="0"/>
          <w:numId w:val="6"/>
        </w:numPr>
        <w:jc w:val="both"/>
        <w:rPr>
          <w:sz w:val="22"/>
          <w:szCs w:val="22"/>
          <w:lang w:val="uk-UA"/>
        </w:rPr>
      </w:pPr>
      <w:r>
        <w:rPr>
          <w:sz w:val="22"/>
          <w:szCs w:val="22"/>
          <w:lang w:val="uk-UA"/>
        </w:rPr>
        <w:t>У чому полягають необхідні умови того, що дана точка є точкою  локального мінімуму (максимуму)?</w:t>
      </w:r>
    </w:p>
    <w:p w:rsidR="00912D0B" w:rsidRPr="00457C99" w:rsidRDefault="00912D0B" w:rsidP="00457C99">
      <w:pPr>
        <w:numPr>
          <w:ilvl w:val="0"/>
          <w:numId w:val="6"/>
        </w:numPr>
        <w:jc w:val="both"/>
        <w:rPr>
          <w:sz w:val="22"/>
          <w:szCs w:val="22"/>
          <w:lang w:val="uk-UA"/>
        </w:rPr>
      </w:pPr>
      <w:r>
        <w:rPr>
          <w:sz w:val="22"/>
          <w:szCs w:val="22"/>
          <w:lang w:val="uk-UA"/>
        </w:rPr>
        <w:t>Сформулюйте достатні умови оптимальності.</w:t>
      </w:r>
    </w:p>
    <w:p w:rsidR="00912D0B" w:rsidRPr="00457C99" w:rsidRDefault="00912D0B" w:rsidP="00457C99">
      <w:pPr>
        <w:numPr>
          <w:ilvl w:val="0"/>
          <w:numId w:val="6"/>
        </w:numPr>
        <w:jc w:val="both"/>
        <w:rPr>
          <w:sz w:val="22"/>
          <w:szCs w:val="22"/>
          <w:lang w:val="uk-UA"/>
        </w:rPr>
      </w:pPr>
      <w:r>
        <w:rPr>
          <w:sz w:val="22"/>
          <w:szCs w:val="22"/>
          <w:lang w:val="uk-UA"/>
        </w:rPr>
        <w:t>Що таке стаціонарна точка?</w:t>
      </w:r>
    </w:p>
    <w:p w:rsidR="00912D0B" w:rsidRPr="00457C99" w:rsidRDefault="00912D0B" w:rsidP="00457C99">
      <w:pPr>
        <w:numPr>
          <w:ilvl w:val="0"/>
          <w:numId w:val="6"/>
        </w:numPr>
        <w:jc w:val="both"/>
        <w:rPr>
          <w:sz w:val="22"/>
          <w:szCs w:val="22"/>
          <w:lang w:val="uk-UA"/>
        </w:rPr>
      </w:pPr>
      <w:r>
        <w:rPr>
          <w:sz w:val="22"/>
          <w:szCs w:val="22"/>
          <w:lang w:val="uk-UA"/>
        </w:rPr>
        <w:t>Що таке точка перегину (</w:t>
      </w:r>
      <w:proofErr w:type="spellStart"/>
      <w:r>
        <w:rPr>
          <w:sz w:val="22"/>
          <w:szCs w:val="22"/>
          <w:lang w:val="uk-UA"/>
        </w:rPr>
        <w:t>сідлова</w:t>
      </w:r>
      <w:proofErr w:type="spellEnd"/>
      <w:r>
        <w:rPr>
          <w:sz w:val="22"/>
          <w:szCs w:val="22"/>
          <w:lang w:val="uk-UA"/>
        </w:rPr>
        <w:t xml:space="preserve"> точка) і як її  </w:t>
      </w:r>
      <w:r w:rsidRPr="00457C99">
        <w:rPr>
          <w:sz w:val="22"/>
          <w:szCs w:val="22"/>
          <w:lang w:val="uk-UA"/>
        </w:rPr>
        <w:t>ідентифікувати?</w:t>
      </w:r>
    </w:p>
    <w:p w:rsidR="00912D0B" w:rsidRPr="00457C99" w:rsidRDefault="00912D0B" w:rsidP="00457C99">
      <w:pPr>
        <w:numPr>
          <w:ilvl w:val="0"/>
          <w:numId w:val="6"/>
        </w:numPr>
        <w:jc w:val="both"/>
        <w:rPr>
          <w:sz w:val="22"/>
          <w:szCs w:val="22"/>
          <w:lang w:val="uk-UA"/>
        </w:rPr>
      </w:pPr>
      <w:r>
        <w:rPr>
          <w:sz w:val="22"/>
          <w:szCs w:val="22"/>
          <w:lang w:val="uk-UA"/>
        </w:rPr>
        <w:t xml:space="preserve">Як перевірити,  чи є функція випуклою або </w:t>
      </w:r>
      <w:r w:rsidRPr="00457C99">
        <w:rPr>
          <w:sz w:val="22"/>
          <w:szCs w:val="22"/>
          <w:lang w:val="uk-UA"/>
        </w:rPr>
        <w:t>ввігнутою?</w:t>
      </w:r>
    </w:p>
    <w:p w:rsidR="00912D0B" w:rsidRPr="00457C99" w:rsidRDefault="00912D0B" w:rsidP="00457C99">
      <w:pPr>
        <w:numPr>
          <w:ilvl w:val="0"/>
          <w:numId w:val="6"/>
        </w:numPr>
        <w:jc w:val="both"/>
        <w:rPr>
          <w:sz w:val="22"/>
          <w:szCs w:val="22"/>
          <w:lang w:val="uk-UA"/>
        </w:rPr>
      </w:pPr>
      <w:r w:rsidRPr="00457C99">
        <w:rPr>
          <w:sz w:val="22"/>
          <w:szCs w:val="22"/>
          <w:lang w:val="uk-UA"/>
        </w:rPr>
        <w:t xml:space="preserve">У чому полягає властивість </w:t>
      </w:r>
      <w:proofErr w:type="spellStart"/>
      <w:r w:rsidRPr="00457C99">
        <w:rPr>
          <w:sz w:val="22"/>
          <w:szCs w:val="22"/>
          <w:lang w:val="uk-UA"/>
        </w:rPr>
        <w:t>унімодальності</w:t>
      </w:r>
      <w:proofErr w:type="spellEnd"/>
      <w:r w:rsidRPr="00457C99">
        <w:rPr>
          <w:sz w:val="22"/>
          <w:szCs w:val="22"/>
          <w:lang w:val="uk-UA"/>
        </w:rPr>
        <w:t xml:space="preserve"> функцій і в </w:t>
      </w:r>
      <w:r>
        <w:rPr>
          <w:sz w:val="22"/>
          <w:szCs w:val="22"/>
          <w:lang w:val="uk-UA"/>
        </w:rPr>
        <w:t>чому полягає важливе значення цієї властивості при рішенні завдань оптимізації з однією змінною?</w:t>
      </w:r>
    </w:p>
    <w:p w:rsidR="00912D0B" w:rsidRDefault="00912D0B" w:rsidP="00457C99">
      <w:pPr>
        <w:numPr>
          <w:ilvl w:val="0"/>
          <w:numId w:val="6"/>
        </w:numPr>
        <w:jc w:val="both"/>
        <w:rPr>
          <w:sz w:val="22"/>
          <w:szCs w:val="22"/>
          <w:lang w:val="uk-UA"/>
        </w:rPr>
      </w:pPr>
      <w:r>
        <w:rPr>
          <w:sz w:val="22"/>
          <w:szCs w:val="22"/>
          <w:lang w:val="uk-UA"/>
        </w:rPr>
        <w:lastRenderedPageBreak/>
        <w:t xml:space="preserve">Нехай   дана   точка   задовольняє   достатнім </w:t>
      </w:r>
      <w:r w:rsidRPr="00457C99">
        <w:rPr>
          <w:sz w:val="22"/>
          <w:szCs w:val="22"/>
          <w:lang w:val="uk-UA"/>
        </w:rPr>
        <w:t>умовам     існування    локального    мінімуму.     Як встановити,  чи є цей мінімум глобальним?</w:t>
      </w:r>
    </w:p>
    <w:p w:rsidR="00912D0B" w:rsidRDefault="00912D0B" w:rsidP="00457C99">
      <w:pPr>
        <w:numPr>
          <w:ilvl w:val="0"/>
          <w:numId w:val="6"/>
        </w:numPr>
        <w:jc w:val="both"/>
        <w:rPr>
          <w:sz w:val="22"/>
          <w:szCs w:val="22"/>
          <w:lang w:val="uk-UA"/>
        </w:rPr>
      </w:pPr>
      <w:r w:rsidRPr="00457C99">
        <w:rPr>
          <w:sz w:val="22"/>
          <w:szCs w:val="22"/>
          <w:lang w:val="uk-UA"/>
        </w:rPr>
        <w:t xml:space="preserve">Як </w:t>
      </w:r>
      <w:r>
        <w:rPr>
          <w:sz w:val="22"/>
          <w:szCs w:val="22"/>
          <w:lang w:val="uk-UA"/>
        </w:rPr>
        <w:t>вирішується</w:t>
      </w:r>
      <w:r w:rsidRPr="00457C99">
        <w:rPr>
          <w:sz w:val="22"/>
          <w:szCs w:val="22"/>
          <w:lang w:val="uk-UA"/>
        </w:rPr>
        <w:t xml:space="preserve"> </w:t>
      </w:r>
      <w:r>
        <w:rPr>
          <w:sz w:val="22"/>
          <w:szCs w:val="22"/>
          <w:lang w:val="uk-UA"/>
        </w:rPr>
        <w:t>завдання</w:t>
      </w:r>
      <w:r w:rsidRPr="00457C99">
        <w:rPr>
          <w:sz w:val="22"/>
          <w:szCs w:val="22"/>
          <w:lang w:val="uk-UA"/>
        </w:rPr>
        <w:t xml:space="preserve"> </w:t>
      </w:r>
      <w:r>
        <w:rPr>
          <w:sz w:val="22"/>
          <w:szCs w:val="22"/>
          <w:lang w:val="uk-UA"/>
        </w:rPr>
        <w:t>керування</w:t>
      </w:r>
      <w:r w:rsidRPr="00457C99">
        <w:rPr>
          <w:sz w:val="22"/>
          <w:szCs w:val="22"/>
          <w:lang w:val="uk-UA"/>
        </w:rPr>
        <w:t xml:space="preserve"> запасами?</w:t>
      </w:r>
    </w:p>
    <w:p w:rsidR="00912D0B" w:rsidRDefault="00912D0B" w:rsidP="00457C99">
      <w:pPr>
        <w:numPr>
          <w:ilvl w:val="0"/>
          <w:numId w:val="6"/>
        </w:numPr>
        <w:jc w:val="both"/>
        <w:rPr>
          <w:sz w:val="22"/>
          <w:szCs w:val="22"/>
          <w:lang w:val="uk-UA"/>
        </w:rPr>
      </w:pPr>
      <w:r>
        <w:rPr>
          <w:sz w:val="22"/>
          <w:szCs w:val="22"/>
          <w:lang w:val="uk-UA"/>
        </w:rPr>
        <w:t xml:space="preserve"> Сформулюйте правило виключення інтервалів.</w:t>
      </w:r>
    </w:p>
    <w:p w:rsidR="00912D0B" w:rsidRDefault="00912D0B" w:rsidP="00457C99">
      <w:pPr>
        <w:numPr>
          <w:ilvl w:val="0"/>
          <w:numId w:val="6"/>
        </w:numPr>
        <w:jc w:val="both"/>
        <w:rPr>
          <w:sz w:val="22"/>
          <w:szCs w:val="22"/>
          <w:lang w:val="uk-UA"/>
        </w:rPr>
      </w:pPr>
      <w:r>
        <w:rPr>
          <w:sz w:val="22"/>
          <w:szCs w:val="22"/>
          <w:lang w:val="uk-UA"/>
        </w:rPr>
        <w:t xml:space="preserve"> Яким чином  визначаються  пробні  точки  при </w:t>
      </w:r>
      <w:r w:rsidRPr="00457C99">
        <w:rPr>
          <w:sz w:val="22"/>
          <w:szCs w:val="22"/>
          <w:lang w:val="uk-UA"/>
        </w:rPr>
        <w:t>встановленні    границь    інтервалу, що     містить   точку  оптимуму?</w:t>
      </w:r>
    </w:p>
    <w:p w:rsidR="00912D0B" w:rsidRPr="00457C99" w:rsidRDefault="00457C99" w:rsidP="00457C99">
      <w:pPr>
        <w:numPr>
          <w:ilvl w:val="0"/>
          <w:numId w:val="6"/>
        </w:numPr>
        <w:jc w:val="both"/>
        <w:rPr>
          <w:sz w:val="22"/>
          <w:szCs w:val="22"/>
          <w:lang w:val="uk-UA"/>
        </w:rPr>
      </w:pPr>
      <w:r>
        <w:rPr>
          <w:sz w:val="22"/>
          <w:szCs w:val="22"/>
          <w:lang w:val="uk-UA"/>
        </w:rPr>
        <w:t xml:space="preserve"> </w:t>
      </w:r>
      <w:r w:rsidR="00912D0B">
        <w:rPr>
          <w:sz w:val="22"/>
          <w:szCs w:val="22"/>
          <w:lang w:val="uk-UA"/>
        </w:rPr>
        <w:t xml:space="preserve">Яким    чином    визначається    знак    кроку    при  встановленні границь інтервалу і як його величина впливає на  </w:t>
      </w:r>
      <w:r w:rsidR="00912D0B">
        <w:rPr>
          <w:spacing w:val="-3"/>
          <w:sz w:val="22"/>
          <w:szCs w:val="22"/>
          <w:lang w:val="uk-UA"/>
        </w:rPr>
        <w:t>ефективність пошуку граничних крапок?</w:t>
      </w:r>
    </w:p>
    <w:p w:rsidR="00457C99" w:rsidRDefault="00457C99" w:rsidP="00457C99">
      <w:pPr>
        <w:numPr>
          <w:ilvl w:val="0"/>
          <w:numId w:val="6"/>
        </w:numPr>
        <w:jc w:val="both"/>
        <w:rPr>
          <w:sz w:val="22"/>
          <w:szCs w:val="22"/>
          <w:lang w:val="uk-UA"/>
        </w:rPr>
      </w:pPr>
      <w:r>
        <w:rPr>
          <w:sz w:val="22"/>
          <w:szCs w:val="22"/>
          <w:lang w:val="uk-UA"/>
        </w:rPr>
        <w:t xml:space="preserve"> </w:t>
      </w:r>
      <w:r w:rsidR="00912D0B">
        <w:rPr>
          <w:sz w:val="22"/>
          <w:szCs w:val="22"/>
          <w:lang w:val="uk-UA"/>
        </w:rPr>
        <w:t xml:space="preserve">У чому полягає </w:t>
      </w:r>
      <w:proofErr w:type="spellStart"/>
      <w:r w:rsidR="00912D0B">
        <w:rPr>
          <w:sz w:val="22"/>
          <w:szCs w:val="22"/>
          <w:lang w:val="uk-UA"/>
        </w:rPr>
        <w:t>мінімаксна</w:t>
      </w:r>
      <w:proofErr w:type="spellEnd"/>
      <w:r w:rsidR="00912D0B">
        <w:rPr>
          <w:sz w:val="22"/>
          <w:szCs w:val="22"/>
          <w:lang w:val="uk-UA"/>
        </w:rPr>
        <w:t xml:space="preserve"> стратегія пошуку?</w:t>
      </w:r>
    </w:p>
    <w:p w:rsidR="00457C99" w:rsidRPr="00457C99" w:rsidRDefault="00457C99" w:rsidP="00457C99">
      <w:pPr>
        <w:numPr>
          <w:ilvl w:val="0"/>
          <w:numId w:val="6"/>
        </w:numPr>
        <w:jc w:val="both"/>
        <w:rPr>
          <w:sz w:val="22"/>
          <w:szCs w:val="22"/>
          <w:lang w:val="uk-UA"/>
        </w:rPr>
      </w:pPr>
      <w:r>
        <w:rPr>
          <w:sz w:val="22"/>
          <w:szCs w:val="22"/>
          <w:lang w:val="uk-UA"/>
        </w:rPr>
        <w:t xml:space="preserve"> </w:t>
      </w:r>
      <w:r w:rsidR="00912D0B">
        <w:rPr>
          <w:sz w:val="22"/>
          <w:szCs w:val="22"/>
          <w:lang w:val="uk-UA"/>
        </w:rPr>
        <w:t xml:space="preserve">Опишіть пошукову процедуру, що реалізує метод </w:t>
      </w:r>
      <w:r w:rsidR="00912D0B">
        <w:rPr>
          <w:spacing w:val="-2"/>
          <w:sz w:val="22"/>
          <w:szCs w:val="22"/>
          <w:lang w:val="uk-UA"/>
        </w:rPr>
        <w:t>розподілу інтервалу навпіл.</w:t>
      </w:r>
    </w:p>
    <w:p w:rsidR="00457C99" w:rsidRPr="00457C99" w:rsidRDefault="00457C99" w:rsidP="00457C99">
      <w:pPr>
        <w:numPr>
          <w:ilvl w:val="0"/>
          <w:numId w:val="6"/>
        </w:numPr>
        <w:jc w:val="both"/>
        <w:rPr>
          <w:sz w:val="22"/>
          <w:szCs w:val="22"/>
          <w:lang w:val="uk-UA"/>
        </w:rPr>
      </w:pPr>
      <w:r>
        <w:rPr>
          <w:sz w:val="22"/>
          <w:szCs w:val="22"/>
          <w:lang w:val="uk-UA"/>
        </w:rPr>
        <w:t xml:space="preserve"> </w:t>
      </w:r>
      <w:r w:rsidR="00912D0B">
        <w:rPr>
          <w:sz w:val="22"/>
          <w:szCs w:val="22"/>
          <w:lang w:val="uk-UA"/>
        </w:rPr>
        <w:t xml:space="preserve">Опишіть схему пошуку за допомогою методу золотого </w:t>
      </w:r>
      <w:r w:rsidR="00912D0B">
        <w:rPr>
          <w:spacing w:val="-4"/>
          <w:sz w:val="22"/>
          <w:szCs w:val="22"/>
          <w:lang w:val="uk-UA"/>
        </w:rPr>
        <w:t>перетину.</w:t>
      </w:r>
    </w:p>
    <w:p w:rsidR="00912D0B" w:rsidRPr="00457C99" w:rsidRDefault="00912D0B" w:rsidP="00457C99">
      <w:pPr>
        <w:numPr>
          <w:ilvl w:val="0"/>
          <w:numId w:val="6"/>
        </w:numPr>
        <w:jc w:val="both"/>
        <w:rPr>
          <w:sz w:val="22"/>
          <w:szCs w:val="22"/>
          <w:lang w:val="uk-UA"/>
        </w:rPr>
      </w:pPr>
      <w:r>
        <w:rPr>
          <w:sz w:val="22"/>
          <w:szCs w:val="22"/>
          <w:lang w:val="uk-UA"/>
        </w:rPr>
        <w:t xml:space="preserve"> </w:t>
      </w:r>
      <w:r>
        <w:rPr>
          <w:spacing w:val="-2"/>
          <w:sz w:val="22"/>
          <w:szCs w:val="22"/>
          <w:lang w:val="uk-UA"/>
        </w:rPr>
        <w:t xml:space="preserve">Порівняєте   методи   розподілу   інтервалу   навпіл   і  </w:t>
      </w:r>
      <w:r>
        <w:rPr>
          <w:sz w:val="22"/>
          <w:szCs w:val="22"/>
          <w:lang w:val="uk-UA"/>
        </w:rPr>
        <w:t xml:space="preserve">золотого    перетину,    використовуючи    як      показники  ефективності характеристику відносного зменшення  </w:t>
      </w:r>
      <w:r>
        <w:rPr>
          <w:spacing w:val="-1"/>
          <w:sz w:val="22"/>
          <w:szCs w:val="22"/>
          <w:lang w:val="uk-UA"/>
        </w:rPr>
        <w:t xml:space="preserve">вихідного   інтервалу  й   кількість  обчислень   значення  </w:t>
      </w:r>
      <w:r>
        <w:rPr>
          <w:sz w:val="22"/>
          <w:szCs w:val="22"/>
          <w:lang w:val="uk-UA"/>
        </w:rPr>
        <w:t>функції,   необхідних   для   досягнення   заданого   ступеня точності  (заданої  величини  відносного  зменшення інтервалу).</w:t>
      </w:r>
    </w:p>
    <w:p w:rsidR="00912D0B" w:rsidRDefault="00912D0B">
      <w:pPr>
        <w:jc w:val="both"/>
        <w:rPr>
          <w:sz w:val="22"/>
          <w:szCs w:val="22"/>
          <w:lang w:val="uk-UA"/>
        </w:rPr>
      </w:pPr>
    </w:p>
    <w:p w:rsidR="00912D0B" w:rsidRDefault="00912D0B">
      <w:pPr>
        <w:jc w:val="both"/>
        <w:rPr>
          <w:sz w:val="22"/>
          <w:szCs w:val="22"/>
          <w:lang w:val="uk-UA"/>
        </w:rPr>
      </w:pPr>
    </w:p>
    <w:p w:rsidR="00912D0B" w:rsidRDefault="00912D0B">
      <w:pPr>
        <w:jc w:val="both"/>
        <w:rPr>
          <w:sz w:val="22"/>
          <w:szCs w:val="22"/>
          <w:lang w:val="uk-UA"/>
        </w:rPr>
      </w:pPr>
    </w:p>
    <w:p w:rsidR="00912D0B" w:rsidRDefault="00912D0B">
      <w:pPr>
        <w:jc w:val="both"/>
        <w:rPr>
          <w:sz w:val="22"/>
          <w:szCs w:val="22"/>
          <w:lang w:val="uk-UA"/>
        </w:rPr>
      </w:pPr>
    </w:p>
    <w:p w:rsidR="00912D0B" w:rsidRDefault="00912D0B">
      <w:pPr>
        <w:jc w:val="both"/>
        <w:rPr>
          <w:sz w:val="22"/>
          <w:szCs w:val="22"/>
          <w:lang w:val="uk-UA"/>
        </w:rPr>
      </w:pPr>
    </w:p>
    <w:p w:rsidR="00912D0B" w:rsidRDefault="00912D0B">
      <w:pPr>
        <w:jc w:val="both"/>
        <w:rPr>
          <w:sz w:val="22"/>
          <w:szCs w:val="22"/>
          <w:lang w:val="uk-UA"/>
        </w:rPr>
      </w:pPr>
    </w:p>
    <w:p w:rsidR="00912D0B" w:rsidRPr="004C2020" w:rsidRDefault="00457C99" w:rsidP="003E6542">
      <w:pPr>
        <w:jc w:val="center"/>
        <w:outlineLvl w:val="0"/>
        <w:rPr>
          <w:rStyle w:val="main"/>
        </w:rPr>
      </w:pPr>
      <w:bookmarkStart w:id="125" w:name="_Toc151612317"/>
      <w:bookmarkStart w:id="126" w:name="_Toc151613358"/>
      <w:r w:rsidRPr="00EB0A8E">
        <w:rPr>
          <w:rStyle w:val="main"/>
          <w:lang w:val="uk-UA"/>
        </w:rPr>
        <w:br w:type="page"/>
      </w:r>
      <w:bookmarkStart w:id="127" w:name="_Toc157537658"/>
      <w:r w:rsidR="0031115F">
        <w:rPr>
          <w:rStyle w:val="main"/>
          <w:lang w:val="uk-UA"/>
        </w:rPr>
        <w:lastRenderedPageBreak/>
        <w:t>3</w:t>
      </w:r>
      <w:r w:rsidR="00912D0B" w:rsidRPr="004C2020">
        <w:rPr>
          <w:rStyle w:val="main"/>
        </w:rPr>
        <w:t xml:space="preserve"> Лабораторна робота №</w:t>
      </w:r>
      <w:r w:rsidR="0031115F">
        <w:rPr>
          <w:rStyle w:val="main"/>
          <w:lang w:val="uk-UA"/>
        </w:rPr>
        <w:t>3</w:t>
      </w:r>
      <w:r w:rsidR="00912D0B" w:rsidRPr="004C2020">
        <w:rPr>
          <w:rStyle w:val="main"/>
        </w:rPr>
        <w:br/>
        <w:t>Поліноміальна апроксимація та методи точкового оцінювання</w:t>
      </w:r>
      <w:bookmarkEnd w:id="125"/>
      <w:bookmarkEnd w:id="126"/>
      <w:bookmarkEnd w:id="127"/>
    </w:p>
    <w:p w:rsidR="00912D0B" w:rsidRDefault="00912D0B">
      <w:pPr>
        <w:jc w:val="center"/>
        <w:rPr>
          <w:b/>
          <w:bCs/>
          <w:caps/>
          <w:spacing w:val="20"/>
          <w:sz w:val="24"/>
          <w:lang w:val="uk-UA"/>
        </w:rPr>
      </w:pPr>
    </w:p>
    <w:p w:rsidR="00912D0B" w:rsidRDefault="00912D0B">
      <w:pPr>
        <w:ind w:firstLine="567"/>
        <w:jc w:val="both"/>
        <w:rPr>
          <w:sz w:val="22"/>
          <w:szCs w:val="22"/>
          <w:lang w:val="uk-UA"/>
        </w:rPr>
      </w:pPr>
      <w:r>
        <w:rPr>
          <w:b/>
          <w:sz w:val="22"/>
          <w:szCs w:val="22"/>
          <w:lang w:val="uk-UA"/>
        </w:rPr>
        <w:t>Мета роботи</w:t>
      </w:r>
      <w:r>
        <w:rPr>
          <w:sz w:val="22"/>
          <w:szCs w:val="22"/>
          <w:lang w:val="uk-UA"/>
        </w:rPr>
        <w:t xml:space="preserve"> - вивчити методи пошуку оптимуму з використанням квадратичної апроксимації й точкового оцінювання; навчитися застосовувати метод  Пауелла для оптимізації об'єктів керування.</w:t>
      </w:r>
    </w:p>
    <w:p w:rsidR="00912D0B" w:rsidRDefault="00912D0B">
      <w:pPr>
        <w:jc w:val="both"/>
        <w:rPr>
          <w:sz w:val="22"/>
          <w:szCs w:val="22"/>
          <w:lang w:val="uk-UA"/>
        </w:rPr>
      </w:pPr>
    </w:p>
    <w:p w:rsidR="00912D0B" w:rsidRPr="00047899" w:rsidRDefault="0031115F" w:rsidP="00582458">
      <w:pPr>
        <w:pStyle w:val="27"/>
        <w:rPr>
          <w:rStyle w:val="main30"/>
          <w:b/>
          <w:kern w:val="0"/>
          <w:lang w:val="uk-UA"/>
        </w:rPr>
      </w:pPr>
      <w:bookmarkStart w:id="128" w:name="_Toc151613141"/>
      <w:bookmarkStart w:id="129" w:name="_Toc151613217"/>
      <w:bookmarkStart w:id="130" w:name="_Toc151613359"/>
      <w:bookmarkStart w:id="131" w:name="_Toc157537659"/>
      <w:r w:rsidRPr="00047899">
        <w:rPr>
          <w:rStyle w:val="main30"/>
          <w:b/>
          <w:kern w:val="0"/>
          <w:lang w:val="uk-UA"/>
        </w:rPr>
        <w:t>3</w:t>
      </w:r>
      <w:r w:rsidR="00912D0B" w:rsidRPr="00047899">
        <w:rPr>
          <w:rStyle w:val="main30"/>
          <w:b/>
          <w:kern w:val="0"/>
          <w:lang w:val="uk-UA"/>
        </w:rPr>
        <w:t>.1 Короткі теоретичні відомості</w:t>
      </w:r>
      <w:bookmarkEnd w:id="128"/>
      <w:bookmarkEnd w:id="129"/>
      <w:bookmarkEnd w:id="130"/>
      <w:bookmarkEnd w:id="131"/>
    </w:p>
    <w:p w:rsidR="00912D0B" w:rsidRDefault="00912D0B">
      <w:pPr>
        <w:jc w:val="center"/>
        <w:rPr>
          <w:lang w:val="uk-UA"/>
        </w:rPr>
      </w:pPr>
    </w:p>
    <w:p w:rsidR="00912D0B" w:rsidRDefault="00912D0B">
      <w:pPr>
        <w:ind w:firstLine="567"/>
        <w:jc w:val="both"/>
        <w:rPr>
          <w:sz w:val="22"/>
          <w:szCs w:val="22"/>
          <w:lang w:val="uk-UA"/>
        </w:rPr>
      </w:pPr>
      <w:r>
        <w:rPr>
          <w:sz w:val="22"/>
          <w:szCs w:val="22"/>
          <w:lang w:val="uk-UA"/>
        </w:rPr>
        <w:t>Застосування методів виключення інтервалів, яким присвячена попередня лабораторна робота, накладає єдину вимогу на досліджувану функцію: вона повинна бути унімодальною.</w:t>
      </w:r>
    </w:p>
    <w:p w:rsidR="00912D0B" w:rsidRDefault="00912D0B">
      <w:pPr>
        <w:ind w:firstLine="567"/>
        <w:jc w:val="both"/>
        <w:rPr>
          <w:vanish/>
          <w:sz w:val="22"/>
          <w:szCs w:val="22"/>
          <w:lang w:val="uk-UA"/>
        </w:rPr>
      </w:pPr>
      <w:r>
        <w:rPr>
          <w:sz w:val="22"/>
          <w:szCs w:val="22"/>
          <w:lang w:val="uk-UA"/>
        </w:rPr>
        <w:t>Отже, зазначені методи можна використати для аналізу як безперервних так і розривних функцій, а також у випадках, коли змінні приймають значення з дискретної множини.</w:t>
      </w:r>
      <w:r>
        <w:rPr>
          <w:spacing w:val="1"/>
          <w:sz w:val="22"/>
          <w:szCs w:val="22"/>
          <w:lang w:val="uk-UA"/>
        </w:rPr>
        <w:t xml:space="preserve"> Логічна структура пошуку за допомогою методів виключення інтервалів заснована на простому порівнянні значень функції у двох пробних точках.</w:t>
      </w:r>
      <w:r>
        <w:rPr>
          <w:spacing w:val="-3"/>
          <w:sz w:val="22"/>
          <w:szCs w:val="22"/>
          <w:lang w:val="uk-UA"/>
        </w:rPr>
        <w:t xml:space="preserve"> Крім того, при такому порівнянні до уваги береться тільки відношення порядку на множині значень функції і не враховується величина різниці між значеннями функції.</w:t>
      </w:r>
    </w:p>
    <w:p w:rsidR="00912D0B" w:rsidRDefault="00912D0B">
      <w:pPr>
        <w:jc w:val="both"/>
        <w:rPr>
          <w:vanish/>
          <w:sz w:val="22"/>
          <w:szCs w:val="22"/>
          <w:lang w:val="uk-UA"/>
        </w:rPr>
      </w:pPr>
      <w:r>
        <w:rPr>
          <w:sz w:val="22"/>
          <w:szCs w:val="22"/>
          <w:lang w:val="uk-UA"/>
        </w:rPr>
        <w:t xml:space="preserve"> У даній лабораторній роботі розглядаються методи пошуку, які дозволяють врахувати відносні зміни значень функції та, як наслідок, у ряді випадків виявляються більш ефективними, ніж методи виключення інтервалів.</w:t>
      </w:r>
    </w:p>
    <w:p w:rsidR="00912D0B" w:rsidRDefault="00912D0B">
      <w:pPr>
        <w:jc w:val="both"/>
        <w:rPr>
          <w:sz w:val="22"/>
          <w:szCs w:val="22"/>
          <w:lang w:val="uk-UA"/>
        </w:rPr>
      </w:pPr>
      <w:r>
        <w:rPr>
          <w:sz w:val="22"/>
          <w:szCs w:val="22"/>
          <w:lang w:val="uk-UA"/>
        </w:rPr>
        <w:t xml:space="preserve"> Однак виграш в ефективності досягається ціною введення додаткової вимоги, відповідно до якої досліджувані функції повинні бути досить гладкими (нагадаємо, що гладка функція - це функція, що має безперервну похідну).</w:t>
      </w:r>
    </w:p>
    <w:p w:rsidR="00912D0B" w:rsidRDefault="00912D0B">
      <w:pPr>
        <w:pStyle w:val="21"/>
        <w:rPr>
          <w:bCs/>
          <w:caps/>
        </w:rPr>
      </w:pPr>
    </w:p>
    <w:p w:rsidR="000E0E6A" w:rsidRDefault="000E0E6A">
      <w:pPr>
        <w:pStyle w:val="21"/>
        <w:rPr>
          <w:bCs/>
          <w:caps/>
        </w:rPr>
      </w:pPr>
    </w:p>
    <w:p w:rsidR="00912D0B" w:rsidRPr="00047899" w:rsidRDefault="0031115F" w:rsidP="00582458">
      <w:pPr>
        <w:pStyle w:val="27"/>
        <w:rPr>
          <w:rStyle w:val="main30"/>
          <w:b/>
          <w:kern w:val="0"/>
        </w:rPr>
      </w:pPr>
      <w:bookmarkStart w:id="132" w:name="_Toc151613142"/>
      <w:bookmarkStart w:id="133" w:name="_Toc151613218"/>
      <w:bookmarkStart w:id="134" w:name="_Toc151613360"/>
      <w:bookmarkStart w:id="135" w:name="_Toc157537660"/>
      <w:r w:rsidRPr="00047899">
        <w:rPr>
          <w:rStyle w:val="main30"/>
          <w:b/>
          <w:kern w:val="0"/>
          <w:lang w:val="uk-UA"/>
        </w:rPr>
        <w:lastRenderedPageBreak/>
        <w:t>3</w:t>
      </w:r>
      <w:r w:rsidR="00912D0B" w:rsidRPr="00047899">
        <w:rPr>
          <w:rStyle w:val="main30"/>
          <w:b/>
          <w:kern w:val="0"/>
        </w:rPr>
        <w:t xml:space="preserve">.2 </w:t>
      </w:r>
      <w:bookmarkEnd w:id="132"/>
      <w:bookmarkEnd w:id="133"/>
      <w:bookmarkEnd w:id="134"/>
      <w:proofErr w:type="spellStart"/>
      <w:r w:rsidR="000E0E6A" w:rsidRPr="00047899">
        <w:rPr>
          <w:rStyle w:val="main30"/>
          <w:b/>
          <w:kern w:val="0"/>
        </w:rPr>
        <w:t>Завдання</w:t>
      </w:r>
      <w:proofErr w:type="spellEnd"/>
      <w:r w:rsidR="000E0E6A" w:rsidRPr="00047899">
        <w:rPr>
          <w:rStyle w:val="main30"/>
          <w:b/>
          <w:kern w:val="0"/>
        </w:rPr>
        <w:t xml:space="preserve"> до </w:t>
      </w:r>
      <w:proofErr w:type="spellStart"/>
      <w:r w:rsidR="000E0E6A" w:rsidRPr="00047899">
        <w:rPr>
          <w:rStyle w:val="main30"/>
          <w:b/>
          <w:kern w:val="0"/>
        </w:rPr>
        <w:t>лабораторної</w:t>
      </w:r>
      <w:proofErr w:type="spellEnd"/>
      <w:r w:rsidR="000E0E6A" w:rsidRPr="00047899">
        <w:rPr>
          <w:rStyle w:val="main30"/>
          <w:b/>
          <w:kern w:val="0"/>
        </w:rPr>
        <w:t xml:space="preserve"> </w:t>
      </w:r>
      <w:proofErr w:type="spellStart"/>
      <w:r w:rsidR="000E0E6A" w:rsidRPr="00047899">
        <w:rPr>
          <w:rStyle w:val="main30"/>
          <w:b/>
          <w:kern w:val="0"/>
        </w:rPr>
        <w:t>роботи</w:t>
      </w:r>
      <w:bookmarkEnd w:id="135"/>
      <w:proofErr w:type="spellEnd"/>
    </w:p>
    <w:p w:rsidR="00BB3E80" w:rsidRPr="000E0344" w:rsidRDefault="00BB3E80" w:rsidP="00FE3EF3">
      <w:pPr>
        <w:pStyle w:val="25"/>
        <w:rPr>
          <w:rStyle w:val="main30"/>
          <w:kern w:val="0"/>
        </w:rPr>
      </w:pPr>
    </w:p>
    <w:p w:rsidR="000E0E6A" w:rsidRDefault="000E0E6A" w:rsidP="000E0E6A">
      <w:pPr>
        <w:ind w:firstLine="567"/>
        <w:jc w:val="both"/>
        <w:rPr>
          <w:sz w:val="22"/>
          <w:szCs w:val="22"/>
          <w:lang w:val="uk-UA" w:eastAsia="uk-UA"/>
        </w:rPr>
      </w:pPr>
      <w:r w:rsidRPr="006179AE">
        <w:rPr>
          <w:sz w:val="22"/>
          <w:szCs w:val="22"/>
          <w:lang w:val="uk-UA" w:eastAsia="uk-UA"/>
        </w:rPr>
        <w:t xml:space="preserve">Розробити </w:t>
      </w:r>
      <w:proofErr w:type="spellStart"/>
      <w:r w:rsidRPr="006179AE">
        <w:rPr>
          <w:sz w:val="22"/>
          <w:szCs w:val="22"/>
          <w:lang w:val="uk-UA" w:eastAsia="uk-UA"/>
        </w:rPr>
        <w:t>программну</w:t>
      </w:r>
      <w:proofErr w:type="spellEnd"/>
      <w:r w:rsidRPr="006179AE">
        <w:rPr>
          <w:sz w:val="22"/>
          <w:szCs w:val="22"/>
          <w:lang w:val="uk-UA" w:eastAsia="uk-UA"/>
        </w:rPr>
        <w:t xml:space="preserve"> реалізацію </w:t>
      </w:r>
      <w:r>
        <w:rPr>
          <w:sz w:val="22"/>
          <w:szCs w:val="22"/>
          <w:lang w:val="uk-UA"/>
        </w:rPr>
        <w:t>методу пошуку оптимуму з використанням квадратичної апроксимації й точкового оцінювання.</w:t>
      </w:r>
      <w:r>
        <w:rPr>
          <w:spacing w:val="2"/>
          <w:sz w:val="22"/>
          <w:szCs w:val="22"/>
          <w:lang w:val="uk-UA"/>
        </w:rPr>
        <w:t xml:space="preserve"> </w:t>
      </w:r>
      <w:r w:rsidRPr="006179AE">
        <w:rPr>
          <w:sz w:val="22"/>
          <w:szCs w:val="22"/>
          <w:lang w:val="uk-UA" w:eastAsia="uk-UA"/>
        </w:rPr>
        <w:t xml:space="preserve"> </w:t>
      </w:r>
      <w:r>
        <w:rPr>
          <w:sz w:val="22"/>
          <w:szCs w:val="22"/>
          <w:lang w:val="uk-UA" w:eastAsia="uk-UA"/>
        </w:rPr>
        <w:t xml:space="preserve">Завдання надані в табл. </w:t>
      </w:r>
      <w:r w:rsidR="00612A6D">
        <w:rPr>
          <w:sz w:val="22"/>
          <w:szCs w:val="22"/>
          <w:lang w:val="uk-UA" w:eastAsia="uk-UA"/>
        </w:rPr>
        <w:t>2</w:t>
      </w:r>
      <w:r>
        <w:rPr>
          <w:sz w:val="22"/>
          <w:szCs w:val="22"/>
          <w:lang w:val="uk-UA" w:eastAsia="uk-UA"/>
        </w:rPr>
        <w:t>.1.</w:t>
      </w:r>
    </w:p>
    <w:p w:rsidR="00912D0B" w:rsidRPr="00047899" w:rsidRDefault="0031115F" w:rsidP="00582458">
      <w:pPr>
        <w:pStyle w:val="27"/>
        <w:rPr>
          <w:rStyle w:val="main30"/>
          <w:b/>
          <w:kern w:val="0"/>
          <w:lang w:val="uk-UA"/>
        </w:rPr>
      </w:pPr>
      <w:bookmarkStart w:id="136" w:name="_Toc151613143"/>
      <w:bookmarkStart w:id="137" w:name="_Toc151613219"/>
      <w:bookmarkStart w:id="138" w:name="_Toc151613361"/>
      <w:bookmarkStart w:id="139" w:name="_Toc157537661"/>
      <w:r w:rsidRPr="00047899">
        <w:rPr>
          <w:rStyle w:val="main30"/>
          <w:b/>
          <w:kern w:val="0"/>
          <w:lang w:val="uk-UA"/>
        </w:rPr>
        <w:t>3</w:t>
      </w:r>
      <w:r w:rsidR="00912D0B" w:rsidRPr="00047899">
        <w:rPr>
          <w:rStyle w:val="main30"/>
          <w:b/>
          <w:kern w:val="0"/>
          <w:lang w:val="uk-UA"/>
        </w:rPr>
        <w:t xml:space="preserve">.3 Порядок </w:t>
      </w:r>
      <w:proofErr w:type="spellStart"/>
      <w:r w:rsidR="00912D0B" w:rsidRPr="00047899">
        <w:rPr>
          <w:rStyle w:val="main30"/>
          <w:b/>
          <w:kern w:val="0"/>
          <w:lang w:val="uk-UA"/>
        </w:rPr>
        <w:t>виконання</w:t>
      </w:r>
      <w:proofErr w:type="spellEnd"/>
      <w:r w:rsidR="00912D0B" w:rsidRPr="00047899">
        <w:rPr>
          <w:rStyle w:val="main30"/>
          <w:b/>
          <w:kern w:val="0"/>
          <w:lang w:val="uk-UA"/>
        </w:rPr>
        <w:t xml:space="preserve"> </w:t>
      </w:r>
      <w:proofErr w:type="spellStart"/>
      <w:r w:rsidR="00912D0B" w:rsidRPr="00047899">
        <w:rPr>
          <w:rStyle w:val="main30"/>
          <w:b/>
          <w:kern w:val="0"/>
          <w:lang w:val="uk-UA"/>
        </w:rPr>
        <w:t>роботи</w:t>
      </w:r>
      <w:bookmarkEnd w:id="136"/>
      <w:bookmarkEnd w:id="137"/>
      <w:bookmarkEnd w:id="138"/>
      <w:bookmarkEnd w:id="139"/>
      <w:proofErr w:type="spellEnd"/>
    </w:p>
    <w:p w:rsidR="000E0E6A" w:rsidRDefault="000E0E6A">
      <w:pPr>
        <w:jc w:val="both"/>
        <w:rPr>
          <w:sz w:val="22"/>
          <w:szCs w:val="22"/>
          <w:lang w:val="uk-UA"/>
        </w:rPr>
      </w:pPr>
    </w:p>
    <w:p w:rsidR="00912D0B" w:rsidRDefault="00912D0B" w:rsidP="0031115F">
      <w:pPr>
        <w:numPr>
          <w:ilvl w:val="0"/>
          <w:numId w:val="8"/>
        </w:numPr>
        <w:jc w:val="both"/>
        <w:rPr>
          <w:sz w:val="22"/>
          <w:szCs w:val="22"/>
          <w:lang w:val="uk-UA"/>
        </w:rPr>
      </w:pPr>
      <w:r>
        <w:rPr>
          <w:sz w:val="22"/>
          <w:szCs w:val="22"/>
          <w:lang w:val="uk-UA"/>
        </w:rPr>
        <w:t xml:space="preserve">Написати й </w:t>
      </w:r>
      <w:proofErr w:type="spellStart"/>
      <w:r>
        <w:rPr>
          <w:sz w:val="22"/>
          <w:szCs w:val="22"/>
          <w:lang w:val="uk-UA"/>
        </w:rPr>
        <w:t>відлагодити</w:t>
      </w:r>
      <w:proofErr w:type="spellEnd"/>
      <w:r>
        <w:rPr>
          <w:sz w:val="22"/>
          <w:szCs w:val="22"/>
          <w:lang w:val="uk-UA"/>
        </w:rPr>
        <w:t xml:space="preserve"> програму, що реалізує метод Пауелла.</w:t>
      </w:r>
    </w:p>
    <w:p w:rsidR="00912D0B" w:rsidRDefault="00912D0B" w:rsidP="000E0E6A">
      <w:pPr>
        <w:numPr>
          <w:ilvl w:val="0"/>
          <w:numId w:val="8"/>
        </w:numPr>
        <w:jc w:val="both"/>
        <w:rPr>
          <w:sz w:val="22"/>
          <w:szCs w:val="22"/>
          <w:lang w:val="uk-UA"/>
        </w:rPr>
      </w:pPr>
      <w:r>
        <w:rPr>
          <w:sz w:val="22"/>
          <w:szCs w:val="22"/>
          <w:lang w:val="uk-UA"/>
        </w:rPr>
        <w:t xml:space="preserve">Вибрати початкову точку </w:t>
      </w:r>
      <w:r>
        <w:rPr>
          <w:position w:val="-12"/>
          <w:sz w:val="22"/>
          <w:szCs w:val="22"/>
          <w:lang w:val="uk-UA"/>
        </w:rPr>
        <w:object w:dxaOrig="260" w:dyaOrig="360">
          <v:shape id="_x0000_i1065" type="#_x0000_t75" style="width:12.75pt;height:18pt" o:ole="">
            <v:imagedata r:id="rId91" o:title=""/>
          </v:shape>
          <o:OLEObject Type="Embed" ProgID="Equation.3" ShapeID="_x0000_i1065" DrawAspect="Content" ObjectID="_1768152581" r:id="rId92"/>
        </w:object>
      </w:r>
      <w:r>
        <w:rPr>
          <w:sz w:val="22"/>
          <w:szCs w:val="22"/>
          <w:lang w:val="uk-UA"/>
        </w:rPr>
        <w:t xml:space="preserve">, величину кроку   </w:t>
      </w:r>
      <w:r>
        <w:rPr>
          <w:position w:val="-4"/>
          <w:sz w:val="22"/>
          <w:szCs w:val="22"/>
          <w:lang w:val="uk-UA"/>
        </w:rPr>
        <w:object w:dxaOrig="220" w:dyaOrig="260">
          <v:shape id="_x0000_i1066" type="#_x0000_t75" style="width:11.25pt;height:12.75pt" o:ole="">
            <v:imagedata r:id="rId93" o:title=""/>
          </v:shape>
          <o:OLEObject Type="Embed" ProgID="Equation.3" ShapeID="_x0000_i1066" DrawAspect="Content" ObjectID="_1768152582" r:id="rId94"/>
        </w:object>
      </w:r>
      <w:r>
        <w:rPr>
          <w:sz w:val="22"/>
          <w:szCs w:val="22"/>
          <w:lang w:val="uk-UA"/>
        </w:rPr>
        <w:t xml:space="preserve">   і параметри збіжності </w:t>
      </w:r>
      <w:r>
        <w:rPr>
          <w:position w:val="-10"/>
          <w:sz w:val="22"/>
          <w:szCs w:val="22"/>
          <w:lang w:val="uk-UA"/>
        </w:rPr>
        <w:object w:dxaOrig="240" w:dyaOrig="340">
          <v:shape id="_x0000_i1067" type="#_x0000_t75" style="width:12pt;height:17.25pt" o:ole="">
            <v:imagedata r:id="rId95" o:title=""/>
          </v:shape>
          <o:OLEObject Type="Embed" ProgID="Equation.3" ShapeID="_x0000_i1067" DrawAspect="Content" ObjectID="_1768152583" r:id="rId96"/>
        </w:object>
      </w:r>
      <w:r>
        <w:rPr>
          <w:sz w:val="22"/>
          <w:szCs w:val="22"/>
          <w:lang w:val="uk-UA"/>
        </w:rPr>
        <w:t xml:space="preserve"> і </w:t>
      </w:r>
      <w:r>
        <w:rPr>
          <w:position w:val="-10"/>
          <w:sz w:val="22"/>
          <w:szCs w:val="22"/>
          <w:lang w:val="uk-UA"/>
        </w:rPr>
        <w:object w:dxaOrig="260" w:dyaOrig="340">
          <v:shape id="_x0000_i1068" type="#_x0000_t75" style="width:12.75pt;height:17.25pt" o:ole="">
            <v:imagedata r:id="rId97" o:title=""/>
          </v:shape>
          <o:OLEObject Type="Embed" ProgID="Equation.3" ShapeID="_x0000_i1068" DrawAspect="Content" ObjectID="_1768152584" r:id="rId98"/>
        </w:object>
      </w:r>
      <w:r>
        <w:rPr>
          <w:sz w:val="22"/>
          <w:szCs w:val="22"/>
          <w:lang w:val="uk-UA"/>
        </w:rPr>
        <w:t>.</w:t>
      </w:r>
    </w:p>
    <w:p w:rsidR="00912D0B" w:rsidRDefault="00912D0B" w:rsidP="000E0E6A">
      <w:pPr>
        <w:numPr>
          <w:ilvl w:val="0"/>
          <w:numId w:val="8"/>
        </w:numPr>
        <w:jc w:val="both"/>
        <w:rPr>
          <w:sz w:val="22"/>
          <w:szCs w:val="22"/>
          <w:lang w:val="uk-UA"/>
        </w:rPr>
      </w:pPr>
      <w:r>
        <w:rPr>
          <w:sz w:val="22"/>
          <w:szCs w:val="22"/>
          <w:lang w:val="uk-UA"/>
        </w:rPr>
        <w:t xml:space="preserve">Реалізувати процедуру </w:t>
      </w:r>
      <w:r w:rsidR="00392F65">
        <w:rPr>
          <w:sz w:val="22"/>
          <w:szCs w:val="22"/>
          <w:lang w:val="uk-UA"/>
        </w:rPr>
        <w:t>одновимір</w:t>
      </w:r>
      <w:r>
        <w:rPr>
          <w:sz w:val="22"/>
          <w:szCs w:val="22"/>
          <w:lang w:val="uk-UA"/>
        </w:rPr>
        <w:t>ного пошуку точки оптимуму заданої функції, застосувавши метод послідовного оцінювання з використанням квадратичної апроксимації (метод Пауелла).</w:t>
      </w:r>
    </w:p>
    <w:p w:rsidR="00B913C7" w:rsidRDefault="00B913C7" w:rsidP="00B913C7">
      <w:pPr>
        <w:numPr>
          <w:ilvl w:val="0"/>
          <w:numId w:val="8"/>
        </w:numPr>
        <w:jc w:val="both"/>
        <w:rPr>
          <w:sz w:val="22"/>
          <w:szCs w:val="22"/>
          <w:lang w:val="uk-UA"/>
        </w:rPr>
      </w:pPr>
      <w:r w:rsidRPr="00B913C7">
        <w:rPr>
          <w:sz w:val="22"/>
          <w:szCs w:val="22"/>
          <w:lang w:val="uk-UA"/>
        </w:rPr>
        <w:t xml:space="preserve">Знайти мінімум заданої функції за допомогою функції </w:t>
      </w:r>
      <w:proofErr w:type="spellStart"/>
      <w:r w:rsidRPr="00B913C7">
        <w:rPr>
          <w:sz w:val="22"/>
          <w:szCs w:val="22"/>
          <w:lang w:val="uk-UA"/>
        </w:rPr>
        <w:t>scipy.optimize.minimize_scalar</w:t>
      </w:r>
      <w:proofErr w:type="spellEnd"/>
      <w:r w:rsidRPr="00B913C7">
        <w:rPr>
          <w:sz w:val="22"/>
          <w:szCs w:val="22"/>
          <w:lang w:val="uk-UA"/>
        </w:rPr>
        <w:t>(). Порівняти результати, отримані різними способами.</w:t>
      </w:r>
    </w:p>
    <w:p w:rsidR="00912D0B" w:rsidRDefault="00912D0B">
      <w:pPr>
        <w:rPr>
          <w:lang w:val="uk-UA"/>
        </w:rPr>
      </w:pPr>
    </w:p>
    <w:p w:rsidR="00912D0B" w:rsidRPr="00047899" w:rsidRDefault="0031115F" w:rsidP="00582458">
      <w:pPr>
        <w:pStyle w:val="27"/>
        <w:rPr>
          <w:rStyle w:val="main30"/>
          <w:b/>
          <w:kern w:val="0"/>
          <w:lang w:val="uk-UA"/>
        </w:rPr>
      </w:pPr>
      <w:bookmarkStart w:id="140" w:name="_Toc151613144"/>
      <w:bookmarkStart w:id="141" w:name="_Toc151613220"/>
      <w:bookmarkStart w:id="142" w:name="_Toc151613362"/>
      <w:bookmarkStart w:id="143" w:name="_Toc157537662"/>
      <w:r w:rsidRPr="00047899">
        <w:rPr>
          <w:rStyle w:val="main30"/>
          <w:b/>
          <w:kern w:val="0"/>
          <w:lang w:val="uk-UA"/>
        </w:rPr>
        <w:t>3</w:t>
      </w:r>
      <w:r w:rsidR="00912D0B" w:rsidRPr="00047899">
        <w:rPr>
          <w:rStyle w:val="main30"/>
          <w:b/>
          <w:kern w:val="0"/>
          <w:lang w:val="uk-UA"/>
        </w:rPr>
        <w:t xml:space="preserve">.4 </w:t>
      </w:r>
      <w:proofErr w:type="spellStart"/>
      <w:r w:rsidR="00912D0B" w:rsidRPr="00047899">
        <w:rPr>
          <w:rStyle w:val="main30"/>
          <w:b/>
          <w:kern w:val="0"/>
          <w:lang w:val="uk-UA"/>
        </w:rPr>
        <w:t>Зміст</w:t>
      </w:r>
      <w:proofErr w:type="spellEnd"/>
      <w:r w:rsidR="00912D0B" w:rsidRPr="00047899">
        <w:rPr>
          <w:rStyle w:val="main30"/>
          <w:b/>
          <w:kern w:val="0"/>
          <w:lang w:val="uk-UA"/>
        </w:rPr>
        <w:t xml:space="preserve"> </w:t>
      </w:r>
      <w:proofErr w:type="spellStart"/>
      <w:r w:rsidR="00912D0B" w:rsidRPr="00047899">
        <w:rPr>
          <w:rStyle w:val="main30"/>
          <w:b/>
          <w:kern w:val="0"/>
          <w:lang w:val="uk-UA"/>
        </w:rPr>
        <w:t>звіту</w:t>
      </w:r>
      <w:bookmarkEnd w:id="140"/>
      <w:bookmarkEnd w:id="141"/>
      <w:bookmarkEnd w:id="142"/>
      <w:bookmarkEnd w:id="143"/>
      <w:proofErr w:type="spellEnd"/>
    </w:p>
    <w:p w:rsidR="00912D0B" w:rsidRDefault="00912D0B">
      <w:pPr>
        <w:rPr>
          <w:lang w:val="uk-UA"/>
        </w:rPr>
      </w:pPr>
    </w:p>
    <w:p w:rsidR="00912D0B" w:rsidRDefault="00912D0B" w:rsidP="000E0E6A">
      <w:pPr>
        <w:numPr>
          <w:ilvl w:val="0"/>
          <w:numId w:val="7"/>
        </w:numPr>
        <w:jc w:val="both"/>
        <w:rPr>
          <w:spacing w:val="-9"/>
          <w:sz w:val="22"/>
          <w:szCs w:val="22"/>
          <w:lang w:val="uk-UA"/>
        </w:rPr>
      </w:pPr>
      <w:r>
        <w:rPr>
          <w:sz w:val="22"/>
          <w:szCs w:val="22"/>
          <w:lang w:val="uk-UA"/>
        </w:rPr>
        <w:t>Сформульована мета роботи.</w:t>
      </w:r>
    </w:p>
    <w:p w:rsidR="00912D0B" w:rsidRDefault="00912D0B" w:rsidP="0031115F">
      <w:pPr>
        <w:numPr>
          <w:ilvl w:val="0"/>
          <w:numId w:val="7"/>
        </w:numPr>
        <w:jc w:val="both"/>
        <w:rPr>
          <w:spacing w:val="-2"/>
          <w:sz w:val="22"/>
          <w:szCs w:val="22"/>
          <w:lang w:val="uk-UA"/>
        </w:rPr>
      </w:pPr>
      <w:r>
        <w:rPr>
          <w:sz w:val="22"/>
          <w:szCs w:val="22"/>
          <w:lang w:val="uk-UA"/>
        </w:rPr>
        <w:t>Алгоритм і програма методу Пауелла.</w:t>
      </w:r>
    </w:p>
    <w:p w:rsidR="00912D0B" w:rsidRDefault="00DC6587" w:rsidP="000E0E6A">
      <w:pPr>
        <w:numPr>
          <w:ilvl w:val="0"/>
          <w:numId w:val="7"/>
        </w:numPr>
        <w:jc w:val="both"/>
        <w:rPr>
          <w:spacing w:val="-4"/>
          <w:sz w:val="22"/>
          <w:szCs w:val="22"/>
          <w:lang w:val="uk-UA"/>
        </w:rPr>
      </w:pPr>
      <w:r>
        <w:rPr>
          <w:sz w:val="22"/>
          <w:szCs w:val="22"/>
          <w:lang w:val="uk-UA"/>
        </w:rPr>
        <w:t>Р</w:t>
      </w:r>
      <w:r w:rsidR="00912D0B">
        <w:rPr>
          <w:sz w:val="22"/>
          <w:szCs w:val="22"/>
          <w:lang w:val="uk-UA"/>
        </w:rPr>
        <w:t>езультат</w:t>
      </w:r>
      <w:r>
        <w:rPr>
          <w:sz w:val="22"/>
          <w:szCs w:val="22"/>
          <w:lang w:val="uk-UA"/>
        </w:rPr>
        <w:t>и</w:t>
      </w:r>
      <w:r w:rsidR="00912D0B">
        <w:rPr>
          <w:sz w:val="22"/>
          <w:szCs w:val="22"/>
          <w:lang w:val="uk-UA"/>
        </w:rPr>
        <w:t xml:space="preserve"> роботи програми.</w:t>
      </w:r>
    </w:p>
    <w:p w:rsidR="00912D0B" w:rsidRDefault="00912D0B" w:rsidP="000E0E6A">
      <w:pPr>
        <w:numPr>
          <w:ilvl w:val="0"/>
          <w:numId w:val="7"/>
        </w:numPr>
        <w:jc w:val="both"/>
        <w:rPr>
          <w:sz w:val="22"/>
          <w:szCs w:val="22"/>
          <w:lang w:val="uk-UA"/>
        </w:rPr>
      </w:pPr>
      <w:r>
        <w:rPr>
          <w:sz w:val="22"/>
          <w:szCs w:val="22"/>
          <w:lang w:val="uk-UA"/>
        </w:rPr>
        <w:t>Аналіз отриманих результатів і висновки.</w:t>
      </w:r>
    </w:p>
    <w:p w:rsidR="00912D0B" w:rsidRDefault="00912D0B">
      <w:pPr>
        <w:jc w:val="both"/>
        <w:rPr>
          <w:sz w:val="22"/>
          <w:szCs w:val="22"/>
          <w:lang w:val="uk-UA"/>
        </w:rPr>
      </w:pPr>
    </w:p>
    <w:p w:rsidR="000E0E6A" w:rsidRDefault="000E0E6A">
      <w:pPr>
        <w:jc w:val="both"/>
        <w:rPr>
          <w:sz w:val="22"/>
          <w:szCs w:val="22"/>
          <w:lang w:val="uk-UA"/>
        </w:rPr>
      </w:pPr>
    </w:p>
    <w:p w:rsidR="00912D0B" w:rsidRPr="000E0344" w:rsidRDefault="0031115F" w:rsidP="0058541F">
      <w:pPr>
        <w:pStyle w:val="25"/>
        <w:outlineLvl w:val="1"/>
        <w:rPr>
          <w:rStyle w:val="main30"/>
          <w:kern w:val="0"/>
        </w:rPr>
      </w:pPr>
      <w:bookmarkStart w:id="144" w:name="_Toc151613145"/>
      <w:bookmarkStart w:id="145" w:name="_Toc151613221"/>
      <w:bookmarkStart w:id="146" w:name="_Toc151613363"/>
      <w:bookmarkStart w:id="147" w:name="_Toc157537663"/>
      <w:r>
        <w:rPr>
          <w:rStyle w:val="main30"/>
          <w:kern w:val="0"/>
          <w:lang w:val="uk-UA"/>
        </w:rPr>
        <w:t>3</w:t>
      </w:r>
      <w:r w:rsidR="00912D0B" w:rsidRPr="000E0344">
        <w:rPr>
          <w:rStyle w:val="main30"/>
          <w:kern w:val="0"/>
        </w:rPr>
        <w:t xml:space="preserve">.5 </w:t>
      </w:r>
      <w:proofErr w:type="spellStart"/>
      <w:r w:rsidR="00912D0B" w:rsidRPr="000E0344">
        <w:rPr>
          <w:rStyle w:val="main30"/>
          <w:kern w:val="0"/>
        </w:rPr>
        <w:t>Контрольні</w:t>
      </w:r>
      <w:proofErr w:type="spellEnd"/>
      <w:r w:rsidR="00912D0B" w:rsidRPr="000E0344">
        <w:rPr>
          <w:rStyle w:val="main30"/>
          <w:kern w:val="0"/>
        </w:rPr>
        <w:t xml:space="preserve"> </w:t>
      </w:r>
      <w:r w:rsidR="00966167">
        <w:rPr>
          <w:rStyle w:val="main30"/>
          <w:kern w:val="0"/>
          <w:lang w:val="uk-UA"/>
        </w:rPr>
        <w:t>за</w:t>
      </w:r>
      <w:proofErr w:type="spellStart"/>
      <w:r w:rsidR="00912D0B" w:rsidRPr="000E0344">
        <w:rPr>
          <w:rStyle w:val="main30"/>
          <w:kern w:val="0"/>
        </w:rPr>
        <w:t>питання</w:t>
      </w:r>
      <w:bookmarkEnd w:id="144"/>
      <w:bookmarkEnd w:id="145"/>
      <w:bookmarkEnd w:id="146"/>
      <w:bookmarkEnd w:id="147"/>
      <w:proofErr w:type="spellEnd"/>
    </w:p>
    <w:p w:rsidR="00912D0B" w:rsidRDefault="00912D0B">
      <w:pPr>
        <w:pStyle w:val="21"/>
        <w:rPr>
          <w:bCs/>
          <w:caps/>
        </w:rPr>
      </w:pPr>
    </w:p>
    <w:p w:rsidR="00912D0B" w:rsidRDefault="00912D0B" w:rsidP="0031115F">
      <w:pPr>
        <w:numPr>
          <w:ilvl w:val="0"/>
          <w:numId w:val="9"/>
        </w:numPr>
        <w:jc w:val="both"/>
        <w:rPr>
          <w:sz w:val="22"/>
          <w:szCs w:val="22"/>
          <w:lang w:val="uk-UA"/>
        </w:rPr>
      </w:pPr>
      <w:r>
        <w:rPr>
          <w:sz w:val="22"/>
          <w:szCs w:val="22"/>
          <w:lang w:val="uk-UA"/>
        </w:rPr>
        <w:t>У чому полягає основна ідея методів поліноміальної апроксимації й точкового оцінювання?</w:t>
      </w:r>
    </w:p>
    <w:p w:rsidR="00912D0B" w:rsidRDefault="00912D0B" w:rsidP="000E0E6A">
      <w:pPr>
        <w:numPr>
          <w:ilvl w:val="0"/>
          <w:numId w:val="9"/>
        </w:numPr>
        <w:jc w:val="both"/>
        <w:rPr>
          <w:spacing w:val="-10"/>
          <w:sz w:val="22"/>
          <w:szCs w:val="22"/>
          <w:lang w:val="uk-UA"/>
        </w:rPr>
      </w:pPr>
      <w:r>
        <w:rPr>
          <w:sz w:val="22"/>
          <w:szCs w:val="22"/>
          <w:lang w:val="uk-UA"/>
        </w:rPr>
        <w:t>Сформулюйте необхідні умови ефективної реалізації методу пошуку, заснованого на поліноміальній апроксимації.</w:t>
      </w:r>
    </w:p>
    <w:p w:rsidR="00912D0B" w:rsidRDefault="00912D0B" w:rsidP="000E0E6A">
      <w:pPr>
        <w:numPr>
          <w:ilvl w:val="0"/>
          <w:numId w:val="9"/>
        </w:numPr>
        <w:jc w:val="both"/>
        <w:rPr>
          <w:spacing w:val="-12"/>
          <w:sz w:val="22"/>
          <w:szCs w:val="22"/>
          <w:lang w:val="uk-UA"/>
        </w:rPr>
      </w:pPr>
      <w:r>
        <w:rPr>
          <w:sz w:val="22"/>
          <w:szCs w:val="22"/>
          <w:lang w:val="uk-UA"/>
        </w:rPr>
        <w:lastRenderedPageBreak/>
        <w:t>По заданих точках і відповідних значеннях функції виведіть формули для оцінки параметрів апроксимуючого квадратичного полінома й оцінки координати точки оптимуму.</w:t>
      </w:r>
    </w:p>
    <w:p w:rsidR="00912D0B" w:rsidRDefault="00912D0B" w:rsidP="000E0E6A">
      <w:pPr>
        <w:numPr>
          <w:ilvl w:val="0"/>
          <w:numId w:val="9"/>
        </w:numPr>
        <w:jc w:val="both"/>
        <w:rPr>
          <w:spacing w:val="-6"/>
          <w:sz w:val="22"/>
          <w:szCs w:val="22"/>
          <w:lang w:val="uk-UA"/>
        </w:rPr>
      </w:pPr>
      <w:r>
        <w:rPr>
          <w:sz w:val="22"/>
          <w:szCs w:val="22"/>
          <w:lang w:val="uk-UA"/>
        </w:rPr>
        <w:t>Приведіть схему алгоритму методу послідовного оцінювання з використанням квадратичної апроксимації (метод Пауелла).</w:t>
      </w:r>
    </w:p>
    <w:p w:rsidR="00912D0B" w:rsidRDefault="00912D0B" w:rsidP="000E0E6A">
      <w:pPr>
        <w:numPr>
          <w:ilvl w:val="0"/>
          <w:numId w:val="9"/>
        </w:numPr>
        <w:jc w:val="both"/>
        <w:rPr>
          <w:spacing w:val="-12"/>
          <w:sz w:val="22"/>
          <w:szCs w:val="22"/>
          <w:lang w:val="uk-UA"/>
        </w:rPr>
      </w:pPr>
      <w:r>
        <w:rPr>
          <w:sz w:val="22"/>
          <w:szCs w:val="22"/>
          <w:lang w:val="uk-UA"/>
        </w:rPr>
        <w:t>Чи є методи виключення інтервалів у цілому більше ефективними, ніж методи точкового оцінювання? Чому?</w:t>
      </w:r>
    </w:p>
    <w:p w:rsidR="00912D0B" w:rsidRDefault="00912D0B" w:rsidP="000E0E6A">
      <w:pPr>
        <w:numPr>
          <w:ilvl w:val="0"/>
          <w:numId w:val="9"/>
        </w:numPr>
        <w:jc w:val="both"/>
        <w:rPr>
          <w:sz w:val="22"/>
          <w:szCs w:val="22"/>
          <w:lang w:val="uk-UA"/>
        </w:rPr>
      </w:pPr>
      <w:r>
        <w:rPr>
          <w:sz w:val="22"/>
          <w:szCs w:val="22"/>
          <w:lang w:val="uk-UA"/>
        </w:rPr>
        <w:t xml:space="preserve">При реалізації пошукових методів рекомендується приймати рішення про закінчення пошуку на основі перевірок </w:t>
      </w:r>
      <w:r>
        <w:rPr>
          <w:spacing w:val="-2"/>
          <w:sz w:val="22"/>
          <w:szCs w:val="22"/>
          <w:lang w:val="uk-UA"/>
        </w:rPr>
        <w:t xml:space="preserve">як величини різниці значень змінної, так і величини </w:t>
      </w:r>
      <w:r>
        <w:rPr>
          <w:sz w:val="22"/>
          <w:szCs w:val="22"/>
          <w:lang w:val="uk-UA"/>
        </w:rPr>
        <w:t xml:space="preserve">різниці значень функції.  Чи можлива ситуація, коли результат однієї з перевірок указує на збіжність до точки мінімуму, тоді як отримана точка в дійсності мінімуму не відповідає? Пояснить відповідь малюнком. </w:t>
      </w:r>
    </w:p>
    <w:p w:rsidR="00912D0B" w:rsidRDefault="00912D0B" w:rsidP="000E0E6A">
      <w:pPr>
        <w:rPr>
          <w:lang w:val="uk-UA"/>
        </w:rPr>
      </w:pPr>
    </w:p>
    <w:p w:rsidR="00912D0B" w:rsidRPr="00AB0A33" w:rsidRDefault="00DC6587" w:rsidP="003E6542">
      <w:pPr>
        <w:jc w:val="center"/>
        <w:outlineLvl w:val="0"/>
        <w:rPr>
          <w:rStyle w:val="main"/>
        </w:rPr>
      </w:pPr>
      <w:bookmarkStart w:id="148" w:name="_Toc151612318"/>
      <w:bookmarkStart w:id="149" w:name="_Toc151613364"/>
      <w:r>
        <w:rPr>
          <w:rStyle w:val="main"/>
          <w:lang w:val="uk-UA"/>
        </w:rPr>
        <w:br w:type="page"/>
      </w:r>
      <w:bookmarkStart w:id="150" w:name="_Toc157537664"/>
      <w:r w:rsidR="00612A6D" w:rsidRPr="00AB0A33">
        <w:rPr>
          <w:rStyle w:val="main"/>
        </w:rPr>
        <w:lastRenderedPageBreak/>
        <w:t>4</w:t>
      </w:r>
      <w:r w:rsidR="00912D0B" w:rsidRPr="00AB0A33">
        <w:rPr>
          <w:rStyle w:val="main"/>
        </w:rPr>
        <w:t xml:space="preserve"> Лабораторна робота №</w:t>
      </w:r>
      <w:r w:rsidR="00612A6D" w:rsidRPr="00AB0A33">
        <w:rPr>
          <w:rStyle w:val="main"/>
        </w:rPr>
        <w:t>4</w:t>
      </w:r>
      <w:r w:rsidR="00912D0B" w:rsidRPr="00AB0A33">
        <w:rPr>
          <w:rStyle w:val="main"/>
        </w:rPr>
        <w:br/>
        <w:t>МЕТОДИ ОПТИМІЗАЦІЇ З ВИКОРИСТАННЯМ ПОХІДНИХ</w:t>
      </w:r>
      <w:bookmarkEnd w:id="148"/>
      <w:bookmarkEnd w:id="149"/>
      <w:bookmarkEnd w:id="150"/>
    </w:p>
    <w:p w:rsidR="00912D0B" w:rsidRPr="00AB0A33" w:rsidRDefault="00912D0B" w:rsidP="00AB0A33">
      <w:pPr>
        <w:jc w:val="center"/>
        <w:outlineLvl w:val="0"/>
        <w:rPr>
          <w:rStyle w:val="main"/>
          <w:b w:val="0"/>
          <w:bCs w:val="0"/>
          <w:caps w:val="0"/>
        </w:rPr>
      </w:pPr>
    </w:p>
    <w:p w:rsidR="00912D0B" w:rsidRDefault="00912D0B">
      <w:pPr>
        <w:ind w:firstLine="567"/>
        <w:jc w:val="both"/>
        <w:rPr>
          <w:sz w:val="22"/>
          <w:szCs w:val="22"/>
          <w:lang w:val="uk-UA"/>
        </w:rPr>
      </w:pPr>
      <w:r>
        <w:rPr>
          <w:b/>
          <w:sz w:val="22"/>
          <w:szCs w:val="22"/>
          <w:lang w:val="uk-UA"/>
        </w:rPr>
        <w:t>Мета роботи</w:t>
      </w:r>
      <w:r>
        <w:rPr>
          <w:sz w:val="22"/>
          <w:szCs w:val="22"/>
          <w:lang w:val="uk-UA"/>
        </w:rPr>
        <w:t xml:space="preserve"> - вивчити </w:t>
      </w:r>
      <w:r w:rsidR="00392F65">
        <w:rPr>
          <w:sz w:val="22"/>
          <w:szCs w:val="22"/>
          <w:lang w:val="uk-UA"/>
        </w:rPr>
        <w:t>одновимір</w:t>
      </w:r>
      <w:r>
        <w:rPr>
          <w:sz w:val="22"/>
          <w:szCs w:val="22"/>
          <w:lang w:val="uk-UA"/>
        </w:rPr>
        <w:t>ні методи оптимізації з використанням похідних.</w:t>
      </w:r>
    </w:p>
    <w:p w:rsidR="00912D0B" w:rsidRDefault="00912D0B">
      <w:pPr>
        <w:rPr>
          <w:lang w:val="uk-UA"/>
        </w:rPr>
      </w:pPr>
    </w:p>
    <w:p w:rsidR="00912D0B" w:rsidRPr="00047899" w:rsidRDefault="00612A6D" w:rsidP="00582458">
      <w:pPr>
        <w:pStyle w:val="27"/>
        <w:rPr>
          <w:rStyle w:val="main30"/>
          <w:b/>
          <w:kern w:val="0"/>
          <w:lang w:val="uk-UA"/>
        </w:rPr>
      </w:pPr>
      <w:bookmarkStart w:id="151" w:name="_Toc151613146"/>
      <w:bookmarkStart w:id="152" w:name="_Toc151613222"/>
      <w:bookmarkStart w:id="153" w:name="_Toc151613365"/>
      <w:bookmarkStart w:id="154" w:name="_Toc157537665"/>
      <w:r w:rsidRPr="00047899">
        <w:rPr>
          <w:rStyle w:val="main30"/>
          <w:b/>
          <w:kern w:val="0"/>
          <w:lang w:val="uk-UA"/>
        </w:rPr>
        <w:t>4</w:t>
      </w:r>
      <w:r w:rsidR="00912D0B" w:rsidRPr="00047899">
        <w:rPr>
          <w:rStyle w:val="main30"/>
          <w:b/>
          <w:kern w:val="0"/>
          <w:lang w:val="uk-UA"/>
        </w:rPr>
        <w:t>.1 Короткі теоретичні відомості</w:t>
      </w:r>
      <w:bookmarkEnd w:id="151"/>
      <w:bookmarkEnd w:id="152"/>
      <w:bookmarkEnd w:id="153"/>
      <w:bookmarkEnd w:id="154"/>
    </w:p>
    <w:p w:rsidR="00912D0B" w:rsidRDefault="00912D0B">
      <w:pPr>
        <w:pStyle w:val="21"/>
        <w:rPr>
          <w:bCs/>
          <w:caps/>
        </w:rPr>
      </w:pPr>
    </w:p>
    <w:p w:rsidR="00912D0B" w:rsidRDefault="00912D0B">
      <w:pPr>
        <w:ind w:firstLine="567"/>
        <w:jc w:val="both"/>
        <w:rPr>
          <w:sz w:val="22"/>
          <w:szCs w:val="22"/>
          <w:lang w:val="uk-UA"/>
        </w:rPr>
      </w:pPr>
      <w:r>
        <w:rPr>
          <w:spacing w:val="5"/>
          <w:sz w:val="22"/>
          <w:szCs w:val="22"/>
          <w:lang w:val="uk-UA"/>
        </w:rPr>
        <w:t xml:space="preserve">Використані в попередніх лабораторних роботах </w:t>
      </w:r>
      <w:r>
        <w:rPr>
          <w:sz w:val="22"/>
          <w:szCs w:val="22"/>
          <w:lang w:val="uk-UA"/>
        </w:rPr>
        <w:t xml:space="preserve">методи оптимізації засновані на припущеннях про </w:t>
      </w:r>
      <w:r>
        <w:rPr>
          <w:spacing w:val="13"/>
          <w:sz w:val="22"/>
          <w:szCs w:val="22"/>
          <w:lang w:val="uk-UA"/>
        </w:rPr>
        <w:t xml:space="preserve">унімодальність й у ряді випадків про безперервність </w:t>
      </w:r>
      <w:r>
        <w:rPr>
          <w:spacing w:val="3"/>
          <w:sz w:val="22"/>
          <w:szCs w:val="22"/>
          <w:lang w:val="uk-UA"/>
        </w:rPr>
        <w:t xml:space="preserve">досліджуваної цільової функції об’єкта, що оптимізується. </w:t>
      </w:r>
      <w:r>
        <w:rPr>
          <w:spacing w:val="8"/>
          <w:sz w:val="22"/>
          <w:szCs w:val="22"/>
          <w:lang w:val="uk-UA"/>
        </w:rPr>
        <w:t xml:space="preserve">Доцільно припустити, що якщо на додаток до </w:t>
      </w:r>
      <w:r>
        <w:rPr>
          <w:spacing w:val="-1"/>
          <w:sz w:val="22"/>
          <w:szCs w:val="22"/>
          <w:lang w:val="uk-UA"/>
        </w:rPr>
        <w:t>умови безперервності</w:t>
      </w:r>
      <w:r>
        <w:rPr>
          <w:spacing w:val="2"/>
          <w:sz w:val="22"/>
          <w:szCs w:val="22"/>
          <w:lang w:val="uk-UA"/>
        </w:rPr>
        <w:t xml:space="preserve"> </w:t>
      </w:r>
      <w:r>
        <w:rPr>
          <w:sz w:val="22"/>
          <w:szCs w:val="22"/>
          <w:lang w:val="uk-UA"/>
        </w:rPr>
        <w:t xml:space="preserve">ввести </w:t>
      </w:r>
      <w:r>
        <w:rPr>
          <w:spacing w:val="2"/>
          <w:sz w:val="22"/>
          <w:szCs w:val="22"/>
          <w:lang w:val="uk-UA"/>
        </w:rPr>
        <w:t xml:space="preserve">вимогу </w:t>
      </w:r>
      <w:proofErr w:type="spellStart"/>
      <w:r>
        <w:rPr>
          <w:spacing w:val="3"/>
          <w:sz w:val="22"/>
          <w:szCs w:val="22"/>
          <w:lang w:val="uk-UA"/>
        </w:rPr>
        <w:t>дифференційності</w:t>
      </w:r>
      <w:proofErr w:type="spellEnd"/>
      <w:r>
        <w:rPr>
          <w:spacing w:val="3"/>
          <w:sz w:val="22"/>
          <w:szCs w:val="22"/>
          <w:lang w:val="uk-UA"/>
        </w:rPr>
        <w:t xml:space="preserve"> функції, то ефективність пошукових процедур можна істотно підвищити.</w:t>
      </w:r>
    </w:p>
    <w:p w:rsidR="00912D0B" w:rsidRDefault="00912D0B">
      <w:pPr>
        <w:ind w:firstLine="567"/>
        <w:jc w:val="both"/>
        <w:rPr>
          <w:sz w:val="22"/>
          <w:szCs w:val="22"/>
          <w:lang w:val="uk-UA"/>
        </w:rPr>
      </w:pPr>
      <w:r>
        <w:rPr>
          <w:sz w:val="22"/>
          <w:szCs w:val="22"/>
          <w:lang w:val="uk-UA"/>
        </w:rPr>
        <w:t>Нагадаємо, що необхідна умова існування локального мінімуму функції в деякій точці полягає в тому, що перша похідна функції в цій точці дорівнює нулю.</w:t>
      </w:r>
    </w:p>
    <w:p w:rsidR="00912D0B" w:rsidRDefault="00912D0B">
      <w:pPr>
        <w:ind w:firstLine="567"/>
        <w:jc w:val="both"/>
        <w:rPr>
          <w:sz w:val="22"/>
          <w:szCs w:val="22"/>
          <w:lang w:val="uk-UA"/>
        </w:rPr>
      </w:pPr>
      <w:r>
        <w:rPr>
          <w:sz w:val="22"/>
          <w:szCs w:val="22"/>
          <w:lang w:val="uk-UA"/>
        </w:rPr>
        <w:t>Якщо функція містить члени, що включають незалежну змінну в третій і більш високих ступенях, то безпосереднє знаходження мінімуму функції може виявитися скрутним.</w:t>
      </w:r>
    </w:p>
    <w:p w:rsidR="00912D0B" w:rsidRDefault="00912D0B">
      <w:pPr>
        <w:ind w:firstLine="567"/>
        <w:jc w:val="both"/>
        <w:rPr>
          <w:spacing w:val="6"/>
          <w:sz w:val="22"/>
          <w:szCs w:val="22"/>
          <w:lang w:val="uk-UA"/>
        </w:rPr>
      </w:pPr>
      <w:r>
        <w:rPr>
          <w:sz w:val="22"/>
          <w:szCs w:val="22"/>
          <w:lang w:val="uk-UA"/>
        </w:rPr>
        <w:t>У таких випадках використаються наближені методи послідовного пошуку стаціонарної точки.</w:t>
      </w:r>
      <w:r>
        <w:rPr>
          <w:spacing w:val="6"/>
          <w:sz w:val="22"/>
          <w:szCs w:val="22"/>
          <w:lang w:val="uk-UA"/>
        </w:rPr>
        <w:t xml:space="preserve"> Вивченню цих методів присвячена дана робота.</w:t>
      </w:r>
    </w:p>
    <w:p w:rsidR="00912D0B" w:rsidRDefault="00912D0B">
      <w:pPr>
        <w:rPr>
          <w:lang w:val="uk-UA"/>
        </w:rPr>
      </w:pPr>
    </w:p>
    <w:p w:rsidR="00D06315" w:rsidRPr="00047899" w:rsidRDefault="00612A6D" w:rsidP="00582458">
      <w:pPr>
        <w:pStyle w:val="27"/>
        <w:rPr>
          <w:rStyle w:val="main30"/>
          <w:b/>
          <w:kern w:val="0"/>
          <w:lang w:val="uk-UA"/>
        </w:rPr>
      </w:pPr>
      <w:bookmarkStart w:id="155" w:name="_Toc151613147"/>
      <w:bookmarkStart w:id="156" w:name="_Toc151613223"/>
      <w:bookmarkStart w:id="157" w:name="_Toc151613366"/>
      <w:bookmarkStart w:id="158" w:name="_Toc157537666"/>
      <w:r w:rsidRPr="00047899">
        <w:rPr>
          <w:rStyle w:val="main30"/>
          <w:b/>
          <w:kern w:val="0"/>
          <w:lang w:val="uk-UA"/>
        </w:rPr>
        <w:t>4</w:t>
      </w:r>
      <w:r w:rsidR="00912D0B" w:rsidRPr="00047899">
        <w:rPr>
          <w:rStyle w:val="main30"/>
          <w:b/>
          <w:kern w:val="0"/>
          <w:lang w:val="uk-UA"/>
        </w:rPr>
        <w:t xml:space="preserve">.2 </w:t>
      </w:r>
      <w:bookmarkEnd w:id="155"/>
      <w:bookmarkEnd w:id="156"/>
      <w:bookmarkEnd w:id="157"/>
      <w:proofErr w:type="spellStart"/>
      <w:r w:rsidR="00D06315" w:rsidRPr="00047899">
        <w:rPr>
          <w:rStyle w:val="main30"/>
          <w:b/>
          <w:kern w:val="0"/>
          <w:lang w:val="uk-UA"/>
        </w:rPr>
        <w:t>Завдання</w:t>
      </w:r>
      <w:proofErr w:type="spellEnd"/>
      <w:r w:rsidR="00D06315" w:rsidRPr="00047899">
        <w:rPr>
          <w:rStyle w:val="main30"/>
          <w:b/>
          <w:kern w:val="0"/>
          <w:lang w:val="uk-UA"/>
        </w:rPr>
        <w:t xml:space="preserve"> до </w:t>
      </w:r>
      <w:proofErr w:type="spellStart"/>
      <w:r w:rsidR="00D06315" w:rsidRPr="00047899">
        <w:rPr>
          <w:rStyle w:val="main30"/>
          <w:b/>
          <w:kern w:val="0"/>
          <w:lang w:val="uk-UA"/>
        </w:rPr>
        <w:t>лабораторної</w:t>
      </w:r>
      <w:proofErr w:type="spellEnd"/>
      <w:r w:rsidR="00D06315" w:rsidRPr="00047899">
        <w:rPr>
          <w:rStyle w:val="main30"/>
          <w:b/>
          <w:kern w:val="0"/>
          <w:lang w:val="uk-UA"/>
        </w:rPr>
        <w:t xml:space="preserve"> </w:t>
      </w:r>
      <w:proofErr w:type="spellStart"/>
      <w:r w:rsidR="00D06315" w:rsidRPr="00047899">
        <w:rPr>
          <w:rStyle w:val="main30"/>
          <w:b/>
          <w:kern w:val="0"/>
          <w:lang w:val="uk-UA"/>
        </w:rPr>
        <w:t>роботи</w:t>
      </w:r>
      <w:bookmarkEnd w:id="158"/>
      <w:proofErr w:type="spellEnd"/>
    </w:p>
    <w:p w:rsidR="00D06315" w:rsidRDefault="00D06315" w:rsidP="00D06315">
      <w:pPr>
        <w:rPr>
          <w:lang w:val="uk-UA"/>
        </w:rPr>
      </w:pPr>
    </w:p>
    <w:p w:rsidR="00D06315" w:rsidRDefault="00D06315" w:rsidP="00D06315">
      <w:pPr>
        <w:ind w:firstLine="567"/>
        <w:jc w:val="both"/>
        <w:rPr>
          <w:sz w:val="22"/>
          <w:szCs w:val="22"/>
          <w:lang w:val="uk-UA" w:eastAsia="uk-UA"/>
        </w:rPr>
      </w:pPr>
      <w:r w:rsidRPr="006179AE">
        <w:rPr>
          <w:sz w:val="22"/>
          <w:szCs w:val="22"/>
          <w:lang w:val="uk-UA" w:eastAsia="uk-UA"/>
        </w:rPr>
        <w:t xml:space="preserve">Розробити </w:t>
      </w:r>
      <w:proofErr w:type="spellStart"/>
      <w:r w:rsidRPr="006179AE">
        <w:rPr>
          <w:sz w:val="22"/>
          <w:szCs w:val="22"/>
          <w:lang w:val="uk-UA" w:eastAsia="uk-UA"/>
        </w:rPr>
        <w:t>программну</w:t>
      </w:r>
      <w:proofErr w:type="spellEnd"/>
      <w:r w:rsidRPr="006179AE">
        <w:rPr>
          <w:sz w:val="22"/>
          <w:szCs w:val="22"/>
          <w:lang w:val="uk-UA" w:eastAsia="uk-UA"/>
        </w:rPr>
        <w:t xml:space="preserve"> реалізацію </w:t>
      </w:r>
      <w:r w:rsidR="00392F65">
        <w:rPr>
          <w:sz w:val="22"/>
          <w:szCs w:val="22"/>
          <w:lang w:val="uk-UA"/>
        </w:rPr>
        <w:t>одновимір</w:t>
      </w:r>
      <w:r>
        <w:rPr>
          <w:sz w:val="22"/>
          <w:szCs w:val="22"/>
          <w:lang w:val="uk-UA"/>
        </w:rPr>
        <w:t xml:space="preserve">них методів оптимізації з використанням похідних. </w:t>
      </w:r>
      <w:r>
        <w:rPr>
          <w:sz w:val="22"/>
          <w:szCs w:val="22"/>
          <w:lang w:val="uk-UA" w:eastAsia="uk-UA"/>
        </w:rPr>
        <w:t xml:space="preserve">Завдання надані в табл. </w:t>
      </w:r>
      <w:r w:rsidR="00612A6D">
        <w:rPr>
          <w:sz w:val="22"/>
          <w:szCs w:val="22"/>
          <w:lang w:val="uk-UA" w:eastAsia="uk-UA"/>
        </w:rPr>
        <w:t>2</w:t>
      </w:r>
      <w:r>
        <w:rPr>
          <w:sz w:val="22"/>
          <w:szCs w:val="22"/>
          <w:lang w:val="uk-UA" w:eastAsia="uk-UA"/>
        </w:rPr>
        <w:t>.1.</w:t>
      </w:r>
    </w:p>
    <w:p w:rsidR="00912D0B" w:rsidRDefault="00912D0B">
      <w:pPr>
        <w:rPr>
          <w:lang w:val="uk-UA"/>
        </w:rPr>
      </w:pPr>
    </w:p>
    <w:p w:rsidR="00BB3E80" w:rsidRDefault="00BB3E80">
      <w:pPr>
        <w:rPr>
          <w:lang w:val="uk-UA"/>
        </w:rPr>
      </w:pPr>
    </w:p>
    <w:p w:rsidR="00BB3E80" w:rsidRDefault="00BB3E80">
      <w:pPr>
        <w:rPr>
          <w:lang w:val="uk-UA"/>
        </w:rPr>
      </w:pPr>
    </w:p>
    <w:p w:rsidR="00BB3E80" w:rsidRDefault="00BB3E80">
      <w:pPr>
        <w:rPr>
          <w:lang w:val="uk-UA"/>
        </w:rPr>
      </w:pPr>
    </w:p>
    <w:p w:rsidR="00912D0B" w:rsidRPr="00047899" w:rsidRDefault="00612A6D" w:rsidP="00582458">
      <w:pPr>
        <w:pStyle w:val="27"/>
        <w:rPr>
          <w:rStyle w:val="main30"/>
          <w:b/>
          <w:kern w:val="0"/>
          <w:lang w:val="uk-UA"/>
        </w:rPr>
      </w:pPr>
      <w:bookmarkStart w:id="159" w:name="_Toc151613148"/>
      <w:bookmarkStart w:id="160" w:name="_Toc151613224"/>
      <w:bookmarkStart w:id="161" w:name="_Toc151613367"/>
      <w:bookmarkStart w:id="162" w:name="_Toc157537667"/>
      <w:r w:rsidRPr="00047899">
        <w:rPr>
          <w:rStyle w:val="main30"/>
          <w:b/>
          <w:kern w:val="0"/>
          <w:lang w:val="uk-UA"/>
        </w:rPr>
        <w:lastRenderedPageBreak/>
        <w:t>4</w:t>
      </w:r>
      <w:r w:rsidR="00912D0B" w:rsidRPr="00047899">
        <w:rPr>
          <w:rStyle w:val="main30"/>
          <w:b/>
          <w:kern w:val="0"/>
          <w:lang w:val="uk-UA"/>
        </w:rPr>
        <w:t xml:space="preserve">.3 Порядок </w:t>
      </w:r>
      <w:proofErr w:type="spellStart"/>
      <w:r w:rsidR="00912D0B" w:rsidRPr="00047899">
        <w:rPr>
          <w:rStyle w:val="main30"/>
          <w:b/>
          <w:kern w:val="0"/>
          <w:lang w:val="uk-UA"/>
        </w:rPr>
        <w:t>виконання</w:t>
      </w:r>
      <w:proofErr w:type="spellEnd"/>
      <w:r w:rsidR="00912D0B" w:rsidRPr="00047899">
        <w:rPr>
          <w:rStyle w:val="main30"/>
          <w:b/>
          <w:kern w:val="0"/>
          <w:lang w:val="uk-UA"/>
        </w:rPr>
        <w:t xml:space="preserve"> </w:t>
      </w:r>
      <w:proofErr w:type="spellStart"/>
      <w:r w:rsidR="00912D0B" w:rsidRPr="00047899">
        <w:rPr>
          <w:rStyle w:val="main30"/>
          <w:b/>
          <w:kern w:val="0"/>
          <w:lang w:val="uk-UA"/>
        </w:rPr>
        <w:t>роботи</w:t>
      </w:r>
      <w:bookmarkEnd w:id="159"/>
      <w:bookmarkEnd w:id="160"/>
      <w:bookmarkEnd w:id="161"/>
      <w:bookmarkEnd w:id="162"/>
      <w:proofErr w:type="spellEnd"/>
    </w:p>
    <w:p w:rsidR="00912D0B" w:rsidRDefault="00912D0B">
      <w:pPr>
        <w:rPr>
          <w:lang w:val="uk-UA"/>
        </w:rPr>
      </w:pPr>
    </w:p>
    <w:p w:rsidR="00912D0B" w:rsidRDefault="00912D0B" w:rsidP="00612A6D">
      <w:pPr>
        <w:numPr>
          <w:ilvl w:val="0"/>
          <w:numId w:val="10"/>
        </w:numPr>
        <w:jc w:val="both"/>
        <w:rPr>
          <w:sz w:val="22"/>
          <w:szCs w:val="22"/>
          <w:lang w:val="uk-UA"/>
        </w:rPr>
      </w:pPr>
      <w:r>
        <w:rPr>
          <w:sz w:val="22"/>
          <w:szCs w:val="22"/>
          <w:lang w:val="uk-UA"/>
        </w:rPr>
        <w:t xml:space="preserve">Написати   </w:t>
      </w:r>
      <w:r w:rsidR="00612A6D">
        <w:rPr>
          <w:sz w:val="22"/>
          <w:szCs w:val="22"/>
          <w:lang w:val="uk-UA"/>
        </w:rPr>
        <w:t xml:space="preserve"> й    </w:t>
      </w:r>
      <w:proofErr w:type="spellStart"/>
      <w:r w:rsidR="00612A6D">
        <w:rPr>
          <w:sz w:val="22"/>
          <w:szCs w:val="22"/>
          <w:lang w:val="uk-UA"/>
        </w:rPr>
        <w:t>відлагодити</w:t>
      </w:r>
      <w:proofErr w:type="spellEnd"/>
      <w:r w:rsidR="00612A6D">
        <w:rPr>
          <w:sz w:val="22"/>
          <w:szCs w:val="22"/>
          <w:lang w:val="uk-UA"/>
        </w:rPr>
        <w:t xml:space="preserve">    програми</w:t>
      </w:r>
      <w:r>
        <w:rPr>
          <w:sz w:val="22"/>
          <w:szCs w:val="22"/>
          <w:lang w:val="uk-UA"/>
        </w:rPr>
        <w:t xml:space="preserve">, що </w:t>
      </w:r>
      <w:r>
        <w:rPr>
          <w:spacing w:val="6"/>
          <w:sz w:val="22"/>
          <w:szCs w:val="22"/>
          <w:lang w:val="uk-UA"/>
        </w:rPr>
        <w:t xml:space="preserve">реалізують метод Ньютона-Рафсона, метод середньої точки </w:t>
      </w:r>
      <w:r>
        <w:rPr>
          <w:spacing w:val="4"/>
          <w:sz w:val="22"/>
          <w:szCs w:val="22"/>
          <w:lang w:val="uk-UA"/>
        </w:rPr>
        <w:t xml:space="preserve">(пошук Больцано),   метод  січних  (метод  хорд)   і  метод  </w:t>
      </w:r>
      <w:r>
        <w:rPr>
          <w:sz w:val="22"/>
          <w:szCs w:val="22"/>
          <w:lang w:val="uk-UA"/>
        </w:rPr>
        <w:t>оптимізації з використанням кубічної апроксимації.</w:t>
      </w:r>
    </w:p>
    <w:p w:rsidR="00912D0B" w:rsidRDefault="00912D0B" w:rsidP="00D06315">
      <w:pPr>
        <w:numPr>
          <w:ilvl w:val="0"/>
          <w:numId w:val="10"/>
        </w:numPr>
        <w:jc w:val="both"/>
        <w:rPr>
          <w:spacing w:val="-5"/>
          <w:sz w:val="22"/>
          <w:szCs w:val="22"/>
          <w:lang w:val="uk-UA"/>
        </w:rPr>
      </w:pPr>
      <w:r>
        <w:rPr>
          <w:sz w:val="22"/>
          <w:szCs w:val="22"/>
          <w:lang w:val="uk-UA"/>
        </w:rPr>
        <w:t xml:space="preserve">Для методу оптимізації з використанням кубічної </w:t>
      </w:r>
      <w:r>
        <w:rPr>
          <w:spacing w:val="-1"/>
          <w:sz w:val="22"/>
          <w:szCs w:val="22"/>
          <w:lang w:val="uk-UA"/>
        </w:rPr>
        <w:t xml:space="preserve">апроксимації в якості вихідних даних вибрати значення </w:t>
      </w:r>
      <w:r>
        <w:rPr>
          <w:sz w:val="22"/>
          <w:szCs w:val="22"/>
          <w:lang w:val="uk-UA"/>
        </w:rPr>
        <w:t xml:space="preserve">початкової точки  </w:t>
      </w:r>
      <w:r>
        <w:rPr>
          <w:position w:val="-12"/>
          <w:sz w:val="22"/>
          <w:szCs w:val="22"/>
          <w:lang w:val="uk-UA"/>
        </w:rPr>
        <w:object w:dxaOrig="260" w:dyaOrig="360">
          <v:shape id="_x0000_i1069" type="#_x0000_t75" style="width:12.75pt;height:18pt" o:ole="">
            <v:imagedata r:id="rId99" o:title=""/>
          </v:shape>
          <o:OLEObject Type="Embed" ProgID="Equation.3" ShapeID="_x0000_i1069" DrawAspect="Content" ObjectID="_1768152585" r:id="rId100"/>
        </w:object>
      </w:r>
      <w:r>
        <w:rPr>
          <w:sz w:val="22"/>
          <w:szCs w:val="22"/>
          <w:lang w:val="uk-UA"/>
        </w:rPr>
        <w:t xml:space="preserve">,  величину кроку     </w:t>
      </w:r>
      <w:r>
        <w:rPr>
          <w:position w:val="-4"/>
          <w:sz w:val="22"/>
          <w:szCs w:val="22"/>
          <w:lang w:val="uk-UA"/>
        </w:rPr>
        <w:object w:dxaOrig="220" w:dyaOrig="260">
          <v:shape id="_x0000_i1070" type="#_x0000_t75" style="width:11.25pt;height:12.75pt" o:ole="">
            <v:imagedata r:id="rId101" o:title=""/>
          </v:shape>
          <o:OLEObject Type="Embed" ProgID="Equation.3" ShapeID="_x0000_i1070" DrawAspect="Content" ObjectID="_1768152586" r:id="rId102"/>
        </w:object>
      </w:r>
      <w:r>
        <w:rPr>
          <w:sz w:val="22"/>
          <w:szCs w:val="22"/>
          <w:lang w:val="uk-UA"/>
        </w:rPr>
        <w:t xml:space="preserve">    і  параметрів </w:t>
      </w:r>
      <w:r>
        <w:rPr>
          <w:spacing w:val="1"/>
          <w:sz w:val="22"/>
          <w:szCs w:val="22"/>
          <w:lang w:val="uk-UA"/>
        </w:rPr>
        <w:t xml:space="preserve">збіжності </w:t>
      </w:r>
      <w:r>
        <w:rPr>
          <w:spacing w:val="1"/>
          <w:position w:val="-10"/>
          <w:sz w:val="22"/>
          <w:szCs w:val="22"/>
          <w:lang w:val="uk-UA"/>
        </w:rPr>
        <w:object w:dxaOrig="240" w:dyaOrig="340">
          <v:shape id="_x0000_i1071" type="#_x0000_t75" style="width:12pt;height:17.25pt" o:ole="">
            <v:imagedata r:id="rId103" o:title=""/>
          </v:shape>
          <o:OLEObject Type="Embed" ProgID="Equation.3" ShapeID="_x0000_i1071" DrawAspect="Content" ObjectID="_1768152587" r:id="rId104"/>
        </w:object>
      </w:r>
      <w:r>
        <w:rPr>
          <w:spacing w:val="1"/>
          <w:sz w:val="22"/>
          <w:szCs w:val="22"/>
          <w:lang w:val="uk-UA"/>
        </w:rPr>
        <w:t xml:space="preserve">  і </w:t>
      </w:r>
      <w:r>
        <w:rPr>
          <w:spacing w:val="1"/>
          <w:position w:val="-10"/>
          <w:sz w:val="22"/>
          <w:szCs w:val="22"/>
          <w:lang w:val="uk-UA"/>
        </w:rPr>
        <w:object w:dxaOrig="260" w:dyaOrig="340">
          <v:shape id="_x0000_i1072" type="#_x0000_t75" style="width:12.75pt;height:17.25pt" o:ole="">
            <v:imagedata r:id="rId105" o:title=""/>
          </v:shape>
          <o:OLEObject Type="Embed" ProgID="Equation.3" ShapeID="_x0000_i1072" DrawAspect="Content" ObjectID="_1768152588" r:id="rId106"/>
        </w:object>
      </w:r>
      <w:r>
        <w:rPr>
          <w:spacing w:val="1"/>
          <w:sz w:val="22"/>
          <w:szCs w:val="22"/>
          <w:lang w:val="uk-UA"/>
        </w:rPr>
        <w:t>.</w:t>
      </w:r>
    </w:p>
    <w:p w:rsidR="00912D0B" w:rsidRDefault="00912D0B" w:rsidP="00D06315">
      <w:pPr>
        <w:numPr>
          <w:ilvl w:val="0"/>
          <w:numId w:val="10"/>
        </w:numPr>
        <w:jc w:val="both"/>
        <w:rPr>
          <w:spacing w:val="-3"/>
          <w:sz w:val="22"/>
          <w:szCs w:val="22"/>
          <w:lang w:val="uk-UA"/>
        </w:rPr>
      </w:pPr>
      <w:r>
        <w:rPr>
          <w:sz w:val="22"/>
          <w:szCs w:val="22"/>
          <w:lang w:val="uk-UA"/>
        </w:rPr>
        <w:t xml:space="preserve">Для методу Ньютона-Рафсона в якості  вихідних даних вибрати значення початкової точки </w:t>
      </w:r>
      <w:r>
        <w:rPr>
          <w:spacing w:val="2"/>
          <w:position w:val="-12"/>
          <w:sz w:val="22"/>
          <w:szCs w:val="22"/>
          <w:lang w:val="uk-UA"/>
        </w:rPr>
        <w:object w:dxaOrig="260" w:dyaOrig="360">
          <v:shape id="_x0000_i1073" type="#_x0000_t75" style="width:12.75pt;height:18pt" o:ole="">
            <v:imagedata r:id="rId107" o:title=""/>
          </v:shape>
          <o:OLEObject Type="Embed" ProgID="Equation.3" ShapeID="_x0000_i1073" DrawAspect="Content" ObjectID="_1768152589" r:id="rId108"/>
        </w:object>
      </w:r>
      <w:r>
        <w:rPr>
          <w:sz w:val="22"/>
          <w:szCs w:val="22"/>
          <w:lang w:val="uk-UA"/>
        </w:rPr>
        <w:t xml:space="preserve">і параметра збіжності </w:t>
      </w:r>
      <w:r>
        <w:rPr>
          <w:spacing w:val="1"/>
          <w:position w:val="-10"/>
          <w:sz w:val="22"/>
          <w:szCs w:val="22"/>
          <w:lang w:val="uk-UA"/>
        </w:rPr>
        <w:object w:dxaOrig="240" w:dyaOrig="340">
          <v:shape id="_x0000_i1074" type="#_x0000_t75" style="width:12pt;height:17.25pt" o:ole="">
            <v:imagedata r:id="rId109" o:title=""/>
          </v:shape>
          <o:OLEObject Type="Embed" ProgID="Equation.3" ShapeID="_x0000_i1074" DrawAspect="Content" ObjectID="_1768152590" r:id="rId110"/>
        </w:object>
      </w:r>
      <w:r>
        <w:rPr>
          <w:sz w:val="22"/>
          <w:szCs w:val="22"/>
          <w:lang w:val="uk-UA"/>
        </w:rPr>
        <w:t>.</w:t>
      </w:r>
    </w:p>
    <w:p w:rsidR="00912D0B" w:rsidRDefault="00912D0B" w:rsidP="00D06315">
      <w:pPr>
        <w:numPr>
          <w:ilvl w:val="0"/>
          <w:numId w:val="10"/>
        </w:numPr>
        <w:jc w:val="both"/>
        <w:rPr>
          <w:spacing w:val="-6"/>
          <w:sz w:val="22"/>
          <w:szCs w:val="22"/>
          <w:lang w:val="uk-UA"/>
        </w:rPr>
      </w:pPr>
      <w:r>
        <w:rPr>
          <w:sz w:val="22"/>
          <w:szCs w:val="22"/>
          <w:lang w:val="uk-UA"/>
        </w:rPr>
        <w:t xml:space="preserve">Для методу середньої точки (пошук </w:t>
      </w:r>
      <w:proofErr w:type="spellStart"/>
      <w:r>
        <w:rPr>
          <w:sz w:val="22"/>
          <w:szCs w:val="22"/>
          <w:lang w:val="uk-UA"/>
        </w:rPr>
        <w:t>Больано</w:t>
      </w:r>
      <w:proofErr w:type="spellEnd"/>
      <w:r>
        <w:rPr>
          <w:sz w:val="22"/>
          <w:szCs w:val="22"/>
          <w:lang w:val="uk-UA"/>
        </w:rPr>
        <w:t xml:space="preserve">) і методу </w:t>
      </w:r>
      <w:r>
        <w:rPr>
          <w:spacing w:val="3"/>
          <w:sz w:val="22"/>
          <w:szCs w:val="22"/>
          <w:lang w:val="uk-UA"/>
        </w:rPr>
        <w:t xml:space="preserve">січних (метод хорд) у якості вихідних даних вибрати </w:t>
      </w:r>
      <w:r>
        <w:rPr>
          <w:sz w:val="22"/>
          <w:szCs w:val="22"/>
          <w:lang w:val="uk-UA"/>
        </w:rPr>
        <w:t xml:space="preserve">значення початкової точки </w:t>
      </w:r>
      <w:r>
        <w:rPr>
          <w:spacing w:val="2"/>
          <w:position w:val="-12"/>
          <w:sz w:val="22"/>
          <w:szCs w:val="22"/>
          <w:lang w:val="uk-UA"/>
        </w:rPr>
        <w:object w:dxaOrig="260" w:dyaOrig="360">
          <v:shape id="_x0000_i1075" type="#_x0000_t75" style="width:12.75pt;height:18pt" o:ole="">
            <v:imagedata r:id="rId111" o:title=""/>
          </v:shape>
          <o:OLEObject Type="Embed" ProgID="Equation.3" ShapeID="_x0000_i1075" DrawAspect="Content" ObjectID="_1768152591" r:id="rId112"/>
        </w:object>
      </w:r>
      <w:r>
        <w:rPr>
          <w:sz w:val="22"/>
          <w:szCs w:val="22"/>
          <w:lang w:val="uk-UA"/>
        </w:rPr>
        <w:t xml:space="preserve">і параметра збіжності </w:t>
      </w:r>
      <w:r>
        <w:rPr>
          <w:spacing w:val="1"/>
          <w:position w:val="-10"/>
          <w:sz w:val="22"/>
          <w:szCs w:val="22"/>
          <w:lang w:val="uk-UA"/>
        </w:rPr>
        <w:object w:dxaOrig="240" w:dyaOrig="340">
          <v:shape id="_x0000_i1076" type="#_x0000_t75" style="width:12pt;height:17.25pt" o:ole="">
            <v:imagedata r:id="rId113" o:title=""/>
          </v:shape>
          <o:OLEObject Type="Embed" ProgID="Equation.3" ShapeID="_x0000_i1076" DrawAspect="Content" ObjectID="_1768152592" r:id="rId114"/>
        </w:object>
      </w:r>
      <w:r>
        <w:rPr>
          <w:sz w:val="22"/>
          <w:szCs w:val="22"/>
          <w:lang w:val="uk-UA"/>
        </w:rPr>
        <w:t>.</w:t>
      </w:r>
      <w:r>
        <w:rPr>
          <w:spacing w:val="-1"/>
          <w:sz w:val="22"/>
          <w:szCs w:val="22"/>
          <w:lang w:val="uk-UA"/>
        </w:rPr>
        <w:t xml:space="preserve">Для визначення двох крапок L і R, що містять стаціонарну </w:t>
      </w:r>
      <w:r>
        <w:rPr>
          <w:sz w:val="22"/>
          <w:szCs w:val="22"/>
          <w:lang w:val="uk-UA"/>
        </w:rPr>
        <w:t xml:space="preserve">точку,   використати   відповідну   процедуру   пошуку границь інтервалу методу кубічної апроксимації. При цьому </w:t>
      </w:r>
      <w:r>
        <w:rPr>
          <w:spacing w:val="2"/>
          <w:sz w:val="22"/>
          <w:szCs w:val="22"/>
          <w:lang w:val="uk-UA"/>
        </w:rPr>
        <w:t xml:space="preserve">початкова точка </w:t>
      </w:r>
      <w:r>
        <w:rPr>
          <w:spacing w:val="2"/>
          <w:position w:val="-12"/>
          <w:sz w:val="22"/>
          <w:szCs w:val="22"/>
          <w:lang w:val="uk-UA"/>
        </w:rPr>
        <w:object w:dxaOrig="260" w:dyaOrig="360">
          <v:shape id="_x0000_i1077" type="#_x0000_t75" style="width:12.75pt;height:18pt" o:ole="">
            <v:imagedata r:id="rId115" o:title=""/>
          </v:shape>
          <o:OLEObject Type="Embed" ProgID="Equation.3" ShapeID="_x0000_i1077" DrawAspect="Content" ObjectID="_1768152593" r:id="rId116"/>
        </w:object>
      </w:r>
      <w:r>
        <w:rPr>
          <w:spacing w:val="2"/>
          <w:sz w:val="22"/>
          <w:szCs w:val="22"/>
          <w:lang w:val="uk-UA"/>
        </w:rPr>
        <w:t xml:space="preserve">   приймає значення, що відповідає </w:t>
      </w:r>
      <w:r>
        <w:rPr>
          <w:spacing w:val="-1"/>
          <w:sz w:val="22"/>
          <w:szCs w:val="22"/>
          <w:lang w:val="uk-UA"/>
        </w:rPr>
        <w:t>одній з границь інтервалу (L або R).</w:t>
      </w:r>
    </w:p>
    <w:p w:rsidR="00912D0B" w:rsidRDefault="00912D0B" w:rsidP="00D06315">
      <w:pPr>
        <w:numPr>
          <w:ilvl w:val="0"/>
          <w:numId w:val="10"/>
        </w:numPr>
        <w:jc w:val="both"/>
        <w:rPr>
          <w:spacing w:val="-3"/>
          <w:sz w:val="22"/>
          <w:szCs w:val="22"/>
          <w:lang w:val="uk-UA"/>
        </w:rPr>
      </w:pPr>
      <w:r>
        <w:rPr>
          <w:spacing w:val="2"/>
          <w:sz w:val="22"/>
          <w:szCs w:val="22"/>
          <w:lang w:val="uk-UA"/>
        </w:rPr>
        <w:t xml:space="preserve">Реалізувати   процедури   пошуку   точки   оптимуму </w:t>
      </w:r>
      <w:r>
        <w:rPr>
          <w:sz w:val="22"/>
          <w:szCs w:val="22"/>
          <w:lang w:val="uk-UA"/>
        </w:rPr>
        <w:t xml:space="preserve">заданої функції використовуючи метод Ньютона-Рафсона, метод середньої точки (пошук Больцано), метод січних (метод хорд) і метод оптимізації з     використанням     кубічної </w:t>
      </w:r>
      <w:r>
        <w:rPr>
          <w:spacing w:val="-3"/>
          <w:sz w:val="22"/>
          <w:szCs w:val="22"/>
          <w:lang w:val="uk-UA"/>
        </w:rPr>
        <w:t>апроксимації.</w:t>
      </w:r>
    </w:p>
    <w:p w:rsidR="00912D0B" w:rsidRDefault="00912D0B" w:rsidP="00D06315">
      <w:pPr>
        <w:numPr>
          <w:ilvl w:val="0"/>
          <w:numId w:val="10"/>
        </w:numPr>
        <w:jc w:val="both"/>
        <w:rPr>
          <w:spacing w:val="-2"/>
          <w:sz w:val="22"/>
          <w:szCs w:val="22"/>
          <w:lang w:val="uk-UA"/>
        </w:rPr>
      </w:pPr>
      <w:r>
        <w:rPr>
          <w:sz w:val="22"/>
          <w:szCs w:val="22"/>
          <w:lang w:val="uk-UA"/>
        </w:rPr>
        <w:t xml:space="preserve">Порівняти    результати    пошуку    точки    оптимуму, отримані  за  допомогою  чотирьох  методів  оптимізації  з </w:t>
      </w:r>
      <w:r>
        <w:rPr>
          <w:spacing w:val="-2"/>
          <w:sz w:val="22"/>
          <w:szCs w:val="22"/>
          <w:lang w:val="uk-UA"/>
        </w:rPr>
        <w:t>використанням похідних.</w:t>
      </w:r>
    </w:p>
    <w:p w:rsidR="00912D0B" w:rsidRDefault="00912D0B">
      <w:pPr>
        <w:jc w:val="both"/>
        <w:rPr>
          <w:sz w:val="22"/>
          <w:szCs w:val="22"/>
          <w:lang w:val="uk-UA"/>
        </w:rPr>
      </w:pPr>
    </w:p>
    <w:p w:rsidR="00912D0B" w:rsidRPr="00047899" w:rsidRDefault="00612A6D" w:rsidP="0058541F">
      <w:pPr>
        <w:pStyle w:val="25"/>
        <w:outlineLvl w:val="1"/>
        <w:rPr>
          <w:rStyle w:val="main30"/>
          <w:b/>
          <w:kern w:val="0"/>
          <w:lang w:val="uk-UA"/>
        </w:rPr>
      </w:pPr>
      <w:bookmarkStart w:id="163" w:name="_Toc151613149"/>
      <w:bookmarkStart w:id="164" w:name="_Toc151613225"/>
      <w:bookmarkStart w:id="165" w:name="_Toc151613368"/>
      <w:bookmarkStart w:id="166" w:name="_Toc157537668"/>
      <w:r w:rsidRPr="00047899">
        <w:rPr>
          <w:rStyle w:val="main30"/>
          <w:b/>
          <w:kern w:val="0"/>
          <w:lang w:val="uk-UA"/>
        </w:rPr>
        <w:t>4</w:t>
      </w:r>
      <w:r w:rsidR="00912D0B" w:rsidRPr="00047899">
        <w:rPr>
          <w:rStyle w:val="main30"/>
          <w:b/>
          <w:kern w:val="0"/>
          <w:lang w:val="uk-UA"/>
        </w:rPr>
        <w:t xml:space="preserve">.4 </w:t>
      </w:r>
      <w:proofErr w:type="spellStart"/>
      <w:r w:rsidR="00912D0B" w:rsidRPr="00047899">
        <w:rPr>
          <w:rStyle w:val="main30"/>
          <w:b/>
          <w:kern w:val="0"/>
          <w:lang w:val="uk-UA"/>
        </w:rPr>
        <w:t>Зміст</w:t>
      </w:r>
      <w:proofErr w:type="spellEnd"/>
      <w:r w:rsidR="00912D0B" w:rsidRPr="00047899">
        <w:rPr>
          <w:rStyle w:val="main30"/>
          <w:b/>
          <w:kern w:val="0"/>
          <w:lang w:val="uk-UA"/>
        </w:rPr>
        <w:t xml:space="preserve"> </w:t>
      </w:r>
      <w:proofErr w:type="spellStart"/>
      <w:r w:rsidR="00912D0B" w:rsidRPr="00047899">
        <w:rPr>
          <w:rStyle w:val="main30"/>
          <w:b/>
          <w:kern w:val="0"/>
          <w:lang w:val="uk-UA"/>
        </w:rPr>
        <w:t>звіту</w:t>
      </w:r>
      <w:bookmarkEnd w:id="163"/>
      <w:bookmarkEnd w:id="164"/>
      <w:bookmarkEnd w:id="165"/>
      <w:bookmarkEnd w:id="166"/>
      <w:proofErr w:type="spellEnd"/>
    </w:p>
    <w:p w:rsidR="00912D0B" w:rsidRDefault="00912D0B">
      <w:pPr>
        <w:pStyle w:val="21"/>
        <w:rPr>
          <w:bCs/>
          <w:caps/>
        </w:rPr>
      </w:pPr>
    </w:p>
    <w:p w:rsidR="00912D0B" w:rsidRDefault="00912D0B" w:rsidP="00047899">
      <w:pPr>
        <w:numPr>
          <w:ilvl w:val="0"/>
          <w:numId w:val="11"/>
        </w:numPr>
        <w:jc w:val="both"/>
        <w:rPr>
          <w:sz w:val="22"/>
          <w:szCs w:val="22"/>
          <w:lang w:val="uk-UA"/>
        </w:rPr>
      </w:pPr>
      <w:r>
        <w:rPr>
          <w:sz w:val="22"/>
          <w:szCs w:val="22"/>
          <w:lang w:val="uk-UA"/>
        </w:rPr>
        <w:t>Сформульована мета роботи.</w:t>
      </w:r>
    </w:p>
    <w:p w:rsidR="00912D0B" w:rsidRDefault="00912D0B" w:rsidP="00D06315">
      <w:pPr>
        <w:numPr>
          <w:ilvl w:val="0"/>
          <w:numId w:val="11"/>
        </w:numPr>
        <w:jc w:val="both"/>
        <w:rPr>
          <w:spacing w:val="-1"/>
          <w:sz w:val="22"/>
          <w:szCs w:val="22"/>
          <w:lang w:val="uk-UA"/>
        </w:rPr>
      </w:pPr>
      <w:r>
        <w:rPr>
          <w:spacing w:val="1"/>
          <w:sz w:val="22"/>
          <w:szCs w:val="22"/>
          <w:lang w:val="uk-UA"/>
        </w:rPr>
        <w:t xml:space="preserve">Алгоритми й програми методу  Ньютона-Рафсона, </w:t>
      </w:r>
      <w:r>
        <w:rPr>
          <w:sz w:val="22"/>
          <w:szCs w:val="22"/>
          <w:lang w:val="uk-UA"/>
        </w:rPr>
        <w:t xml:space="preserve">методу середньої точки (пошуку Больцано), методу січних (методу   хорд)   і   методу оптимізації   з   використанням </w:t>
      </w:r>
      <w:r>
        <w:rPr>
          <w:spacing w:val="-2"/>
          <w:sz w:val="22"/>
          <w:szCs w:val="22"/>
          <w:lang w:val="uk-UA"/>
        </w:rPr>
        <w:t>кубічної апроксимації.</w:t>
      </w:r>
    </w:p>
    <w:p w:rsidR="00912D0B" w:rsidRDefault="00912D0B" w:rsidP="00D06315">
      <w:pPr>
        <w:numPr>
          <w:ilvl w:val="0"/>
          <w:numId w:val="11"/>
        </w:numPr>
        <w:jc w:val="both"/>
        <w:rPr>
          <w:spacing w:val="-4"/>
          <w:sz w:val="22"/>
          <w:szCs w:val="22"/>
          <w:lang w:val="uk-UA"/>
        </w:rPr>
      </w:pPr>
      <w:r>
        <w:rPr>
          <w:sz w:val="22"/>
          <w:szCs w:val="22"/>
          <w:lang w:val="uk-UA"/>
        </w:rPr>
        <w:t>Результат</w:t>
      </w:r>
      <w:r w:rsidR="00D06315">
        <w:rPr>
          <w:sz w:val="22"/>
          <w:szCs w:val="22"/>
          <w:lang w:val="uk-UA"/>
        </w:rPr>
        <w:t>и</w:t>
      </w:r>
      <w:r>
        <w:rPr>
          <w:sz w:val="22"/>
          <w:szCs w:val="22"/>
          <w:lang w:val="uk-UA"/>
        </w:rPr>
        <w:t xml:space="preserve"> роботи програми.</w:t>
      </w:r>
    </w:p>
    <w:p w:rsidR="00912D0B" w:rsidRDefault="00912D0B" w:rsidP="00D06315">
      <w:pPr>
        <w:numPr>
          <w:ilvl w:val="0"/>
          <w:numId w:val="11"/>
        </w:numPr>
        <w:jc w:val="both"/>
        <w:rPr>
          <w:sz w:val="22"/>
          <w:szCs w:val="22"/>
          <w:lang w:val="uk-UA"/>
        </w:rPr>
      </w:pPr>
      <w:r>
        <w:rPr>
          <w:sz w:val="22"/>
          <w:szCs w:val="22"/>
          <w:lang w:val="uk-UA"/>
        </w:rPr>
        <w:t>Аналіз отриманих результатів і висновки.</w:t>
      </w:r>
    </w:p>
    <w:p w:rsidR="00912D0B" w:rsidRDefault="00912D0B">
      <w:pPr>
        <w:jc w:val="both"/>
        <w:rPr>
          <w:sz w:val="22"/>
          <w:szCs w:val="22"/>
          <w:lang w:val="uk-UA"/>
        </w:rPr>
      </w:pPr>
    </w:p>
    <w:p w:rsidR="00912D0B" w:rsidRPr="00047899" w:rsidRDefault="00612A6D" w:rsidP="0058541F">
      <w:pPr>
        <w:pStyle w:val="25"/>
        <w:outlineLvl w:val="1"/>
        <w:rPr>
          <w:rStyle w:val="main30"/>
          <w:b/>
          <w:kern w:val="0"/>
          <w:lang w:val="uk-UA"/>
        </w:rPr>
      </w:pPr>
      <w:bookmarkStart w:id="167" w:name="_Toc151613150"/>
      <w:bookmarkStart w:id="168" w:name="_Toc151613226"/>
      <w:bookmarkStart w:id="169" w:name="_Toc151613369"/>
      <w:bookmarkStart w:id="170" w:name="_Toc157537669"/>
      <w:r w:rsidRPr="00047899">
        <w:rPr>
          <w:rStyle w:val="main30"/>
          <w:b/>
          <w:kern w:val="0"/>
          <w:lang w:val="uk-UA"/>
        </w:rPr>
        <w:lastRenderedPageBreak/>
        <w:t>4</w:t>
      </w:r>
      <w:r w:rsidR="00912D0B" w:rsidRPr="00047899">
        <w:rPr>
          <w:rStyle w:val="main30"/>
          <w:b/>
          <w:kern w:val="0"/>
          <w:lang w:val="uk-UA"/>
        </w:rPr>
        <w:t xml:space="preserve">.5 </w:t>
      </w:r>
      <w:proofErr w:type="spellStart"/>
      <w:r w:rsidR="00912D0B" w:rsidRPr="00047899">
        <w:rPr>
          <w:rStyle w:val="main30"/>
          <w:b/>
          <w:kern w:val="0"/>
          <w:lang w:val="uk-UA"/>
        </w:rPr>
        <w:t>Контрольні</w:t>
      </w:r>
      <w:proofErr w:type="spellEnd"/>
      <w:r w:rsidR="00912D0B" w:rsidRPr="00047899">
        <w:rPr>
          <w:rStyle w:val="main30"/>
          <w:b/>
          <w:kern w:val="0"/>
          <w:lang w:val="uk-UA"/>
        </w:rPr>
        <w:t xml:space="preserve"> </w:t>
      </w:r>
      <w:r w:rsidR="00966167" w:rsidRPr="00047899">
        <w:rPr>
          <w:rStyle w:val="main30"/>
          <w:b/>
          <w:kern w:val="0"/>
          <w:lang w:val="uk-UA"/>
        </w:rPr>
        <w:t>за</w:t>
      </w:r>
      <w:proofErr w:type="spellStart"/>
      <w:r w:rsidR="00912D0B" w:rsidRPr="00047899">
        <w:rPr>
          <w:rStyle w:val="main30"/>
          <w:b/>
          <w:kern w:val="0"/>
          <w:lang w:val="uk-UA"/>
        </w:rPr>
        <w:t>питання</w:t>
      </w:r>
      <w:bookmarkEnd w:id="167"/>
      <w:bookmarkEnd w:id="168"/>
      <w:bookmarkEnd w:id="169"/>
      <w:bookmarkEnd w:id="170"/>
      <w:proofErr w:type="spellEnd"/>
    </w:p>
    <w:p w:rsidR="00912D0B" w:rsidRDefault="00912D0B">
      <w:pPr>
        <w:pStyle w:val="21"/>
        <w:rPr>
          <w:bCs/>
          <w:caps/>
        </w:rPr>
      </w:pPr>
    </w:p>
    <w:p w:rsidR="00912D0B" w:rsidRDefault="00912D0B" w:rsidP="00612A6D">
      <w:pPr>
        <w:numPr>
          <w:ilvl w:val="0"/>
          <w:numId w:val="12"/>
        </w:numPr>
        <w:jc w:val="both"/>
        <w:rPr>
          <w:sz w:val="22"/>
          <w:szCs w:val="22"/>
          <w:lang w:val="uk-UA"/>
        </w:rPr>
      </w:pPr>
      <w:r>
        <w:rPr>
          <w:sz w:val="22"/>
          <w:szCs w:val="22"/>
          <w:lang w:val="uk-UA"/>
        </w:rPr>
        <w:t>Розглянуті раніше методи оптимізації засновані на припущенні про унімодальність й у ряді випадків про безперервність досліджуваної цільової функції. Виконання якої додаткової умови необхідно для реалізації методів оптимізації з використанням похідних?</w:t>
      </w:r>
    </w:p>
    <w:p w:rsidR="00912D0B" w:rsidRDefault="00912D0B" w:rsidP="008C284E">
      <w:pPr>
        <w:numPr>
          <w:ilvl w:val="0"/>
          <w:numId w:val="12"/>
        </w:numPr>
        <w:jc w:val="both"/>
        <w:rPr>
          <w:spacing w:val="-10"/>
          <w:sz w:val="22"/>
          <w:szCs w:val="22"/>
          <w:lang w:val="uk-UA"/>
        </w:rPr>
      </w:pPr>
      <w:r>
        <w:rPr>
          <w:sz w:val="22"/>
          <w:szCs w:val="22"/>
          <w:lang w:val="uk-UA"/>
        </w:rPr>
        <w:t xml:space="preserve">Опишіть пошукову процедуру, що реалізує метод </w:t>
      </w:r>
      <w:proofErr w:type="spellStart"/>
      <w:r>
        <w:rPr>
          <w:spacing w:val="-5"/>
          <w:sz w:val="22"/>
          <w:szCs w:val="22"/>
          <w:lang w:val="uk-UA"/>
        </w:rPr>
        <w:t>Нъютона</w:t>
      </w:r>
      <w:proofErr w:type="spellEnd"/>
      <w:r>
        <w:rPr>
          <w:spacing w:val="-5"/>
          <w:sz w:val="22"/>
          <w:szCs w:val="22"/>
          <w:lang w:val="uk-UA"/>
        </w:rPr>
        <w:t>-Рафсона.</w:t>
      </w:r>
    </w:p>
    <w:p w:rsidR="00912D0B" w:rsidRDefault="00912D0B" w:rsidP="008C284E">
      <w:pPr>
        <w:numPr>
          <w:ilvl w:val="0"/>
          <w:numId w:val="12"/>
        </w:numPr>
        <w:jc w:val="both"/>
        <w:rPr>
          <w:spacing w:val="-7"/>
          <w:sz w:val="22"/>
          <w:szCs w:val="22"/>
          <w:lang w:val="uk-UA"/>
        </w:rPr>
      </w:pPr>
      <w:r>
        <w:rPr>
          <w:rStyle w:val="14"/>
          <w:sz w:val="22"/>
          <w:szCs w:val="22"/>
          <w:lang w:val="uk-UA"/>
        </w:rPr>
        <w:t xml:space="preserve">Як впливає вибір початкової точки на збіжність </w:t>
      </w:r>
      <w:r>
        <w:rPr>
          <w:sz w:val="22"/>
          <w:szCs w:val="22"/>
          <w:lang w:val="uk-UA"/>
        </w:rPr>
        <w:t xml:space="preserve">алгоритму    методу  Ньютона-Рафсона. Пояснить  відповідь </w:t>
      </w:r>
      <w:r>
        <w:rPr>
          <w:spacing w:val="-4"/>
          <w:sz w:val="22"/>
          <w:szCs w:val="22"/>
          <w:lang w:val="uk-UA"/>
        </w:rPr>
        <w:t>малюнками.</w:t>
      </w:r>
    </w:p>
    <w:p w:rsidR="00912D0B" w:rsidRDefault="00912D0B" w:rsidP="008C284E">
      <w:pPr>
        <w:numPr>
          <w:ilvl w:val="0"/>
          <w:numId w:val="12"/>
        </w:numPr>
        <w:jc w:val="both"/>
        <w:rPr>
          <w:spacing w:val="-8"/>
          <w:sz w:val="22"/>
          <w:szCs w:val="22"/>
          <w:lang w:val="uk-UA"/>
        </w:rPr>
      </w:pPr>
      <w:r>
        <w:rPr>
          <w:sz w:val="22"/>
          <w:szCs w:val="22"/>
          <w:lang w:val="uk-UA"/>
        </w:rPr>
        <w:t xml:space="preserve">Опишіть схему  пошуку  з використанням методу </w:t>
      </w:r>
      <w:r>
        <w:rPr>
          <w:spacing w:val="-2"/>
          <w:sz w:val="22"/>
          <w:szCs w:val="22"/>
          <w:lang w:val="uk-UA"/>
        </w:rPr>
        <w:t>середньої точки (пошуку Больцано).</w:t>
      </w:r>
    </w:p>
    <w:p w:rsidR="00912D0B" w:rsidRDefault="00912D0B" w:rsidP="008C284E">
      <w:pPr>
        <w:numPr>
          <w:ilvl w:val="0"/>
          <w:numId w:val="12"/>
        </w:numPr>
        <w:jc w:val="both"/>
        <w:rPr>
          <w:spacing w:val="-12"/>
          <w:sz w:val="22"/>
          <w:szCs w:val="22"/>
          <w:lang w:val="uk-UA"/>
        </w:rPr>
      </w:pPr>
      <w:r>
        <w:rPr>
          <w:sz w:val="22"/>
          <w:szCs w:val="22"/>
          <w:lang w:val="uk-UA"/>
        </w:rPr>
        <w:t xml:space="preserve">Приведіть схему алгоритму методу січних (методу </w:t>
      </w:r>
      <w:r>
        <w:rPr>
          <w:spacing w:val="-3"/>
          <w:sz w:val="22"/>
          <w:szCs w:val="22"/>
          <w:lang w:val="uk-UA"/>
        </w:rPr>
        <w:t>хорд).</w:t>
      </w:r>
    </w:p>
    <w:p w:rsidR="00912D0B" w:rsidRDefault="00912D0B" w:rsidP="008C284E">
      <w:pPr>
        <w:numPr>
          <w:ilvl w:val="0"/>
          <w:numId w:val="12"/>
        </w:numPr>
        <w:jc w:val="both"/>
        <w:rPr>
          <w:sz w:val="22"/>
          <w:szCs w:val="22"/>
          <w:lang w:val="uk-UA"/>
        </w:rPr>
      </w:pPr>
      <w:r>
        <w:rPr>
          <w:sz w:val="22"/>
          <w:szCs w:val="22"/>
          <w:lang w:val="uk-UA"/>
        </w:rPr>
        <w:t xml:space="preserve">Приведіть опис алгоритму  методу пошуку  з </w:t>
      </w:r>
      <w:r>
        <w:rPr>
          <w:spacing w:val="-2"/>
          <w:sz w:val="22"/>
          <w:szCs w:val="22"/>
          <w:lang w:val="uk-UA"/>
        </w:rPr>
        <w:t>використанням методу кубічної апроксимації.</w:t>
      </w:r>
    </w:p>
    <w:p w:rsidR="00912D0B" w:rsidRDefault="00912D0B">
      <w:pPr>
        <w:jc w:val="both"/>
        <w:rPr>
          <w:sz w:val="22"/>
          <w:szCs w:val="22"/>
          <w:lang w:val="uk-UA"/>
        </w:rPr>
      </w:pPr>
    </w:p>
    <w:p w:rsidR="00912D0B" w:rsidRDefault="00912D0B">
      <w:pPr>
        <w:rPr>
          <w:lang w:val="uk-UA"/>
        </w:rPr>
      </w:pPr>
    </w:p>
    <w:p w:rsidR="00912D0B" w:rsidRPr="004C2020" w:rsidRDefault="008C284E" w:rsidP="003E6542">
      <w:pPr>
        <w:jc w:val="center"/>
        <w:outlineLvl w:val="0"/>
        <w:rPr>
          <w:rStyle w:val="main"/>
        </w:rPr>
      </w:pPr>
      <w:bookmarkStart w:id="171" w:name="_Toc151612319"/>
      <w:bookmarkStart w:id="172" w:name="_Toc151613370"/>
      <w:r>
        <w:rPr>
          <w:rStyle w:val="main"/>
        </w:rPr>
        <w:br w:type="page"/>
      </w:r>
      <w:bookmarkStart w:id="173" w:name="_Toc157537670"/>
      <w:r w:rsidR="00612A6D" w:rsidRPr="00AB0A33">
        <w:rPr>
          <w:rStyle w:val="main"/>
        </w:rPr>
        <w:lastRenderedPageBreak/>
        <w:t>5</w:t>
      </w:r>
      <w:r w:rsidR="00612A6D">
        <w:rPr>
          <w:rStyle w:val="main"/>
        </w:rPr>
        <w:t xml:space="preserve"> Лабораторна робота № </w:t>
      </w:r>
      <w:r w:rsidR="00612A6D" w:rsidRPr="00AB0A33">
        <w:rPr>
          <w:rStyle w:val="main"/>
        </w:rPr>
        <w:t>5</w:t>
      </w:r>
      <w:r w:rsidR="00912D0B" w:rsidRPr="004C2020">
        <w:rPr>
          <w:rStyle w:val="main"/>
        </w:rPr>
        <w:br/>
        <w:t xml:space="preserve">ПОРІВНЯННЯ МЕТОДІВ </w:t>
      </w:r>
      <w:r w:rsidR="00392F65">
        <w:rPr>
          <w:rStyle w:val="main"/>
        </w:rPr>
        <w:t>ОДНОВИМІР</w:t>
      </w:r>
      <w:r w:rsidR="00912D0B" w:rsidRPr="004C2020">
        <w:rPr>
          <w:rStyle w:val="main"/>
        </w:rPr>
        <w:t>НОГО ПОШУКУ</w:t>
      </w:r>
      <w:bookmarkEnd w:id="171"/>
      <w:bookmarkEnd w:id="172"/>
      <w:bookmarkEnd w:id="173"/>
    </w:p>
    <w:p w:rsidR="00912D0B" w:rsidRDefault="00912D0B">
      <w:pPr>
        <w:jc w:val="center"/>
        <w:rPr>
          <w:b/>
          <w:bCs/>
          <w:caps/>
          <w:spacing w:val="20"/>
          <w:sz w:val="24"/>
          <w:lang w:val="uk-UA"/>
        </w:rPr>
      </w:pPr>
    </w:p>
    <w:p w:rsidR="00912D0B" w:rsidRDefault="00912D0B">
      <w:pPr>
        <w:ind w:firstLine="567"/>
        <w:jc w:val="both"/>
        <w:rPr>
          <w:sz w:val="22"/>
          <w:szCs w:val="22"/>
          <w:lang w:val="uk-UA"/>
        </w:rPr>
      </w:pPr>
      <w:r>
        <w:rPr>
          <w:b/>
          <w:sz w:val="22"/>
          <w:szCs w:val="22"/>
          <w:lang w:val="uk-UA"/>
        </w:rPr>
        <w:t>Мета роботи</w:t>
      </w:r>
      <w:r>
        <w:rPr>
          <w:sz w:val="22"/>
          <w:szCs w:val="22"/>
          <w:lang w:val="uk-UA"/>
        </w:rPr>
        <w:t xml:space="preserve"> - опанувати методику проведення й аналізу чисельних експериментів з метою вибору ефективних стратегій пошуку оптимуму.</w:t>
      </w:r>
    </w:p>
    <w:p w:rsidR="00912D0B" w:rsidRDefault="00912D0B">
      <w:pPr>
        <w:rPr>
          <w:lang w:val="uk-UA"/>
        </w:rPr>
      </w:pPr>
    </w:p>
    <w:p w:rsidR="00912D0B" w:rsidRPr="00047899" w:rsidRDefault="00612A6D" w:rsidP="0058541F">
      <w:pPr>
        <w:pStyle w:val="25"/>
        <w:outlineLvl w:val="1"/>
        <w:rPr>
          <w:rStyle w:val="main30"/>
          <w:b/>
          <w:kern w:val="0"/>
          <w:lang w:val="uk-UA"/>
        </w:rPr>
      </w:pPr>
      <w:bookmarkStart w:id="174" w:name="_Toc151613151"/>
      <w:bookmarkStart w:id="175" w:name="_Toc151613227"/>
      <w:bookmarkStart w:id="176" w:name="_Toc151613371"/>
      <w:bookmarkStart w:id="177" w:name="_Toc157537671"/>
      <w:r w:rsidRPr="00047899">
        <w:rPr>
          <w:rStyle w:val="main30"/>
          <w:b/>
          <w:kern w:val="0"/>
          <w:lang w:val="uk-UA"/>
        </w:rPr>
        <w:t>5</w:t>
      </w:r>
      <w:r w:rsidR="00912D0B" w:rsidRPr="00047899">
        <w:rPr>
          <w:rStyle w:val="main30"/>
          <w:b/>
          <w:kern w:val="0"/>
          <w:lang w:val="uk-UA"/>
        </w:rPr>
        <w:t>.1 Короткі теоретичні відомості</w:t>
      </w:r>
      <w:bookmarkEnd w:id="174"/>
      <w:bookmarkEnd w:id="175"/>
      <w:bookmarkEnd w:id="176"/>
      <w:bookmarkEnd w:id="177"/>
    </w:p>
    <w:p w:rsidR="00912D0B" w:rsidRDefault="00912D0B">
      <w:pPr>
        <w:jc w:val="both"/>
        <w:rPr>
          <w:sz w:val="22"/>
          <w:szCs w:val="22"/>
          <w:lang w:val="uk-UA"/>
        </w:rPr>
      </w:pPr>
    </w:p>
    <w:p w:rsidR="00912D0B" w:rsidRDefault="00912D0B">
      <w:pPr>
        <w:ind w:firstLine="567"/>
        <w:jc w:val="both"/>
        <w:rPr>
          <w:sz w:val="22"/>
          <w:szCs w:val="22"/>
          <w:lang w:val="uk-UA"/>
        </w:rPr>
      </w:pPr>
      <w:r>
        <w:rPr>
          <w:sz w:val="22"/>
          <w:szCs w:val="22"/>
          <w:lang w:val="uk-UA"/>
        </w:rPr>
        <w:t>У попередніх роботах розглянуті необхідні й достатні умови оптимальності рішення завдань безумовної оптимізації із цільовими функціями однієї змінної.</w:t>
      </w:r>
    </w:p>
    <w:p w:rsidR="00912D0B" w:rsidRDefault="00912D0B">
      <w:pPr>
        <w:ind w:firstLine="567"/>
        <w:jc w:val="both"/>
        <w:rPr>
          <w:sz w:val="22"/>
          <w:szCs w:val="22"/>
          <w:lang w:val="uk-UA"/>
        </w:rPr>
      </w:pPr>
      <w:r>
        <w:rPr>
          <w:sz w:val="22"/>
          <w:szCs w:val="22"/>
          <w:lang w:val="uk-UA"/>
        </w:rPr>
        <w:t>Необхідна умова наявності оптимуму в досліджуваній точці полягає в тому, що дана точка повинна бути стаціонарною, тобто перша похідна функції повинна дорівнювати нулю у цій точці.</w:t>
      </w:r>
    </w:p>
    <w:p w:rsidR="00912D0B" w:rsidRDefault="00912D0B">
      <w:pPr>
        <w:ind w:firstLine="567"/>
        <w:jc w:val="both"/>
        <w:rPr>
          <w:sz w:val="22"/>
          <w:szCs w:val="22"/>
          <w:lang w:val="uk-UA"/>
        </w:rPr>
      </w:pPr>
      <w:r>
        <w:rPr>
          <w:sz w:val="22"/>
          <w:szCs w:val="22"/>
          <w:lang w:val="uk-UA"/>
        </w:rPr>
        <w:t>Для того, щоб перевірити, чи відповідає стаціонарна точка мінімуму, максимуму або є точкою перегину використовуються похідні другого й більш високих порядків.</w:t>
      </w:r>
    </w:p>
    <w:p w:rsidR="00912D0B" w:rsidRDefault="00912D0B">
      <w:pPr>
        <w:ind w:firstLine="567"/>
        <w:jc w:val="both"/>
        <w:rPr>
          <w:sz w:val="22"/>
          <w:szCs w:val="22"/>
          <w:lang w:val="uk-UA"/>
        </w:rPr>
      </w:pPr>
      <w:r>
        <w:rPr>
          <w:sz w:val="22"/>
          <w:szCs w:val="22"/>
          <w:lang w:val="uk-UA"/>
        </w:rPr>
        <w:t>В одній з лабораторних робіт були розглянуті питання, пов'язані з одержанням оптимальних рішень на основі методів пошуку, які звуться методами виключення інтервалів і орієнтовані на знаходження точки оптимуму в заданому інтервалі.</w:t>
      </w:r>
      <w:r>
        <w:rPr>
          <w:spacing w:val="8"/>
          <w:sz w:val="22"/>
          <w:szCs w:val="22"/>
          <w:lang w:val="uk-UA"/>
        </w:rPr>
        <w:t xml:space="preserve"> Як можна було бачити, алгоритм пошуку за методом золотого перетину, загалом кажучи, є найбільш кращим внаслідок високої обчислювальної ефективності й простоти реалізації.</w:t>
      </w:r>
    </w:p>
    <w:p w:rsidR="00912D0B" w:rsidRDefault="00912D0B">
      <w:pPr>
        <w:ind w:firstLine="567"/>
        <w:jc w:val="both"/>
        <w:rPr>
          <w:spacing w:val="5"/>
          <w:sz w:val="22"/>
          <w:szCs w:val="22"/>
          <w:lang w:val="uk-UA"/>
        </w:rPr>
      </w:pPr>
      <w:r>
        <w:rPr>
          <w:sz w:val="22"/>
          <w:szCs w:val="22"/>
          <w:lang w:val="uk-UA"/>
        </w:rPr>
        <w:t>Методи виключення інтервалів засновані на процедурі простого порівняння значень функції у двох пробних точках.</w:t>
      </w:r>
      <w:r>
        <w:rPr>
          <w:spacing w:val="1"/>
          <w:sz w:val="22"/>
          <w:szCs w:val="22"/>
          <w:lang w:val="uk-UA"/>
        </w:rPr>
        <w:t xml:space="preserve"> </w:t>
      </w:r>
      <w:r>
        <w:rPr>
          <w:sz w:val="22"/>
          <w:szCs w:val="22"/>
          <w:lang w:val="uk-UA"/>
        </w:rPr>
        <w:t>При такому порівнянні використовується тільки відношення порядку на множині значень функції.</w:t>
      </w:r>
      <w:r>
        <w:rPr>
          <w:spacing w:val="5"/>
          <w:sz w:val="22"/>
          <w:szCs w:val="22"/>
          <w:lang w:val="uk-UA"/>
        </w:rPr>
        <w:t xml:space="preserve"> Для того, щоб врахувати величину різниці між значеннями функції, розроблено ряд так званих методів точкового оцінювання, що дозволяють визначити точку оптимуму за допомогою квадратичної або кубічної апроксимації цільової функції.</w:t>
      </w:r>
    </w:p>
    <w:p w:rsidR="00912D0B" w:rsidRDefault="00912D0B">
      <w:pPr>
        <w:ind w:firstLine="567"/>
        <w:jc w:val="both"/>
        <w:rPr>
          <w:sz w:val="22"/>
          <w:szCs w:val="22"/>
          <w:lang w:val="uk-UA"/>
        </w:rPr>
      </w:pPr>
      <w:r>
        <w:rPr>
          <w:sz w:val="22"/>
          <w:szCs w:val="22"/>
          <w:lang w:val="uk-UA"/>
        </w:rPr>
        <w:t xml:space="preserve">В умовах, коли виконується припущення про те, що інтервали збіжності можуть бути порівнянні між собою, а досліджувана функція </w:t>
      </w:r>
      <w:r>
        <w:rPr>
          <w:sz w:val="22"/>
          <w:szCs w:val="22"/>
          <w:lang w:val="uk-UA"/>
        </w:rPr>
        <w:lastRenderedPageBreak/>
        <w:t xml:space="preserve">є досить гладкою та унімодальною, методи точкового оцінювання сходяться значно швидше, </w:t>
      </w:r>
      <w:r>
        <w:rPr>
          <w:spacing w:val="1"/>
          <w:sz w:val="22"/>
          <w:szCs w:val="22"/>
          <w:lang w:val="uk-UA"/>
        </w:rPr>
        <w:t xml:space="preserve">ніж методи виключення інтервалів. Однак при дослідженні мультимодальних або швидко </w:t>
      </w:r>
      <w:proofErr w:type="spellStart"/>
      <w:r>
        <w:rPr>
          <w:spacing w:val="1"/>
          <w:sz w:val="22"/>
          <w:szCs w:val="22"/>
          <w:lang w:val="uk-UA"/>
        </w:rPr>
        <w:t>змінюючихся</w:t>
      </w:r>
      <w:proofErr w:type="spellEnd"/>
      <w:r>
        <w:rPr>
          <w:spacing w:val="1"/>
          <w:sz w:val="22"/>
          <w:szCs w:val="22"/>
          <w:lang w:val="uk-UA"/>
        </w:rPr>
        <w:t xml:space="preserve"> функцій, найбільш надійним виявляється метод золотого перетину.</w:t>
      </w:r>
    </w:p>
    <w:p w:rsidR="00912D0B" w:rsidRPr="008C284E" w:rsidRDefault="00912D0B">
      <w:pPr>
        <w:ind w:firstLine="567"/>
        <w:jc w:val="both"/>
        <w:rPr>
          <w:spacing w:val="4"/>
          <w:sz w:val="22"/>
          <w:szCs w:val="22"/>
          <w:lang w:val="uk-UA"/>
        </w:rPr>
      </w:pPr>
      <w:r w:rsidRPr="008C284E">
        <w:rPr>
          <w:spacing w:val="4"/>
          <w:sz w:val="22"/>
          <w:szCs w:val="22"/>
          <w:lang w:val="uk-UA"/>
        </w:rPr>
        <w:t>Загалом кажучи, метод пошуку з використанням квадратичної апроксимації типу методу Пауелла варто застосовувати разом з методом золотого перетину, перехід до алгоритму якого реалізується в тих випадках, коли виконання відповідних ітераційних циклів на ЕОМ сполучено з певними труднощами.</w:t>
      </w:r>
    </w:p>
    <w:p w:rsidR="00912D0B" w:rsidRDefault="00912D0B">
      <w:pPr>
        <w:rPr>
          <w:lang w:val="uk-UA"/>
        </w:rPr>
      </w:pPr>
    </w:p>
    <w:p w:rsidR="00912D0B" w:rsidRPr="00047899" w:rsidRDefault="00612A6D" w:rsidP="0058541F">
      <w:pPr>
        <w:pStyle w:val="25"/>
        <w:outlineLvl w:val="1"/>
        <w:rPr>
          <w:rStyle w:val="main30"/>
          <w:b/>
          <w:kern w:val="0"/>
          <w:lang w:val="uk-UA"/>
        </w:rPr>
      </w:pPr>
      <w:bookmarkStart w:id="178" w:name="_Toc151613152"/>
      <w:bookmarkStart w:id="179" w:name="_Toc151613228"/>
      <w:bookmarkStart w:id="180" w:name="_Toc151613372"/>
      <w:bookmarkStart w:id="181" w:name="_Toc157537672"/>
      <w:r w:rsidRPr="00047899">
        <w:rPr>
          <w:rStyle w:val="main30"/>
          <w:b/>
          <w:kern w:val="0"/>
          <w:lang w:val="uk-UA"/>
        </w:rPr>
        <w:t>5</w:t>
      </w:r>
      <w:r w:rsidR="00912D0B" w:rsidRPr="00047899">
        <w:rPr>
          <w:rStyle w:val="main30"/>
          <w:b/>
          <w:kern w:val="0"/>
          <w:lang w:val="uk-UA"/>
        </w:rPr>
        <w:t xml:space="preserve">.2 </w:t>
      </w:r>
      <w:proofErr w:type="spellStart"/>
      <w:r w:rsidR="008C284E" w:rsidRPr="00047899">
        <w:rPr>
          <w:rStyle w:val="main30"/>
          <w:b/>
          <w:kern w:val="0"/>
          <w:lang w:val="uk-UA"/>
        </w:rPr>
        <w:t>З</w:t>
      </w:r>
      <w:r w:rsidR="00912D0B" w:rsidRPr="00047899">
        <w:rPr>
          <w:rStyle w:val="main30"/>
          <w:b/>
          <w:kern w:val="0"/>
          <w:lang w:val="uk-UA"/>
        </w:rPr>
        <w:t>авдання</w:t>
      </w:r>
      <w:bookmarkEnd w:id="178"/>
      <w:bookmarkEnd w:id="179"/>
      <w:bookmarkEnd w:id="180"/>
      <w:proofErr w:type="spellEnd"/>
      <w:r w:rsidR="008C284E" w:rsidRPr="00047899">
        <w:rPr>
          <w:rStyle w:val="main30"/>
          <w:b/>
          <w:kern w:val="0"/>
          <w:lang w:val="uk-UA"/>
        </w:rPr>
        <w:t xml:space="preserve"> до </w:t>
      </w:r>
      <w:proofErr w:type="spellStart"/>
      <w:r w:rsidR="008C284E" w:rsidRPr="00047899">
        <w:rPr>
          <w:rStyle w:val="main30"/>
          <w:b/>
          <w:kern w:val="0"/>
          <w:lang w:val="uk-UA"/>
        </w:rPr>
        <w:t>лабораторної</w:t>
      </w:r>
      <w:proofErr w:type="spellEnd"/>
      <w:r w:rsidR="008C284E" w:rsidRPr="00047899">
        <w:rPr>
          <w:rStyle w:val="main30"/>
          <w:b/>
          <w:kern w:val="0"/>
          <w:lang w:val="uk-UA"/>
        </w:rPr>
        <w:t xml:space="preserve"> </w:t>
      </w:r>
      <w:proofErr w:type="spellStart"/>
      <w:r w:rsidR="008C284E" w:rsidRPr="00047899">
        <w:rPr>
          <w:rStyle w:val="main30"/>
          <w:b/>
          <w:kern w:val="0"/>
          <w:lang w:val="uk-UA"/>
        </w:rPr>
        <w:t>роботи</w:t>
      </w:r>
      <w:bookmarkEnd w:id="181"/>
      <w:proofErr w:type="spellEnd"/>
    </w:p>
    <w:p w:rsidR="00912D0B" w:rsidRDefault="00912D0B">
      <w:pPr>
        <w:rPr>
          <w:lang w:val="uk-UA"/>
        </w:rPr>
      </w:pPr>
    </w:p>
    <w:p w:rsidR="00912D0B" w:rsidRDefault="00912D0B">
      <w:pPr>
        <w:ind w:firstLine="567"/>
        <w:jc w:val="both"/>
        <w:rPr>
          <w:sz w:val="22"/>
          <w:szCs w:val="22"/>
          <w:lang w:val="uk-UA"/>
        </w:rPr>
      </w:pPr>
      <w:r>
        <w:rPr>
          <w:spacing w:val="4"/>
          <w:sz w:val="22"/>
          <w:szCs w:val="22"/>
          <w:lang w:val="uk-UA"/>
        </w:rPr>
        <w:t xml:space="preserve">Дана робота завершує цикл лабораторних робіт, </w:t>
      </w:r>
      <w:r>
        <w:rPr>
          <w:sz w:val="22"/>
          <w:szCs w:val="22"/>
          <w:lang w:val="uk-UA"/>
        </w:rPr>
        <w:t xml:space="preserve">присвячених </w:t>
      </w:r>
      <w:r w:rsidR="00392F65">
        <w:rPr>
          <w:sz w:val="22"/>
          <w:szCs w:val="22"/>
          <w:lang w:val="uk-UA"/>
        </w:rPr>
        <w:t>одновимір</w:t>
      </w:r>
      <w:r>
        <w:rPr>
          <w:sz w:val="22"/>
          <w:szCs w:val="22"/>
          <w:lang w:val="uk-UA"/>
        </w:rPr>
        <w:t xml:space="preserve">ним методам пошуку оптимуму. </w:t>
      </w:r>
      <w:r>
        <w:rPr>
          <w:spacing w:val="8"/>
          <w:sz w:val="22"/>
          <w:szCs w:val="22"/>
          <w:lang w:val="uk-UA"/>
        </w:rPr>
        <w:t xml:space="preserve">Відповідно до виконання даної роботи всі </w:t>
      </w:r>
      <w:r>
        <w:rPr>
          <w:sz w:val="22"/>
          <w:szCs w:val="22"/>
          <w:lang w:val="uk-UA"/>
        </w:rPr>
        <w:t>попередні лабораторні роботи циклу повинні бути виконані й здані.</w:t>
      </w:r>
    </w:p>
    <w:p w:rsidR="00912D0B" w:rsidRDefault="00912D0B">
      <w:pPr>
        <w:ind w:firstLine="567"/>
        <w:jc w:val="both"/>
        <w:rPr>
          <w:spacing w:val="2"/>
          <w:sz w:val="22"/>
          <w:szCs w:val="22"/>
          <w:lang w:val="uk-UA"/>
        </w:rPr>
      </w:pPr>
      <w:r>
        <w:rPr>
          <w:sz w:val="22"/>
          <w:szCs w:val="22"/>
          <w:lang w:val="uk-UA"/>
        </w:rPr>
        <w:t>Використовуючи конспект лекцій і рекомендовану літературу, вивчити методику порівняння різних стратегій пошуку оптимуму.</w:t>
      </w:r>
      <w:r>
        <w:rPr>
          <w:spacing w:val="2"/>
          <w:sz w:val="22"/>
          <w:szCs w:val="22"/>
          <w:lang w:val="uk-UA"/>
        </w:rPr>
        <w:t xml:space="preserve"> Ознайомитися зі змістом і порядком виконання роботи.</w:t>
      </w:r>
    </w:p>
    <w:p w:rsidR="00912D0B" w:rsidRDefault="00912D0B">
      <w:pPr>
        <w:rPr>
          <w:lang w:val="uk-UA"/>
        </w:rPr>
      </w:pPr>
    </w:p>
    <w:p w:rsidR="00912D0B" w:rsidRPr="00047899" w:rsidRDefault="00612A6D" w:rsidP="0058541F">
      <w:pPr>
        <w:pStyle w:val="25"/>
        <w:outlineLvl w:val="1"/>
        <w:rPr>
          <w:rStyle w:val="main30"/>
          <w:b/>
          <w:kern w:val="0"/>
          <w:lang w:val="uk-UA"/>
        </w:rPr>
      </w:pPr>
      <w:bookmarkStart w:id="182" w:name="_Toc151613153"/>
      <w:bookmarkStart w:id="183" w:name="_Toc151613229"/>
      <w:bookmarkStart w:id="184" w:name="_Toc151613373"/>
      <w:bookmarkStart w:id="185" w:name="_Toc157537673"/>
      <w:r w:rsidRPr="00047899">
        <w:rPr>
          <w:rStyle w:val="main30"/>
          <w:b/>
          <w:kern w:val="0"/>
          <w:lang w:val="uk-UA"/>
        </w:rPr>
        <w:t>5</w:t>
      </w:r>
      <w:r w:rsidR="00912D0B" w:rsidRPr="00047899">
        <w:rPr>
          <w:rStyle w:val="main30"/>
          <w:b/>
          <w:kern w:val="0"/>
          <w:lang w:val="uk-UA"/>
        </w:rPr>
        <w:t xml:space="preserve">.3 Порядок </w:t>
      </w:r>
      <w:proofErr w:type="spellStart"/>
      <w:r w:rsidR="00912D0B" w:rsidRPr="00047899">
        <w:rPr>
          <w:rStyle w:val="main30"/>
          <w:b/>
          <w:kern w:val="0"/>
          <w:lang w:val="uk-UA"/>
        </w:rPr>
        <w:t>виконання</w:t>
      </w:r>
      <w:proofErr w:type="spellEnd"/>
      <w:r w:rsidR="00912D0B" w:rsidRPr="00047899">
        <w:rPr>
          <w:rStyle w:val="main30"/>
          <w:b/>
          <w:kern w:val="0"/>
          <w:lang w:val="uk-UA"/>
        </w:rPr>
        <w:t xml:space="preserve"> </w:t>
      </w:r>
      <w:proofErr w:type="spellStart"/>
      <w:r w:rsidR="00912D0B" w:rsidRPr="00047899">
        <w:rPr>
          <w:rStyle w:val="main30"/>
          <w:b/>
          <w:kern w:val="0"/>
          <w:lang w:val="uk-UA"/>
        </w:rPr>
        <w:t>роботи</w:t>
      </w:r>
      <w:bookmarkEnd w:id="182"/>
      <w:bookmarkEnd w:id="183"/>
      <w:bookmarkEnd w:id="184"/>
      <w:bookmarkEnd w:id="185"/>
      <w:proofErr w:type="spellEnd"/>
    </w:p>
    <w:p w:rsidR="00912D0B" w:rsidRDefault="00912D0B">
      <w:pPr>
        <w:rPr>
          <w:lang w:val="uk-UA"/>
        </w:rPr>
      </w:pPr>
    </w:p>
    <w:p w:rsidR="00912D0B" w:rsidRPr="008C284E" w:rsidRDefault="00912D0B" w:rsidP="00612A6D">
      <w:pPr>
        <w:numPr>
          <w:ilvl w:val="0"/>
          <w:numId w:val="13"/>
        </w:numPr>
        <w:jc w:val="both"/>
        <w:rPr>
          <w:spacing w:val="1"/>
          <w:sz w:val="22"/>
          <w:szCs w:val="22"/>
          <w:lang w:val="uk-UA"/>
        </w:rPr>
      </w:pPr>
      <w:r>
        <w:rPr>
          <w:spacing w:val="8"/>
          <w:sz w:val="22"/>
          <w:szCs w:val="22"/>
          <w:lang w:val="uk-UA"/>
        </w:rPr>
        <w:t xml:space="preserve">Провести аналіз ефективності заданих методів </w:t>
      </w:r>
      <w:r>
        <w:rPr>
          <w:sz w:val="22"/>
          <w:szCs w:val="22"/>
          <w:lang w:val="uk-UA"/>
        </w:rPr>
        <w:t xml:space="preserve">пошуку   для   рішення   завдання   мінімізації   досліджуваної </w:t>
      </w:r>
      <w:r>
        <w:rPr>
          <w:spacing w:val="-1"/>
          <w:sz w:val="22"/>
          <w:szCs w:val="22"/>
          <w:lang w:val="uk-UA"/>
        </w:rPr>
        <w:t>функції.</w:t>
      </w:r>
    </w:p>
    <w:p w:rsidR="00912D0B" w:rsidRPr="008C284E" w:rsidRDefault="00912D0B" w:rsidP="008C284E">
      <w:pPr>
        <w:numPr>
          <w:ilvl w:val="0"/>
          <w:numId w:val="13"/>
        </w:numPr>
        <w:jc w:val="both"/>
        <w:rPr>
          <w:spacing w:val="1"/>
          <w:sz w:val="22"/>
          <w:szCs w:val="22"/>
          <w:lang w:val="uk-UA"/>
        </w:rPr>
      </w:pPr>
      <w:r>
        <w:rPr>
          <w:sz w:val="22"/>
          <w:szCs w:val="22"/>
          <w:lang w:val="uk-UA"/>
        </w:rPr>
        <w:t xml:space="preserve">Для  оцінки  ефективності  порівнюваних  методів </w:t>
      </w:r>
      <w:r>
        <w:rPr>
          <w:spacing w:val="3"/>
          <w:sz w:val="22"/>
          <w:szCs w:val="22"/>
          <w:lang w:val="uk-UA"/>
        </w:rPr>
        <w:t>оптимізації використати наступні характеристики:</w:t>
      </w:r>
    </w:p>
    <w:p w:rsidR="00912D0B" w:rsidRDefault="00912D0B" w:rsidP="008C284E">
      <w:pPr>
        <w:ind w:firstLine="567"/>
        <w:jc w:val="both"/>
        <w:rPr>
          <w:sz w:val="22"/>
          <w:szCs w:val="22"/>
          <w:lang w:val="uk-UA"/>
        </w:rPr>
      </w:pPr>
      <w:r>
        <w:rPr>
          <w:sz w:val="22"/>
          <w:szCs w:val="22"/>
          <w:lang w:val="uk-UA"/>
        </w:rPr>
        <w:t>-   час, витрачений на одержання рішення;</w:t>
      </w:r>
    </w:p>
    <w:p w:rsidR="00912D0B" w:rsidRDefault="00912D0B" w:rsidP="008C284E">
      <w:pPr>
        <w:ind w:firstLine="567"/>
        <w:jc w:val="both"/>
        <w:rPr>
          <w:sz w:val="22"/>
          <w:szCs w:val="22"/>
          <w:lang w:val="uk-UA"/>
        </w:rPr>
      </w:pPr>
      <w:r>
        <w:rPr>
          <w:sz w:val="22"/>
          <w:szCs w:val="22"/>
          <w:lang w:val="uk-UA"/>
        </w:rPr>
        <w:t>- кількість обчислень функції (або її похідній), необхідних для досягнення кінцевого результату;</w:t>
      </w:r>
    </w:p>
    <w:p w:rsidR="00912D0B" w:rsidRDefault="00912D0B" w:rsidP="008C284E">
      <w:pPr>
        <w:ind w:firstLine="567"/>
        <w:jc w:val="both"/>
        <w:rPr>
          <w:sz w:val="22"/>
          <w:szCs w:val="22"/>
          <w:lang w:val="uk-UA"/>
        </w:rPr>
      </w:pPr>
      <w:r>
        <w:rPr>
          <w:sz w:val="22"/>
          <w:szCs w:val="22"/>
          <w:lang w:val="uk-UA"/>
        </w:rPr>
        <w:t>- точність рішення, що вимірюється як відносна (у відсотках) помилка оцінювання координати точки істинного мінімуму;</w:t>
      </w:r>
    </w:p>
    <w:p w:rsidR="00912D0B" w:rsidRDefault="00912D0B" w:rsidP="008C284E">
      <w:pPr>
        <w:ind w:firstLine="567"/>
        <w:jc w:val="both"/>
        <w:rPr>
          <w:sz w:val="22"/>
          <w:szCs w:val="22"/>
          <w:lang w:val="uk-UA"/>
        </w:rPr>
      </w:pPr>
      <w:r>
        <w:rPr>
          <w:sz w:val="22"/>
          <w:szCs w:val="22"/>
          <w:lang w:val="uk-UA"/>
        </w:rPr>
        <w:t>- чутливість досліджуваних методів до змін параметрів збіжності.</w:t>
      </w:r>
    </w:p>
    <w:p w:rsidR="00BB3E80" w:rsidRDefault="00BB3E80" w:rsidP="00FE3EF3">
      <w:pPr>
        <w:pStyle w:val="25"/>
        <w:rPr>
          <w:rStyle w:val="main30"/>
          <w:kern w:val="0"/>
        </w:rPr>
      </w:pPr>
      <w:bookmarkStart w:id="186" w:name="_Toc151613154"/>
      <w:bookmarkStart w:id="187" w:name="_Toc151613230"/>
      <w:bookmarkStart w:id="188" w:name="_Toc151613374"/>
    </w:p>
    <w:p w:rsidR="00912D0B" w:rsidRPr="00047899" w:rsidRDefault="00612A6D" w:rsidP="0058541F">
      <w:pPr>
        <w:pStyle w:val="25"/>
        <w:outlineLvl w:val="1"/>
        <w:rPr>
          <w:rStyle w:val="main30"/>
          <w:b/>
          <w:kern w:val="0"/>
          <w:lang w:val="uk-UA"/>
        </w:rPr>
      </w:pPr>
      <w:bookmarkStart w:id="189" w:name="_Toc157537674"/>
      <w:r w:rsidRPr="00047899">
        <w:rPr>
          <w:rStyle w:val="main30"/>
          <w:b/>
          <w:kern w:val="0"/>
          <w:lang w:val="uk-UA"/>
        </w:rPr>
        <w:t>5</w:t>
      </w:r>
      <w:r w:rsidR="00912D0B" w:rsidRPr="00047899">
        <w:rPr>
          <w:rStyle w:val="main30"/>
          <w:b/>
          <w:kern w:val="0"/>
          <w:lang w:val="uk-UA"/>
        </w:rPr>
        <w:t xml:space="preserve">.4 </w:t>
      </w:r>
      <w:proofErr w:type="spellStart"/>
      <w:r w:rsidR="00912D0B" w:rsidRPr="00047899">
        <w:rPr>
          <w:rStyle w:val="main30"/>
          <w:b/>
          <w:kern w:val="0"/>
          <w:lang w:val="uk-UA"/>
        </w:rPr>
        <w:t>Зміст</w:t>
      </w:r>
      <w:proofErr w:type="spellEnd"/>
      <w:r w:rsidR="00912D0B" w:rsidRPr="00047899">
        <w:rPr>
          <w:rStyle w:val="main30"/>
          <w:b/>
          <w:kern w:val="0"/>
          <w:lang w:val="uk-UA"/>
        </w:rPr>
        <w:t xml:space="preserve"> </w:t>
      </w:r>
      <w:proofErr w:type="spellStart"/>
      <w:r w:rsidR="00912D0B" w:rsidRPr="00047899">
        <w:rPr>
          <w:rStyle w:val="main30"/>
          <w:b/>
          <w:kern w:val="0"/>
          <w:lang w:val="uk-UA"/>
        </w:rPr>
        <w:t>звіту</w:t>
      </w:r>
      <w:bookmarkEnd w:id="186"/>
      <w:bookmarkEnd w:id="187"/>
      <w:bookmarkEnd w:id="188"/>
      <w:bookmarkEnd w:id="189"/>
      <w:proofErr w:type="spellEnd"/>
    </w:p>
    <w:p w:rsidR="00912D0B" w:rsidRDefault="00912D0B">
      <w:pPr>
        <w:pStyle w:val="21"/>
        <w:rPr>
          <w:bCs/>
          <w:caps/>
        </w:rPr>
      </w:pPr>
    </w:p>
    <w:p w:rsidR="00912D0B" w:rsidRDefault="00912D0B" w:rsidP="00612A6D">
      <w:pPr>
        <w:numPr>
          <w:ilvl w:val="0"/>
          <w:numId w:val="14"/>
        </w:numPr>
        <w:jc w:val="both"/>
        <w:rPr>
          <w:sz w:val="22"/>
          <w:szCs w:val="22"/>
          <w:lang w:val="uk-UA"/>
        </w:rPr>
      </w:pPr>
      <w:r>
        <w:rPr>
          <w:sz w:val="22"/>
          <w:szCs w:val="22"/>
          <w:lang w:val="uk-UA"/>
        </w:rPr>
        <w:t>Сформульована мета роботи.</w:t>
      </w:r>
    </w:p>
    <w:p w:rsidR="00912D0B" w:rsidRDefault="00912D0B" w:rsidP="008C284E">
      <w:pPr>
        <w:numPr>
          <w:ilvl w:val="0"/>
          <w:numId w:val="14"/>
        </w:numPr>
        <w:jc w:val="both"/>
        <w:rPr>
          <w:sz w:val="22"/>
          <w:szCs w:val="22"/>
          <w:lang w:val="uk-UA"/>
        </w:rPr>
      </w:pPr>
      <w:r>
        <w:rPr>
          <w:sz w:val="22"/>
          <w:szCs w:val="22"/>
          <w:lang w:val="uk-UA"/>
        </w:rPr>
        <w:t>Отримані  оцінки  ефективності  досліджених методів оптимізації.</w:t>
      </w:r>
    </w:p>
    <w:p w:rsidR="00912D0B" w:rsidRDefault="00912D0B" w:rsidP="008C284E">
      <w:pPr>
        <w:numPr>
          <w:ilvl w:val="0"/>
          <w:numId w:val="14"/>
        </w:numPr>
        <w:jc w:val="both"/>
        <w:rPr>
          <w:lang w:val="uk-UA"/>
        </w:rPr>
      </w:pPr>
      <w:r>
        <w:rPr>
          <w:sz w:val="22"/>
          <w:szCs w:val="22"/>
          <w:lang w:val="uk-UA"/>
        </w:rPr>
        <w:t>Аналіз отриманих результатів і висновки</w:t>
      </w:r>
      <w:r>
        <w:rPr>
          <w:lang w:val="uk-UA"/>
        </w:rPr>
        <w:t>.</w:t>
      </w:r>
    </w:p>
    <w:p w:rsidR="00662BAF" w:rsidRDefault="00662BAF" w:rsidP="00662BAF">
      <w:pPr>
        <w:jc w:val="both"/>
        <w:rPr>
          <w:lang w:val="uk-UA"/>
        </w:rPr>
      </w:pPr>
    </w:p>
    <w:p w:rsidR="00662BAF" w:rsidRPr="00047899" w:rsidRDefault="00612A6D" w:rsidP="0058541F">
      <w:pPr>
        <w:pStyle w:val="25"/>
        <w:outlineLvl w:val="1"/>
        <w:rPr>
          <w:rStyle w:val="main30"/>
          <w:b/>
          <w:kern w:val="0"/>
          <w:lang w:val="uk-UA"/>
        </w:rPr>
      </w:pPr>
      <w:bookmarkStart w:id="190" w:name="_Toc157537675"/>
      <w:r w:rsidRPr="00047899">
        <w:rPr>
          <w:rStyle w:val="main30"/>
          <w:b/>
          <w:kern w:val="0"/>
          <w:lang w:val="uk-UA"/>
        </w:rPr>
        <w:t>5</w:t>
      </w:r>
      <w:r w:rsidR="00662BAF" w:rsidRPr="00047899">
        <w:rPr>
          <w:rStyle w:val="main30"/>
          <w:b/>
          <w:kern w:val="0"/>
          <w:lang w:val="uk-UA"/>
        </w:rPr>
        <w:t xml:space="preserve">.5 </w:t>
      </w:r>
      <w:proofErr w:type="spellStart"/>
      <w:r w:rsidR="00662BAF" w:rsidRPr="00047899">
        <w:rPr>
          <w:rStyle w:val="main30"/>
          <w:b/>
          <w:kern w:val="0"/>
          <w:lang w:val="uk-UA"/>
        </w:rPr>
        <w:t>Контрольні</w:t>
      </w:r>
      <w:proofErr w:type="spellEnd"/>
      <w:r w:rsidR="00662BAF" w:rsidRPr="00047899">
        <w:rPr>
          <w:rStyle w:val="main30"/>
          <w:b/>
          <w:kern w:val="0"/>
          <w:lang w:val="uk-UA"/>
        </w:rPr>
        <w:t xml:space="preserve"> </w:t>
      </w:r>
      <w:r w:rsidR="00966167" w:rsidRPr="00047899">
        <w:rPr>
          <w:rStyle w:val="main30"/>
          <w:b/>
          <w:kern w:val="0"/>
          <w:lang w:val="uk-UA"/>
        </w:rPr>
        <w:t>за</w:t>
      </w:r>
      <w:proofErr w:type="spellStart"/>
      <w:r w:rsidR="00662BAF" w:rsidRPr="00047899">
        <w:rPr>
          <w:rStyle w:val="main30"/>
          <w:b/>
          <w:kern w:val="0"/>
          <w:lang w:val="uk-UA"/>
        </w:rPr>
        <w:t>питання</w:t>
      </w:r>
      <w:bookmarkEnd w:id="190"/>
      <w:proofErr w:type="spellEnd"/>
    </w:p>
    <w:p w:rsidR="00662BAF" w:rsidRPr="000E0344" w:rsidRDefault="00662BAF" w:rsidP="00FE3EF3">
      <w:pPr>
        <w:pStyle w:val="25"/>
        <w:rPr>
          <w:rStyle w:val="main30"/>
          <w:kern w:val="0"/>
        </w:rPr>
      </w:pPr>
    </w:p>
    <w:p w:rsidR="00612A6D" w:rsidRPr="00EB73FE" w:rsidRDefault="00662BAF" w:rsidP="00612A6D">
      <w:pPr>
        <w:numPr>
          <w:ilvl w:val="0"/>
          <w:numId w:val="15"/>
        </w:numPr>
        <w:tabs>
          <w:tab w:val="clear" w:pos="680"/>
          <w:tab w:val="num" w:pos="1200"/>
          <w:tab w:val="left" w:pos="8931"/>
        </w:tabs>
        <w:jc w:val="both"/>
        <w:rPr>
          <w:sz w:val="22"/>
          <w:szCs w:val="22"/>
        </w:rPr>
      </w:pPr>
      <w:proofErr w:type="spellStart"/>
      <w:r w:rsidRPr="00EB73FE">
        <w:rPr>
          <w:sz w:val="22"/>
          <w:szCs w:val="22"/>
        </w:rPr>
        <w:t>Властивості</w:t>
      </w:r>
      <w:proofErr w:type="spellEnd"/>
      <w:r w:rsidRPr="00EB73FE">
        <w:rPr>
          <w:sz w:val="22"/>
          <w:szCs w:val="22"/>
        </w:rPr>
        <w:t xml:space="preserve"> </w:t>
      </w:r>
      <w:proofErr w:type="spellStart"/>
      <w:r w:rsidRPr="00EB73FE">
        <w:rPr>
          <w:sz w:val="22"/>
          <w:szCs w:val="22"/>
        </w:rPr>
        <w:t>функцій</w:t>
      </w:r>
      <w:proofErr w:type="spellEnd"/>
      <w:r w:rsidRPr="00EB73FE">
        <w:rPr>
          <w:sz w:val="22"/>
          <w:szCs w:val="22"/>
        </w:rPr>
        <w:t xml:space="preserve"> </w:t>
      </w:r>
      <w:proofErr w:type="spellStart"/>
      <w:r w:rsidRPr="00EB73FE">
        <w:rPr>
          <w:sz w:val="22"/>
          <w:szCs w:val="22"/>
        </w:rPr>
        <w:t>однієї</w:t>
      </w:r>
      <w:proofErr w:type="spellEnd"/>
      <w:r w:rsidRPr="00EB73FE">
        <w:rPr>
          <w:sz w:val="22"/>
          <w:szCs w:val="22"/>
        </w:rPr>
        <w:t xml:space="preserve"> </w:t>
      </w:r>
      <w:proofErr w:type="spellStart"/>
      <w:r w:rsidRPr="00EB73FE">
        <w:rPr>
          <w:sz w:val="22"/>
          <w:szCs w:val="22"/>
        </w:rPr>
        <w:t>змінної</w:t>
      </w:r>
      <w:proofErr w:type="spellEnd"/>
      <w:r w:rsidRPr="00EB73FE">
        <w:rPr>
          <w:sz w:val="22"/>
          <w:szCs w:val="22"/>
        </w:rPr>
        <w:t xml:space="preserve">. </w:t>
      </w:r>
    </w:p>
    <w:p w:rsidR="00662BAF" w:rsidRPr="00EB73FE" w:rsidRDefault="00662BAF" w:rsidP="001E2FDF">
      <w:pPr>
        <w:numPr>
          <w:ilvl w:val="0"/>
          <w:numId w:val="15"/>
        </w:numPr>
        <w:tabs>
          <w:tab w:val="clear" w:pos="680"/>
          <w:tab w:val="num" w:pos="1200"/>
          <w:tab w:val="left" w:pos="8931"/>
        </w:tabs>
        <w:jc w:val="both"/>
        <w:rPr>
          <w:sz w:val="22"/>
          <w:szCs w:val="22"/>
        </w:rPr>
      </w:pPr>
      <w:proofErr w:type="spellStart"/>
      <w:r w:rsidRPr="00EB73FE">
        <w:rPr>
          <w:sz w:val="22"/>
          <w:szCs w:val="22"/>
        </w:rPr>
        <w:t>Критерії</w:t>
      </w:r>
      <w:proofErr w:type="spellEnd"/>
      <w:r w:rsidRPr="00EB73FE">
        <w:rPr>
          <w:sz w:val="22"/>
          <w:szCs w:val="22"/>
        </w:rPr>
        <w:t xml:space="preserve"> </w:t>
      </w:r>
      <w:proofErr w:type="spellStart"/>
      <w:r w:rsidRPr="00EB73FE">
        <w:rPr>
          <w:sz w:val="22"/>
          <w:szCs w:val="22"/>
        </w:rPr>
        <w:t>оптимальності</w:t>
      </w:r>
      <w:proofErr w:type="spellEnd"/>
      <w:r w:rsidRPr="00EB73FE">
        <w:rPr>
          <w:sz w:val="22"/>
          <w:szCs w:val="22"/>
        </w:rPr>
        <w:t xml:space="preserve"> в </w:t>
      </w:r>
      <w:proofErr w:type="spellStart"/>
      <w:r w:rsidR="00392F65">
        <w:rPr>
          <w:sz w:val="22"/>
          <w:szCs w:val="22"/>
        </w:rPr>
        <w:t>одновимір</w:t>
      </w:r>
      <w:r w:rsidRPr="00EB73FE">
        <w:rPr>
          <w:sz w:val="22"/>
          <w:szCs w:val="22"/>
        </w:rPr>
        <w:t>них</w:t>
      </w:r>
      <w:proofErr w:type="spellEnd"/>
      <w:r w:rsidRPr="00EB73FE">
        <w:rPr>
          <w:sz w:val="22"/>
          <w:szCs w:val="22"/>
        </w:rPr>
        <w:t xml:space="preserve"> </w:t>
      </w:r>
      <w:proofErr w:type="spellStart"/>
      <w:r w:rsidRPr="00EB73FE">
        <w:rPr>
          <w:sz w:val="22"/>
          <w:szCs w:val="22"/>
        </w:rPr>
        <w:t>оптимізаційних</w:t>
      </w:r>
      <w:proofErr w:type="spellEnd"/>
      <w:r w:rsidRPr="00EB73FE">
        <w:rPr>
          <w:sz w:val="22"/>
          <w:szCs w:val="22"/>
        </w:rPr>
        <w:t xml:space="preserve"> задачах. </w:t>
      </w:r>
    </w:p>
    <w:p w:rsidR="00662BAF" w:rsidRPr="00EB73FE" w:rsidRDefault="00662BAF" w:rsidP="001E2FDF">
      <w:pPr>
        <w:numPr>
          <w:ilvl w:val="0"/>
          <w:numId w:val="15"/>
        </w:numPr>
        <w:tabs>
          <w:tab w:val="clear" w:pos="680"/>
          <w:tab w:val="num" w:pos="1200"/>
          <w:tab w:val="left" w:pos="8931"/>
        </w:tabs>
        <w:jc w:val="both"/>
        <w:rPr>
          <w:sz w:val="22"/>
          <w:szCs w:val="22"/>
        </w:rPr>
      </w:pPr>
      <w:proofErr w:type="spellStart"/>
      <w:r w:rsidRPr="00EB73FE">
        <w:rPr>
          <w:sz w:val="22"/>
          <w:szCs w:val="22"/>
        </w:rPr>
        <w:t>Ідентифікація</w:t>
      </w:r>
      <w:proofErr w:type="spellEnd"/>
      <w:r w:rsidRPr="00EB73FE">
        <w:rPr>
          <w:sz w:val="22"/>
          <w:szCs w:val="22"/>
        </w:rPr>
        <w:t xml:space="preserve"> </w:t>
      </w:r>
      <w:proofErr w:type="spellStart"/>
      <w:r w:rsidRPr="00EB73FE">
        <w:rPr>
          <w:sz w:val="22"/>
          <w:szCs w:val="22"/>
        </w:rPr>
        <w:t>оптимумів</w:t>
      </w:r>
      <w:proofErr w:type="spellEnd"/>
      <w:r w:rsidRPr="00EB73FE">
        <w:rPr>
          <w:sz w:val="22"/>
          <w:szCs w:val="22"/>
        </w:rPr>
        <w:t xml:space="preserve"> у </w:t>
      </w:r>
      <w:proofErr w:type="spellStart"/>
      <w:r w:rsidRPr="00EB73FE">
        <w:rPr>
          <w:sz w:val="22"/>
          <w:szCs w:val="22"/>
        </w:rPr>
        <w:t>випадку</w:t>
      </w:r>
      <w:proofErr w:type="spellEnd"/>
      <w:r w:rsidRPr="00EB73FE">
        <w:rPr>
          <w:sz w:val="22"/>
          <w:szCs w:val="22"/>
        </w:rPr>
        <w:t xml:space="preserve"> </w:t>
      </w:r>
      <w:proofErr w:type="spellStart"/>
      <w:r w:rsidRPr="00EB73FE">
        <w:rPr>
          <w:sz w:val="22"/>
          <w:szCs w:val="22"/>
        </w:rPr>
        <w:t>функції</w:t>
      </w:r>
      <w:proofErr w:type="spellEnd"/>
      <w:r w:rsidRPr="00EB73FE">
        <w:rPr>
          <w:sz w:val="22"/>
          <w:szCs w:val="22"/>
        </w:rPr>
        <w:t xml:space="preserve"> </w:t>
      </w:r>
      <w:proofErr w:type="spellStart"/>
      <w:r w:rsidRPr="00EB73FE">
        <w:rPr>
          <w:sz w:val="22"/>
          <w:szCs w:val="22"/>
        </w:rPr>
        <w:t>однієї</w:t>
      </w:r>
      <w:proofErr w:type="spellEnd"/>
      <w:r w:rsidRPr="00EB73FE">
        <w:rPr>
          <w:sz w:val="22"/>
          <w:szCs w:val="22"/>
        </w:rPr>
        <w:t xml:space="preserve"> </w:t>
      </w:r>
      <w:proofErr w:type="spellStart"/>
      <w:r w:rsidRPr="00EB73FE">
        <w:rPr>
          <w:sz w:val="22"/>
          <w:szCs w:val="22"/>
        </w:rPr>
        <w:t>змінної</w:t>
      </w:r>
      <w:proofErr w:type="spellEnd"/>
      <w:r w:rsidRPr="00EB73FE">
        <w:rPr>
          <w:sz w:val="22"/>
          <w:szCs w:val="22"/>
        </w:rPr>
        <w:t xml:space="preserve">. </w:t>
      </w:r>
      <w:r w:rsidRPr="00EB73FE">
        <w:rPr>
          <w:sz w:val="22"/>
          <w:szCs w:val="22"/>
          <w:lang w:val="uk-UA"/>
        </w:rPr>
        <w:t>Пошук</w:t>
      </w:r>
      <w:r w:rsidRPr="00EB73FE">
        <w:rPr>
          <w:sz w:val="22"/>
          <w:szCs w:val="22"/>
        </w:rPr>
        <w:t xml:space="preserve"> глобального оптимуму. </w:t>
      </w:r>
    </w:p>
    <w:p w:rsidR="00662BAF" w:rsidRPr="00EB73FE" w:rsidRDefault="00662BAF" w:rsidP="001E2FDF">
      <w:pPr>
        <w:numPr>
          <w:ilvl w:val="0"/>
          <w:numId w:val="15"/>
        </w:numPr>
        <w:tabs>
          <w:tab w:val="clear" w:pos="680"/>
          <w:tab w:val="num" w:pos="1200"/>
          <w:tab w:val="left" w:pos="8931"/>
        </w:tabs>
        <w:jc w:val="both"/>
        <w:rPr>
          <w:sz w:val="22"/>
          <w:szCs w:val="22"/>
        </w:rPr>
      </w:pPr>
      <w:r w:rsidRPr="00EB73FE">
        <w:rPr>
          <w:sz w:val="22"/>
          <w:szCs w:val="22"/>
        </w:rPr>
        <w:t xml:space="preserve">В </w:t>
      </w:r>
      <w:proofErr w:type="spellStart"/>
      <w:r w:rsidRPr="00EB73FE">
        <w:rPr>
          <w:sz w:val="22"/>
          <w:szCs w:val="22"/>
        </w:rPr>
        <w:t>чому</w:t>
      </w:r>
      <w:proofErr w:type="spellEnd"/>
      <w:r w:rsidRPr="00EB73FE">
        <w:rPr>
          <w:sz w:val="22"/>
          <w:szCs w:val="22"/>
        </w:rPr>
        <w:t xml:space="preserve"> </w:t>
      </w:r>
      <w:proofErr w:type="spellStart"/>
      <w:r w:rsidRPr="00EB73FE">
        <w:rPr>
          <w:sz w:val="22"/>
          <w:szCs w:val="22"/>
        </w:rPr>
        <w:t>полягають</w:t>
      </w:r>
      <w:proofErr w:type="spellEnd"/>
      <w:r w:rsidRPr="00EB73FE">
        <w:rPr>
          <w:sz w:val="22"/>
          <w:szCs w:val="22"/>
        </w:rPr>
        <w:t xml:space="preserve"> </w:t>
      </w:r>
      <w:proofErr w:type="spellStart"/>
      <w:r w:rsidRPr="00EB73FE">
        <w:rPr>
          <w:sz w:val="22"/>
          <w:szCs w:val="22"/>
        </w:rPr>
        <w:t>необхідні</w:t>
      </w:r>
      <w:proofErr w:type="spellEnd"/>
      <w:r w:rsidRPr="00EB73FE">
        <w:rPr>
          <w:sz w:val="22"/>
          <w:szCs w:val="22"/>
        </w:rPr>
        <w:t xml:space="preserve"> </w:t>
      </w:r>
      <w:proofErr w:type="spellStart"/>
      <w:r w:rsidRPr="00EB73FE">
        <w:rPr>
          <w:sz w:val="22"/>
          <w:szCs w:val="22"/>
        </w:rPr>
        <w:t>умови</w:t>
      </w:r>
      <w:proofErr w:type="spellEnd"/>
      <w:r w:rsidRPr="00EB73FE">
        <w:rPr>
          <w:sz w:val="22"/>
          <w:szCs w:val="22"/>
        </w:rPr>
        <w:t xml:space="preserve"> того, </w:t>
      </w:r>
      <w:proofErr w:type="spellStart"/>
      <w:r w:rsidRPr="00EB73FE">
        <w:rPr>
          <w:sz w:val="22"/>
          <w:szCs w:val="22"/>
        </w:rPr>
        <w:t>що</w:t>
      </w:r>
      <w:proofErr w:type="spellEnd"/>
      <w:r w:rsidRPr="00EB73FE">
        <w:rPr>
          <w:sz w:val="22"/>
          <w:szCs w:val="22"/>
        </w:rPr>
        <w:t xml:space="preserve"> дана точка є точкою </w:t>
      </w:r>
      <w:proofErr w:type="spellStart"/>
      <w:r w:rsidRPr="00EB73FE">
        <w:rPr>
          <w:sz w:val="22"/>
          <w:szCs w:val="22"/>
        </w:rPr>
        <w:t>мінімуму</w:t>
      </w:r>
      <w:proofErr w:type="spellEnd"/>
      <w:r w:rsidRPr="00EB73FE">
        <w:rPr>
          <w:sz w:val="22"/>
          <w:szCs w:val="22"/>
        </w:rPr>
        <w:t xml:space="preserve"> (максимуму)?</w:t>
      </w:r>
    </w:p>
    <w:p w:rsidR="00662BAF" w:rsidRPr="00EB73FE" w:rsidRDefault="00662BAF" w:rsidP="001E2FDF">
      <w:pPr>
        <w:numPr>
          <w:ilvl w:val="0"/>
          <w:numId w:val="15"/>
        </w:numPr>
        <w:tabs>
          <w:tab w:val="clear" w:pos="680"/>
          <w:tab w:val="num" w:pos="1200"/>
          <w:tab w:val="left" w:pos="8931"/>
        </w:tabs>
        <w:jc w:val="both"/>
        <w:rPr>
          <w:sz w:val="22"/>
          <w:szCs w:val="22"/>
        </w:rPr>
      </w:pPr>
      <w:proofErr w:type="spellStart"/>
      <w:r w:rsidRPr="00EB73FE">
        <w:rPr>
          <w:sz w:val="22"/>
          <w:szCs w:val="22"/>
        </w:rPr>
        <w:t>Сформулюйте</w:t>
      </w:r>
      <w:proofErr w:type="spellEnd"/>
      <w:r w:rsidRPr="00EB73FE">
        <w:rPr>
          <w:sz w:val="22"/>
          <w:szCs w:val="22"/>
        </w:rPr>
        <w:t xml:space="preserve"> </w:t>
      </w:r>
      <w:proofErr w:type="spellStart"/>
      <w:r w:rsidRPr="00EB73FE">
        <w:rPr>
          <w:sz w:val="22"/>
          <w:szCs w:val="22"/>
        </w:rPr>
        <w:t>достатні</w:t>
      </w:r>
      <w:proofErr w:type="spellEnd"/>
      <w:r w:rsidRPr="00EB73FE">
        <w:rPr>
          <w:sz w:val="22"/>
          <w:szCs w:val="22"/>
        </w:rPr>
        <w:t xml:space="preserve"> </w:t>
      </w:r>
      <w:proofErr w:type="spellStart"/>
      <w:r w:rsidRPr="00EB73FE">
        <w:rPr>
          <w:sz w:val="22"/>
          <w:szCs w:val="22"/>
        </w:rPr>
        <w:t>умови</w:t>
      </w:r>
      <w:proofErr w:type="spellEnd"/>
      <w:r w:rsidRPr="00EB73FE">
        <w:rPr>
          <w:sz w:val="22"/>
          <w:szCs w:val="22"/>
        </w:rPr>
        <w:t xml:space="preserve"> </w:t>
      </w:r>
      <w:proofErr w:type="spellStart"/>
      <w:r w:rsidRPr="00EB73FE">
        <w:rPr>
          <w:sz w:val="22"/>
          <w:szCs w:val="22"/>
        </w:rPr>
        <w:t>оптимальності</w:t>
      </w:r>
      <w:proofErr w:type="spellEnd"/>
      <w:r w:rsidRPr="00EB73FE">
        <w:rPr>
          <w:sz w:val="22"/>
          <w:szCs w:val="22"/>
        </w:rPr>
        <w:t>.</w:t>
      </w:r>
    </w:p>
    <w:p w:rsidR="00662BAF" w:rsidRPr="00EB73FE" w:rsidRDefault="00662BAF" w:rsidP="001E2FDF">
      <w:pPr>
        <w:numPr>
          <w:ilvl w:val="0"/>
          <w:numId w:val="15"/>
        </w:numPr>
        <w:tabs>
          <w:tab w:val="clear" w:pos="680"/>
          <w:tab w:val="num" w:pos="1200"/>
          <w:tab w:val="left" w:pos="8931"/>
        </w:tabs>
        <w:jc w:val="both"/>
        <w:rPr>
          <w:sz w:val="22"/>
          <w:szCs w:val="22"/>
        </w:rPr>
      </w:pPr>
      <w:proofErr w:type="spellStart"/>
      <w:r w:rsidRPr="00EB73FE">
        <w:rPr>
          <w:sz w:val="22"/>
          <w:szCs w:val="22"/>
        </w:rPr>
        <w:t>Що</w:t>
      </w:r>
      <w:proofErr w:type="spellEnd"/>
      <w:r w:rsidRPr="00EB73FE">
        <w:rPr>
          <w:sz w:val="22"/>
          <w:szCs w:val="22"/>
        </w:rPr>
        <w:t xml:space="preserve"> </w:t>
      </w:r>
      <w:proofErr w:type="spellStart"/>
      <w:r w:rsidRPr="00EB73FE">
        <w:rPr>
          <w:sz w:val="22"/>
          <w:szCs w:val="22"/>
        </w:rPr>
        <w:t>таке</w:t>
      </w:r>
      <w:proofErr w:type="spellEnd"/>
      <w:r w:rsidRPr="00EB73FE">
        <w:rPr>
          <w:sz w:val="22"/>
          <w:szCs w:val="22"/>
        </w:rPr>
        <w:t xml:space="preserve"> </w:t>
      </w:r>
      <w:proofErr w:type="spellStart"/>
      <w:r w:rsidRPr="00EB73FE">
        <w:rPr>
          <w:sz w:val="22"/>
          <w:szCs w:val="22"/>
        </w:rPr>
        <w:t>стаціонарна</w:t>
      </w:r>
      <w:proofErr w:type="spellEnd"/>
      <w:r w:rsidRPr="00EB73FE">
        <w:rPr>
          <w:sz w:val="22"/>
          <w:szCs w:val="22"/>
        </w:rPr>
        <w:t xml:space="preserve"> точка?</w:t>
      </w:r>
    </w:p>
    <w:p w:rsidR="00662BAF" w:rsidRPr="00EB73FE" w:rsidRDefault="00662BAF" w:rsidP="001E2FDF">
      <w:pPr>
        <w:numPr>
          <w:ilvl w:val="0"/>
          <w:numId w:val="15"/>
        </w:numPr>
        <w:tabs>
          <w:tab w:val="clear" w:pos="680"/>
          <w:tab w:val="num" w:pos="1200"/>
          <w:tab w:val="left" w:pos="8931"/>
        </w:tabs>
        <w:jc w:val="both"/>
        <w:rPr>
          <w:sz w:val="22"/>
          <w:szCs w:val="22"/>
        </w:rPr>
      </w:pPr>
      <w:proofErr w:type="spellStart"/>
      <w:r w:rsidRPr="00EB73FE">
        <w:rPr>
          <w:sz w:val="22"/>
          <w:szCs w:val="22"/>
        </w:rPr>
        <w:t>Що</w:t>
      </w:r>
      <w:proofErr w:type="spellEnd"/>
      <w:r w:rsidRPr="00EB73FE">
        <w:rPr>
          <w:sz w:val="22"/>
          <w:szCs w:val="22"/>
        </w:rPr>
        <w:t xml:space="preserve"> </w:t>
      </w:r>
      <w:proofErr w:type="spellStart"/>
      <w:r w:rsidRPr="00EB73FE">
        <w:rPr>
          <w:sz w:val="22"/>
          <w:szCs w:val="22"/>
        </w:rPr>
        <w:t>таке</w:t>
      </w:r>
      <w:proofErr w:type="spellEnd"/>
      <w:r w:rsidRPr="00EB73FE">
        <w:rPr>
          <w:sz w:val="22"/>
          <w:szCs w:val="22"/>
        </w:rPr>
        <w:t xml:space="preserve"> точка </w:t>
      </w:r>
      <w:proofErr w:type="spellStart"/>
      <w:r w:rsidRPr="00EB73FE">
        <w:rPr>
          <w:sz w:val="22"/>
          <w:szCs w:val="22"/>
        </w:rPr>
        <w:t>перегину</w:t>
      </w:r>
      <w:proofErr w:type="spellEnd"/>
      <w:r w:rsidRPr="00EB73FE">
        <w:rPr>
          <w:sz w:val="22"/>
          <w:szCs w:val="22"/>
        </w:rPr>
        <w:t xml:space="preserve"> (</w:t>
      </w:r>
      <w:proofErr w:type="spellStart"/>
      <w:r w:rsidRPr="00EB73FE">
        <w:rPr>
          <w:sz w:val="22"/>
          <w:szCs w:val="22"/>
        </w:rPr>
        <w:t>сідлова</w:t>
      </w:r>
      <w:proofErr w:type="spellEnd"/>
      <w:r w:rsidRPr="00EB73FE">
        <w:rPr>
          <w:sz w:val="22"/>
          <w:szCs w:val="22"/>
        </w:rPr>
        <w:t xml:space="preserve"> точка) та як </w:t>
      </w:r>
      <w:proofErr w:type="spellStart"/>
      <w:r w:rsidRPr="00EB73FE">
        <w:rPr>
          <w:sz w:val="22"/>
          <w:szCs w:val="22"/>
        </w:rPr>
        <w:t>її</w:t>
      </w:r>
      <w:proofErr w:type="spellEnd"/>
      <w:r w:rsidRPr="00EB73FE">
        <w:rPr>
          <w:sz w:val="22"/>
          <w:szCs w:val="22"/>
        </w:rPr>
        <w:t xml:space="preserve"> </w:t>
      </w:r>
      <w:proofErr w:type="spellStart"/>
      <w:r w:rsidRPr="00EB73FE">
        <w:rPr>
          <w:sz w:val="22"/>
          <w:szCs w:val="22"/>
        </w:rPr>
        <w:t>ідентифікувати</w:t>
      </w:r>
      <w:proofErr w:type="spellEnd"/>
      <w:r w:rsidRPr="00EB73FE">
        <w:rPr>
          <w:sz w:val="22"/>
          <w:szCs w:val="22"/>
        </w:rPr>
        <w:t>?</w:t>
      </w:r>
    </w:p>
    <w:p w:rsidR="00662BAF" w:rsidRPr="00EB73FE" w:rsidRDefault="00662BAF" w:rsidP="001E2FDF">
      <w:pPr>
        <w:numPr>
          <w:ilvl w:val="0"/>
          <w:numId w:val="15"/>
        </w:numPr>
        <w:tabs>
          <w:tab w:val="clear" w:pos="680"/>
          <w:tab w:val="num" w:pos="1200"/>
          <w:tab w:val="left" w:pos="8931"/>
        </w:tabs>
        <w:jc w:val="both"/>
        <w:rPr>
          <w:sz w:val="22"/>
          <w:szCs w:val="22"/>
        </w:rPr>
      </w:pPr>
      <w:r w:rsidRPr="00EB73FE">
        <w:rPr>
          <w:sz w:val="22"/>
          <w:szCs w:val="22"/>
        </w:rPr>
        <w:t xml:space="preserve">В </w:t>
      </w:r>
      <w:proofErr w:type="spellStart"/>
      <w:r w:rsidRPr="00EB73FE">
        <w:rPr>
          <w:sz w:val="22"/>
          <w:szCs w:val="22"/>
        </w:rPr>
        <w:t>чому</w:t>
      </w:r>
      <w:proofErr w:type="spellEnd"/>
      <w:r w:rsidRPr="00EB73FE">
        <w:rPr>
          <w:sz w:val="22"/>
          <w:szCs w:val="22"/>
        </w:rPr>
        <w:t xml:space="preserve"> </w:t>
      </w:r>
      <w:proofErr w:type="spellStart"/>
      <w:r w:rsidRPr="00EB73FE">
        <w:rPr>
          <w:sz w:val="22"/>
          <w:szCs w:val="22"/>
        </w:rPr>
        <w:t>полягає</w:t>
      </w:r>
      <w:proofErr w:type="spellEnd"/>
      <w:r w:rsidRPr="00EB73FE">
        <w:rPr>
          <w:sz w:val="22"/>
          <w:szCs w:val="22"/>
        </w:rPr>
        <w:t xml:space="preserve"> </w:t>
      </w:r>
      <w:proofErr w:type="spellStart"/>
      <w:r w:rsidRPr="00EB73FE">
        <w:rPr>
          <w:sz w:val="22"/>
          <w:szCs w:val="22"/>
        </w:rPr>
        <w:t>властивість</w:t>
      </w:r>
      <w:proofErr w:type="spellEnd"/>
      <w:r w:rsidRPr="00EB73FE">
        <w:rPr>
          <w:sz w:val="22"/>
          <w:szCs w:val="22"/>
        </w:rPr>
        <w:t xml:space="preserve"> </w:t>
      </w:r>
      <w:proofErr w:type="spellStart"/>
      <w:r w:rsidRPr="00EB73FE">
        <w:rPr>
          <w:sz w:val="22"/>
          <w:szCs w:val="22"/>
        </w:rPr>
        <w:t>унімодальності</w:t>
      </w:r>
      <w:proofErr w:type="spellEnd"/>
      <w:r w:rsidRPr="00EB73FE">
        <w:rPr>
          <w:sz w:val="22"/>
          <w:szCs w:val="22"/>
        </w:rPr>
        <w:t xml:space="preserve"> </w:t>
      </w:r>
      <w:proofErr w:type="spellStart"/>
      <w:r w:rsidRPr="00EB73FE">
        <w:rPr>
          <w:sz w:val="22"/>
          <w:szCs w:val="22"/>
        </w:rPr>
        <w:t>функції</w:t>
      </w:r>
      <w:proofErr w:type="spellEnd"/>
      <w:r w:rsidRPr="00EB73FE">
        <w:rPr>
          <w:sz w:val="22"/>
          <w:szCs w:val="22"/>
        </w:rPr>
        <w:t xml:space="preserve"> та в </w:t>
      </w:r>
      <w:proofErr w:type="spellStart"/>
      <w:r w:rsidRPr="00EB73FE">
        <w:rPr>
          <w:sz w:val="22"/>
          <w:szCs w:val="22"/>
        </w:rPr>
        <w:t>чому</w:t>
      </w:r>
      <w:proofErr w:type="spellEnd"/>
      <w:r w:rsidRPr="00EB73FE">
        <w:rPr>
          <w:sz w:val="22"/>
          <w:szCs w:val="22"/>
        </w:rPr>
        <w:t xml:space="preserve"> </w:t>
      </w:r>
      <w:proofErr w:type="spellStart"/>
      <w:r w:rsidRPr="00EB73FE">
        <w:rPr>
          <w:sz w:val="22"/>
          <w:szCs w:val="22"/>
        </w:rPr>
        <w:t>полягає</w:t>
      </w:r>
      <w:proofErr w:type="spellEnd"/>
      <w:r w:rsidRPr="00EB73FE">
        <w:rPr>
          <w:sz w:val="22"/>
          <w:szCs w:val="22"/>
        </w:rPr>
        <w:t xml:space="preserve"> </w:t>
      </w:r>
      <w:proofErr w:type="spellStart"/>
      <w:r w:rsidRPr="00EB73FE">
        <w:rPr>
          <w:sz w:val="22"/>
          <w:szCs w:val="22"/>
        </w:rPr>
        <w:t>важливе</w:t>
      </w:r>
      <w:proofErr w:type="spellEnd"/>
      <w:r w:rsidRPr="00EB73FE">
        <w:rPr>
          <w:sz w:val="22"/>
          <w:szCs w:val="22"/>
        </w:rPr>
        <w:t xml:space="preserve"> </w:t>
      </w:r>
      <w:proofErr w:type="spellStart"/>
      <w:r w:rsidRPr="00EB73FE">
        <w:rPr>
          <w:sz w:val="22"/>
          <w:szCs w:val="22"/>
        </w:rPr>
        <w:t>значення</w:t>
      </w:r>
      <w:proofErr w:type="spellEnd"/>
      <w:r w:rsidRPr="00EB73FE">
        <w:rPr>
          <w:sz w:val="22"/>
          <w:szCs w:val="22"/>
        </w:rPr>
        <w:t xml:space="preserve"> </w:t>
      </w:r>
      <w:proofErr w:type="spellStart"/>
      <w:r w:rsidRPr="00EB73FE">
        <w:rPr>
          <w:sz w:val="22"/>
          <w:szCs w:val="22"/>
        </w:rPr>
        <w:t>цієї</w:t>
      </w:r>
      <w:proofErr w:type="spellEnd"/>
      <w:r w:rsidRPr="00EB73FE">
        <w:rPr>
          <w:sz w:val="22"/>
          <w:szCs w:val="22"/>
        </w:rPr>
        <w:t xml:space="preserve"> </w:t>
      </w:r>
      <w:proofErr w:type="spellStart"/>
      <w:r w:rsidRPr="00EB73FE">
        <w:rPr>
          <w:sz w:val="22"/>
          <w:szCs w:val="22"/>
        </w:rPr>
        <w:t>властивості</w:t>
      </w:r>
      <w:proofErr w:type="spellEnd"/>
      <w:r w:rsidRPr="00EB73FE">
        <w:rPr>
          <w:sz w:val="22"/>
          <w:szCs w:val="22"/>
        </w:rPr>
        <w:t xml:space="preserve"> </w:t>
      </w:r>
      <w:proofErr w:type="spellStart"/>
      <w:r w:rsidRPr="00EB73FE">
        <w:rPr>
          <w:sz w:val="22"/>
          <w:szCs w:val="22"/>
        </w:rPr>
        <w:t>під</w:t>
      </w:r>
      <w:proofErr w:type="spellEnd"/>
      <w:r w:rsidRPr="00EB73FE">
        <w:rPr>
          <w:sz w:val="22"/>
          <w:szCs w:val="22"/>
        </w:rPr>
        <w:t xml:space="preserve"> час </w:t>
      </w:r>
      <w:proofErr w:type="spellStart"/>
      <w:r w:rsidRPr="00EB73FE">
        <w:rPr>
          <w:sz w:val="22"/>
          <w:szCs w:val="22"/>
        </w:rPr>
        <w:t>розв’язку</w:t>
      </w:r>
      <w:proofErr w:type="spellEnd"/>
      <w:r w:rsidRPr="00EB73FE">
        <w:rPr>
          <w:sz w:val="22"/>
          <w:szCs w:val="22"/>
        </w:rPr>
        <w:t xml:space="preserve"> задач </w:t>
      </w:r>
      <w:proofErr w:type="spellStart"/>
      <w:r w:rsidRPr="00EB73FE">
        <w:rPr>
          <w:sz w:val="22"/>
          <w:szCs w:val="22"/>
        </w:rPr>
        <w:t>оптимізації</w:t>
      </w:r>
      <w:proofErr w:type="spellEnd"/>
      <w:r w:rsidRPr="00EB73FE">
        <w:rPr>
          <w:sz w:val="22"/>
          <w:szCs w:val="22"/>
        </w:rPr>
        <w:t xml:space="preserve"> з </w:t>
      </w:r>
      <w:proofErr w:type="spellStart"/>
      <w:r w:rsidRPr="00EB73FE">
        <w:rPr>
          <w:sz w:val="22"/>
          <w:szCs w:val="22"/>
        </w:rPr>
        <w:t>однією</w:t>
      </w:r>
      <w:proofErr w:type="spellEnd"/>
      <w:r w:rsidRPr="00EB73FE">
        <w:rPr>
          <w:sz w:val="22"/>
          <w:szCs w:val="22"/>
        </w:rPr>
        <w:t xml:space="preserve"> </w:t>
      </w:r>
      <w:proofErr w:type="spellStart"/>
      <w:r w:rsidRPr="00EB73FE">
        <w:rPr>
          <w:sz w:val="22"/>
          <w:szCs w:val="22"/>
        </w:rPr>
        <w:t>змінною</w:t>
      </w:r>
      <w:proofErr w:type="spellEnd"/>
      <w:r w:rsidRPr="00EB73FE">
        <w:rPr>
          <w:sz w:val="22"/>
          <w:szCs w:val="22"/>
        </w:rPr>
        <w:t>?</w:t>
      </w:r>
    </w:p>
    <w:p w:rsidR="00662BAF" w:rsidRPr="00EB73FE" w:rsidRDefault="00662BAF" w:rsidP="001E2FDF">
      <w:pPr>
        <w:numPr>
          <w:ilvl w:val="0"/>
          <w:numId w:val="15"/>
        </w:numPr>
        <w:tabs>
          <w:tab w:val="clear" w:pos="680"/>
          <w:tab w:val="num" w:pos="1200"/>
          <w:tab w:val="left" w:pos="8931"/>
        </w:tabs>
        <w:jc w:val="both"/>
        <w:rPr>
          <w:sz w:val="22"/>
          <w:szCs w:val="22"/>
        </w:rPr>
      </w:pPr>
      <w:r w:rsidRPr="00EB73FE">
        <w:rPr>
          <w:sz w:val="22"/>
          <w:szCs w:val="22"/>
        </w:rPr>
        <w:t xml:space="preserve">Нехай дана точка </w:t>
      </w:r>
      <w:proofErr w:type="spellStart"/>
      <w:r w:rsidRPr="00EB73FE">
        <w:rPr>
          <w:sz w:val="22"/>
          <w:szCs w:val="22"/>
        </w:rPr>
        <w:t>задовольняє</w:t>
      </w:r>
      <w:proofErr w:type="spellEnd"/>
      <w:r w:rsidRPr="00EB73FE">
        <w:rPr>
          <w:sz w:val="22"/>
          <w:szCs w:val="22"/>
        </w:rPr>
        <w:t xml:space="preserve"> </w:t>
      </w:r>
      <w:proofErr w:type="spellStart"/>
      <w:r w:rsidRPr="00EB73FE">
        <w:rPr>
          <w:sz w:val="22"/>
          <w:szCs w:val="22"/>
        </w:rPr>
        <w:t>достатнім</w:t>
      </w:r>
      <w:proofErr w:type="spellEnd"/>
      <w:r w:rsidRPr="00EB73FE">
        <w:rPr>
          <w:sz w:val="22"/>
          <w:szCs w:val="22"/>
        </w:rPr>
        <w:t xml:space="preserve"> </w:t>
      </w:r>
      <w:proofErr w:type="spellStart"/>
      <w:r w:rsidRPr="00EB73FE">
        <w:rPr>
          <w:sz w:val="22"/>
          <w:szCs w:val="22"/>
        </w:rPr>
        <w:t>умовам</w:t>
      </w:r>
      <w:proofErr w:type="spellEnd"/>
      <w:r w:rsidRPr="00EB73FE">
        <w:rPr>
          <w:sz w:val="22"/>
          <w:szCs w:val="22"/>
        </w:rPr>
        <w:t xml:space="preserve"> </w:t>
      </w:r>
      <w:proofErr w:type="spellStart"/>
      <w:r w:rsidRPr="00EB73FE">
        <w:rPr>
          <w:sz w:val="22"/>
          <w:szCs w:val="22"/>
        </w:rPr>
        <w:t>існування</w:t>
      </w:r>
      <w:proofErr w:type="spellEnd"/>
      <w:r w:rsidRPr="00EB73FE">
        <w:rPr>
          <w:sz w:val="22"/>
          <w:szCs w:val="22"/>
        </w:rPr>
        <w:t xml:space="preserve"> локального </w:t>
      </w:r>
      <w:r w:rsidRPr="00EB73FE">
        <w:rPr>
          <w:sz w:val="22"/>
          <w:szCs w:val="22"/>
          <w:lang w:val="uk-UA"/>
        </w:rPr>
        <w:t>мінімуму</w:t>
      </w:r>
      <w:r w:rsidRPr="00EB73FE">
        <w:rPr>
          <w:sz w:val="22"/>
          <w:szCs w:val="22"/>
        </w:rPr>
        <w:t xml:space="preserve">. Як </w:t>
      </w:r>
      <w:proofErr w:type="spellStart"/>
      <w:r w:rsidRPr="00EB73FE">
        <w:rPr>
          <w:sz w:val="22"/>
          <w:szCs w:val="22"/>
        </w:rPr>
        <w:t>встановити</w:t>
      </w:r>
      <w:proofErr w:type="spellEnd"/>
      <w:r w:rsidRPr="00EB73FE">
        <w:rPr>
          <w:sz w:val="22"/>
          <w:szCs w:val="22"/>
        </w:rPr>
        <w:t xml:space="preserve">, </w:t>
      </w:r>
      <w:proofErr w:type="spellStart"/>
      <w:r w:rsidRPr="00EB73FE">
        <w:rPr>
          <w:sz w:val="22"/>
          <w:szCs w:val="22"/>
        </w:rPr>
        <w:t>чи</w:t>
      </w:r>
      <w:proofErr w:type="spellEnd"/>
      <w:r w:rsidRPr="00EB73FE">
        <w:rPr>
          <w:sz w:val="22"/>
          <w:szCs w:val="22"/>
        </w:rPr>
        <w:t xml:space="preserve"> є </w:t>
      </w:r>
      <w:proofErr w:type="spellStart"/>
      <w:r w:rsidRPr="00EB73FE">
        <w:rPr>
          <w:sz w:val="22"/>
          <w:szCs w:val="22"/>
        </w:rPr>
        <w:t>цей</w:t>
      </w:r>
      <w:proofErr w:type="spellEnd"/>
      <w:r w:rsidRPr="00EB73FE">
        <w:rPr>
          <w:sz w:val="22"/>
          <w:szCs w:val="22"/>
        </w:rPr>
        <w:t xml:space="preserve"> </w:t>
      </w:r>
      <w:proofErr w:type="spellStart"/>
      <w:r w:rsidRPr="00EB73FE">
        <w:rPr>
          <w:sz w:val="22"/>
          <w:szCs w:val="22"/>
        </w:rPr>
        <w:t>мінімум</w:t>
      </w:r>
      <w:proofErr w:type="spellEnd"/>
      <w:r w:rsidRPr="00EB73FE">
        <w:rPr>
          <w:sz w:val="22"/>
          <w:szCs w:val="22"/>
        </w:rPr>
        <w:t xml:space="preserve"> </w:t>
      </w:r>
      <w:proofErr w:type="spellStart"/>
      <w:r w:rsidRPr="00EB73FE">
        <w:rPr>
          <w:sz w:val="22"/>
          <w:szCs w:val="22"/>
        </w:rPr>
        <w:t>глобальним</w:t>
      </w:r>
      <w:proofErr w:type="spellEnd"/>
      <w:r w:rsidRPr="00EB73FE">
        <w:rPr>
          <w:sz w:val="22"/>
          <w:szCs w:val="22"/>
        </w:rPr>
        <w:t>?</w:t>
      </w:r>
    </w:p>
    <w:p w:rsidR="00662BAF" w:rsidRPr="000E0344" w:rsidRDefault="00662BAF" w:rsidP="00FE3EF3">
      <w:pPr>
        <w:pStyle w:val="25"/>
        <w:rPr>
          <w:rStyle w:val="main30"/>
          <w:kern w:val="0"/>
        </w:rPr>
      </w:pPr>
    </w:p>
    <w:p w:rsidR="00662BAF" w:rsidRDefault="00662BAF" w:rsidP="00662BAF">
      <w:pPr>
        <w:jc w:val="both"/>
        <w:rPr>
          <w:lang w:val="uk-UA"/>
        </w:rPr>
      </w:pPr>
    </w:p>
    <w:p w:rsidR="00912D0B" w:rsidRDefault="00912D0B">
      <w:pPr>
        <w:rPr>
          <w:lang w:val="uk-UA"/>
        </w:rPr>
      </w:pPr>
    </w:p>
    <w:p w:rsidR="00966167" w:rsidRPr="005A40B8" w:rsidRDefault="00662BAF" w:rsidP="005A40B8">
      <w:pPr>
        <w:jc w:val="center"/>
        <w:outlineLvl w:val="0"/>
        <w:rPr>
          <w:rStyle w:val="main"/>
        </w:rPr>
      </w:pPr>
      <w:bookmarkStart w:id="191" w:name="_Toc151612320"/>
      <w:bookmarkStart w:id="192" w:name="_Toc151613375"/>
      <w:r>
        <w:rPr>
          <w:rStyle w:val="main"/>
          <w:lang w:val="uk-UA"/>
        </w:rPr>
        <w:br w:type="page"/>
      </w:r>
      <w:bookmarkStart w:id="193" w:name="_Toc226293641"/>
      <w:bookmarkStart w:id="194" w:name="_Toc157537676"/>
      <w:bookmarkEnd w:id="191"/>
      <w:bookmarkEnd w:id="192"/>
      <w:r w:rsidR="00966167" w:rsidRPr="005A40B8">
        <w:rPr>
          <w:rStyle w:val="main"/>
        </w:rPr>
        <w:lastRenderedPageBreak/>
        <w:t>6 ЛАБОРАТОРНА РОБОТА № 6 Методи прямого пошуку в задачах багатовимірної безумовної оптимізації. Модифікована процедура пошуку по симплексу Недлера-Міда</w:t>
      </w:r>
      <w:bookmarkEnd w:id="193"/>
      <w:bookmarkEnd w:id="194"/>
    </w:p>
    <w:p w:rsidR="00966167" w:rsidRPr="005A40B8" w:rsidRDefault="00966167" w:rsidP="005A40B8">
      <w:pPr>
        <w:jc w:val="center"/>
        <w:outlineLvl w:val="0"/>
        <w:rPr>
          <w:rStyle w:val="main"/>
        </w:rPr>
      </w:pPr>
    </w:p>
    <w:p w:rsidR="00966167" w:rsidRPr="0016545D" w:rsidRDefault="00966167" w:rsidP="00966167">
      <w:pPr>
        <w:ind w:firstLine="720"/>
        <w:jc w:val="both"/>
        <w:rPr>
          <w:sz w:val="22"/>
          <w:szCs w:val="22"/>
          <w:lang w:val="uk-UA"/>
        </w:rPr>
      </w:pPr>
      <w:r w:rsidRPr="0016545D">
        <w:rPr>
          <w:b/>
          <w:sz w:val="22"/>
          <w:szCs w:val="22"/>
          <w:lang w:val="uk-UA"/>
        </w:rPr>
        <w:t>Мета роботи</w:t>
      </w:r>
      <w:r w:rsidRPr="0016545D">
        <w:rPr>
          <w:sz w:val="22"/>
          <w:szCs w:val="22"/>
          <w:lang w:val="uk-UA"/>
        </w:rPr>
        <w:t xml:space="preserve"> - вивчити </w:t>
      </w:r>
      <w:r w:rsidR="00F972DB">
        <w:rPr>
          <w:sz w:val="22"/>
          <w:szCs w:val="22"/>
          <w:lang w:val="uk-UA"/>
        </w:rPr>
        <w:t xml:space="preserve">симплексні </w:t>
      </w:r>
      <w:r w:rsidRPr="0016545D">
        <w:rPr>
          <w:sz w:val="22"/>
          <w:szCs w:val="22"/>
          <w:lang w:val="uk-UA"/>
        </w:rPr>
        <w:t>метод</w:t>
      </w:r>
      <w:r>
        <w:rPr>
          <w:sz w:val="22"/>
          <w:szCs w:val="22"/>
          <w:lang w:val="uk-UA"/>
        </w:rPr>
        <w:t>и</w:t>
      </w:r>
      <w:r w:rsidRPr="0016545D">
        <w:rPr>
          <w:sz w:val="22"/>
          <w:szCs w:val="22"/>
          <w:lang w:val="uk-UA"/>
        </w:rPr>
        <w:t xml:space="preserve"> безумовної </w:t>
      </w:r>
      <w:proofErr w:type="spellStart"/>
      <w:r w:rsidRPr="0016545D">
        <w:rPr>
          <w:sz w:val="22"/>
          <w:szCs w:val="22"/>
          <w:lang w:val="uk-UA"/>
        </w:rPr>
        <w:t>багатовим</w:t>
      </w:r>
      <w:proofErr w:type="spellEnd"/>
      <w:r w:rsidRPr="0016545D">
        <w:rPr>
          <w:sz w:val="22"/>
          <w:szCs w:val="22"/>
        </w:rPr>
        <w:t>i</w:t>
      </w:r>
      <w:proofErr w:type="spellStart"/>
      <w:r w:rsidRPr="0016545D">
        <w:rPr>
          <w:sz w:val="22"/>
          <w:szCs w:val="22"/>
          <w:lang w:val="uk-UA"/>
        </w:rPr>
        <w:t>рної</w:t>
      </w:r>
      <w:proofErr w:type="spellEnd"/>
      <w:r w:rsidRPr="0016545D">
        <w:rPr>
          <w:sz w:val="22"/>
          <w:szCs w:val="22"/>
          <w:lang w:val="uk-UA"/>
        </w:rPr>
        <w:t xml:space="preserve"> </w:t>
      </w:r>
      <w:proofErr w:type="spellStart"/>
      <w:r w:rsidRPr="0016545D">
        <w:rPr>
          <w:sz w:val="22"/>
          <w:szCs w:val="22"/>
          <w:lang w:val="uk-UA"/>
        </w:rPr>
        <w:t>оптим</w:t>
      </w:r>
      <w:proofErr w:type="spellEnd"/>
      <w:r w:rsidRPr="0016545D">
        <w:rPr>
          <w:sz w:val="22"/>
          <w:szCs w:val="22"/>
        </w:rPr>
        <w:t>i</w:t>
      </w:r>
      <w:proofErr w:type="spellStart"/>
      <w:r w:rsidRPr="0016545D">
        <w:rPr>
          <w:sz w:val="22"/>
          <w:szCs w:val="22"/>
          <w:lang w:val="uk-UA"/>
        </w:rPr>
        <w:t>зац</w:t>
      </w:r>
      <w:proofErr w:type="spellEnd"/>
      <w:r w:rsidRPr="0016545D">
        <w:rPr>
          <w:sz w:val="22"/>
          <w:szCs w:val="22"/>
        </w:rPr>
        <w:t>i</w:t>
      </w:r>
      <w:r w:rsidR="00F972DB">
        <w:rPr>
          <w:sz w:val="22"/>
          <w:szCs w:val="22"/>
          <w:lang w:val="uk-UA"/>
        </w:rPr>
        <w:t>ї</w:t>
      </w:r>
      <w:r w:rsidRPr="0016545D">
        <w:rPr>
          <w:sz w:val="22"/>
          <w:szCs w:val="22"/>
          <w:lang w:val="uk-UA"/>
        </w:rPr>
        <w:t>.</w:t>
      </w:r>
    </w:p>
    <w:p w:rsidR="00966167" w:rsidRDefault="00966167" w:rsidP="00966167">
      <w:pPr>
        <w:ind w:firstLine="720"/>
        <w:rPr>
          <w:lang w:val="uk-UA"/>
        </w:rPr>
      </w:pPr>
    </w:p>
    <w:p w:rsidR="00966167" w:rsidRPr="00047899" w:rsidRDefault="00966167" w:rsidP="00966167">
      <w:pPr>
        <w:pStyle w:val="25"/>
        <w:outlineLvl w:val="1"/>
        <w:rPr>
          <w:rStyle w:val="main30"/>
          <w:b/>
          <w:kern w:val="0"/>
          <w:lang w:val="uk-UA"/>
        </w:rPr>
      </w:pPr>
      <w:bookmarkStart w:id="195" w:name="_Toc226293642"/>
      <w:bookmarkStart w:id="196" w:name="_Toc157537677"/>
      <w:r w:rsidRPr="00047899">
        <w:rPr>
          <w:rStyle w:val="main30"/>
          <w:b/>
          <w:kern w:val="0"/>
          <w:lang w:val="uk-UA"/>
        </w:rPr>
        <w:t xml:space="preserve">6.1 </w:t>
      </w:r>
      <w:proofErr w:type="spellStart"/>
      <w:r w:rsidRPr="00047899">
        <w:rPr>
          <w:rStyle w:val="main30"/>
          <w:b/>
          <w:kern w:val="0"/>
          <w:lang w:val="uk-UA"/>
        </w:rPr>
        <w:t>Короткі</w:t>
      </w:r>
      <w:proofErr w:type="spellEnd"/>
      <w:r w:rsidRPr="00047899">
        <w:rPr>
          <w:rStyle w:val="main30"/>
          <w:b/>
          <w:kern w:val="0"/>
          <w:lang w:val="uk-UA"/>
        </w:rPr>
        <w:t xml:space="preserve"> </w:t>
      </w:r>
      <w:proofErr w:type="spellStart"/>
      <w:r w:rsidRPr="00047899">
        <w:rPr>
          <w:rStyle w:val="main30"/>
          <w:b/>
          <w:kern w:val="0"/>
          <w:lang w:val="uk-UA"/>
        </w:rPr>
        <w:t>теоретичні</w:t>
      </w:r>
      <w:proofErr w:type="spellEnd"/>
      <w:r w:rsidRPr="00047899">
        <w:rPr>
          <w:rStyle w:val="main30"/>
          <w:b/>
          <w:kern w:val="0"/>
          <w:lang w:val="uk-UA"/>
        </w:rPr>
        <w:t xml:space="preserve"> </w:t>
      </w:r>
      <w:proofErr w:type="spellStart"/>
      <w:r w:rsidRPr="00047899">
        <w:rPr>
          <w:rStyle w:val="main30"/>
          <w:b/>
          <w:kern w:val="0"/>
          <w:lang w:val="uk-UA"/>
        </w:rPr>
        <w:t>відомості</w:t>
      </w:r>
      <w:bookmarkEnd w:id="195"/>
      <w:bookmarkEnd w:id="196"/>
      <w:proofErr w:type="spellEnd"/>
    </w:p>
    <w:p w:rsidR="00966167" w:rsidRPr="00966167" w:rsidRDefault="00966167" w:rsidP="00966167">
      <w:pPr>
        <w:ind w:firstLine="720"/>
        <w:jc w:val="center"/>
        <w:rPr>
          <w:b/>
        </w:rPr>
      </w:pPr>
    </w:p>
    <w:p w:rsidR="00966167" w:rsidRPr="00DC51EE" w:rsidRDefault="00966167" w:rsidP="00966167">
      <w:pPr>
        <w:tabs>
          <w:tab w:val="left" w:pos="1843"/>
          <w:tab w:val="left" w:pos="2268"/>
        </w:tabs>
        <w:autoSpaceDE w:val="0"/>
        <w:autoSpaceDN w:val="0"/>
        <w:adjustRightInd w:val="0"/>
        <w:spacing w:after="120"/>
        <w:ind w:firstLine="567"/>
        <w:jc w:val="both"/>
        <w:rPr>
          <w:b/>
          <w:sz w:val="22"/>
          <w:szCs w:val="22"/>
          <w:lang w:val="uk-UA"/>
        </w:rPr>
      </w:pPr>
      <w:r w:rsidRPr="00DC51EE">
        <w:rPr>
          <w:b/>
          <w:sz w:val="22"/>
          <w:szCs w:val="22"/>
          <w:lang w:val="uk-UA"/>
        </w:rPr>
        <w:t>Метод пошуку по симплексу (s</w:t>
      </w:r>
      <w:r w:rsidRPr="00DC51EE">
        <w:rPr>
          <w:b/>
          <w:sz w:val="22"/>
          <w:szCs w:val="22"/>
          <w:vertAlign w:val="superscript"/>
          <w:lang w:val="uk-UA"/>
        </w:rPr>
        <w:t>2</w:t>
      </w:r>
      <w:r w:rsidRPr="00DC51EE">
        <w:rPr>
          <w:b/>
          <w:sz w:val="22"/>
          <w:szCs w:val="22"/>
          <w:lang w:val="uk-UA"/>
        </w:rPr>
        <w:t xml:space="preserve"> - метод)</w:t>
      </w:r>
    </w:p>
    <w:p w:rsidR="00966167" w:rsidRPr="00DC51EE" w:rsidRDefault="00966167" w:rsidP="00966167">
      <w:pPr>
        <w:tabs>
          <w:tab w:val="left" w:pos="1843"/>
          <w:tab w:val="left" w:pos="2268"/>
        </w:tabs>
        <w:autoSpaceDE w:val="0"/>
        <w:autoSpaceDN w:val="0"/>
        <w:adjustRightInd w:val="0"/>
        <w:spacing w:after="120"/>
        <w:ind w:firstLine="567"/>
        <w:jc w:val="both"/>
        <w:rPr>
          <w:sz w:val="22"/>
          <w:szCs w:val="22"/>
          <w:lang w:val="uk-UA"/>
        </w:rPr>
      </w:pPr>
      <w:r w:rsidRPr="00DC51EE">
        <w:rPr>
          <w:sz w:val="22"/>
          <w:szCs w:val="22"/>
          <w:lang w:val="uk-UA"/>
        </w:rPr>
        <w:t>При вирішенні задач з двома змінними можна ско</w:t>
      </w:r>
      <w:r>
        <w:rPr>
          <w:sz w:val="22"/>
          <w:szCs w:val="22"/>
          <w:lang w:val="uk-UA"/>
        </w:rPr>
        <w:t>ристатися квадратним зразком. Н</w:t>
      </w:r>
      <w:r w:rsidRPr="00DC51EE">
        <w:rPr>
          <w:sz w:val="22"/>
          <w:szCs w:val="22"/>
          <w:lang w:val="uk-UA"/>
        </w:rPr>
        <w:t>айкраща (</w:t>
      </w:r>
      <w:proofErr w:type="spellStart"/>
      <w:r w:rsidRPr="00DC51EE">
        <w:rPr>
          <w:sz w:val="22"/>
          <w:szCs w:val="22"/>
          <w:lang w:val="uk-UA"/>
        </w:rPr>
        <w:t>F</w:t>
      </w:r>
      <w:r w:rsidRPr="00DC51EE">
        <w:rPr>
          <w:sz w:val="22"/>
          <w:szCs w:val="22"/>
          <w:vertAlign w:val="subscript"/>
          <w:lang w:val="uk-UA"/>
        </w:rPr>
        <w:t>min</w:t>
      </w:r>
      <w:proofErr w:type="spellEnd"/>
      <w:r w:rsidRPr="00DC51EE">
        <w:rPr>
          <w:sz w:val="22"/>
          <w:szCs w:val="22"/>
          <w:lang w:val="uk-UA"/>
        </w:rPr>
        <w:t xml:space="preserve">) з 5 досліджуваних точок вибирається як наступна базова точка, навколо якої будується наступний зразок. Якщо жодна з кутових точок не має переваг перед базовою, розміри зразка слід зменшити, після чого продовжити пошук. Цей тип еволюційної оптимізації був використаний для аналізу функціонування промислових підприємств, коли ефект варіювання значень змінних, що описують виробничі процеси, вимірюється з помилкою. У задачі великої розмірності обчислення значень цільової функції проводиться у всіх вершинах, а також в центрі тяжіння гіперкуба, тобто в точках так званого кубічного зразка. Гіперкубом називається куб в N-вимірному евклідовому просторі, тобто безліч X=(X1,X2.,XN)Є N, </w:t>
      </w:r>
      <w:proofErr w:type="spellStart"/>
      <w:r w:rsidRPr="00DC51EE">
        <w:rPr>
          <w:sz w:val="22"/>
          <w:szCs w:val="22"/>
          <w:lang w:val="uk-UA"/>
        </w:rPr>
        <w:t>a</w:t>
      </w:r>
      <w:r w:rsidRPr="00DC51EE">
        <w:rPr>
          <w:sz w:val="22"/>
          <w:szCs w:val="22"/>
          <w:vertAlign w:val="subscript"/>
          <w:lang w:val="uk-UA"/>
        </w:rPr>
        <w:t>i</w:t>
      </w:r>
      <w:proofErr w:type="spellEnd"/>
      <w:r w:rsidRPr="00DC51EE">
        <w:rPr>
          <w:sz w:val="22"/>
          <w:szCs w:val="22"/>
          <w:lang w:val="uk-UA"/>
        </w:rPr>
        <w:t xml:space="preserve"> ≤</w:t>
      </w:r>
      <w:proofErr w:type="spellStart"/>
      <w:r w:rsidRPr="00DC51EE">
        <w:rPr>
          <w:sz w:val="22"/>
          <w:szCs w:val="22"/>
          <w:lang w:val="uk-UA"/>
        </w:rPr>
        <w:t>x</w:t>
      </w:r>
      <w:r w:rsidRPr="00DC51EE">
        <w:rPr>
          <w:sz w:val="22"/>
          <w:szCs w:val="22"/>
          <w:vertAlign w:val="subscript"/>
          <w:lang w:val="uk-UA"/>
        </w:rPr>
        <w:t>i</w:t>
      </w:r>
      <w:r w:rsidRPr="00DC51EE">
        <w:rPr>
          <w:sz w:val="22"/>
          <w:szCs w:val="22"/>
          <w:lang w:val="uk-UA"/>
        </w:rPr>
        <w:t>≤b</w:t>
      </w:r>
      <w:r w:rsidRPr="00DC51EE">
        <w:rPr>
          <w:sz w:val="22"/>
          <w:szCs w:val="22"/>
          <w:vertAlign w:val="subscript"/>
          <w:lang w:val="uk-UA"/>
        </w:rPr>
        <w:t>i</w:t>
      </w:r>
      <w:proofErr w:type="spellEnd"/>
      <w:r w:rsidRPr="00DC51EE">
        <w:rPr>
          <w:sz w:val="22"/>
          <w:szCs w:val="22"/>
          <w:lang w:val="uk-UA"/>
        </w:rPr>
        <w:t>, i=1,N, де а і b - задані числа.</w:t>
      </w:r>
    </w:p>
    <w:p w:rsidR="00966167" w:rsidRPr="00DC51EE" w:rsidRDefault="00966167" w:rsidP="00966167">
      <w:pPr>
        <w:tabs>
          <w:tab w:val="left" w:pos="1843"/>
          <w:tab w:val="left" w:pos="2268"/>
        </w:tabs>
        <w:autoSpaceDE w:val="0"/>
        <w:autoSpaceDN w:val="0"/>
        <w:adjustRightInd w:val="0"/>
        <w:spacing w:after="120"/>
        <w:ind w:firstLine="567"/>
        <w:jc w:val="both"/>
        <w:rPr>
          <w:sz w:val="22"/>
          <w:szCs w:val="22"/>
          <w:lang w:val="uk-UA"/>
        </w:rPr>
      </w:pPr>
      <w:r w:rsidRPr="00DC51EE">
        <w:rPr>
          <w:sz w:val="22"/>
          <w:szCs w:val="22"/>
          <w:lang w:val="uk-UA"/>
        </w:rPr>
        <w:t xml:space="preserve">Якщо кількість змінних (розмірність простору, в якому ведеться пошук) рівна N, то пошук за кубічним зразком вимагає 2N+1 обчислень значення функції для даного зразка. При збільшенні розмірності задачі необхідна кількість обчислень значення цільової функції зростає надзвичайно швидко. Таким чином, не дивлячись на логічну простоту пошуку за кубічним зразком, виникає необхідність використання ефективніших методів прямого пошуку для вирішення задач оптимізації, що виникають на практиці. </w:t>
      </w:r>
    </w:p>
    <w:p w:rsidR="00966167" w:rsidRPr="00DC51EE" w:rsidRDefault="00966167" w:rsidP="00966167">
      <w:pPr>
        <w:tabs>
          <w:tab w:val="left" w:pos="1843"/>
          <w:tab w:val="left" w:pos="2268"/>
        </w:tabs>
        <w:autoSpaceDE w:val="0"/>
        <w:autoSpaceDN w:val="0"/>
        <w:adjustRightInd w:val="0"/>
        <w:spacing w:after="120"/>
        <w:ind w:firstLine="567"/>
        <w:jc w:val="both"/>
        <w:rPr>
          <w:sz w:val="22"/>
          <w:szCs w:val="22"/>
          <w:lang w:val="uk-UA"/>
        </w:rPr>
      </w:pPr>
      <w:r w:rsidRPr="00DC51EE">
        <w:rPr>
          <w:sz w:val="22"/>
          <w:szCs w:val="22"/>
          <w:lang w:val="uk-UA"/>
        </w:rPr>
        <w:t xml:space="preserve">Одна із стратегій пошуку покладена в основу методу пошуку по симплексу. Процедура симплексного пошуку базується на тому, що </w:t>
      </w:r>
      <w:r w:rsidRPr="00DC51EE">
        <w:rPr>
          <w:sz w:val="22"/>
          <w:szCs w:val="22"/>
          <w:lang w:val="uk-UA"/>
        </w:rPr>
        <w:lastRenderedPageBreak/>
        <w:t xml:space="preserve">експериментальним зразком, який містить найменшу кількість точок, є регулярний симплекс. </w:t>
      </w:r>
      <w:r w:rsidRPr="00DC51EE">
        <w:rPr>
          <w:b/>
          <w:bCs/>
          <w:sz w:val="22"/>
          <w:szCs w:val="22"/>
          <w:lang w:val="uk-UA"/>
        </w:rPr>
        <w:t xml:space="preserve">Регулярний симплекс </w:t>
      </w:r>
      <w:r w:rsidRPr="00DC51EE">
        <w:rPr>
          <w:sz w:val="22"/>
          <w:szCs w:val="22"/>
          <w:lang w:val="uk-UA"/>
        </w:rPr>
        <w:t>в N-мірному</w:t>
      </w:r>
      <w:r>
        <w:rPr>
          <w:sz w:val="22"/>
          <w:szCs w:val="22"/>
          <w:lang w:val="uk-UA"/>
        </w:rPr>
        <w:t xml:space="preserve"> просторі</w:t>
      </w:r>
      <w:r w:rsidRPr="00DC51EE">
        <w:rPr>
          <w:sz w:val="22"/>
          <w:szCs w:val="22"/>
          <w:lang w:val="uk-UA"/>
        </w:rPr>
        <w:t xml:space="preserve">- багатогранник, утворений N+1 рівновіддаленими  одна від одної точками (вершинами). В разі </w:t>
      </w:r>
      <w:r>
        <w:rPr>
          <w:sz w:val="22"/>
          <w:szCs w:val="22"/>
          <w:lang w:val="uk-UA"/>
        </w:rPr>
        <w:t>двох</w:t>
      </w:r>
      <w:r w:rsidRPr="00DC51EE">
        <w:rPr>
          <w:sz w:val="22"/>
          <w:szCs w:val="22"/>
          <w:lang w:val="uk-UA"/>
        </w:rPr>
        <w:t xml:space="preserve"> змінних, симплексом є рівносторонній трикутник, </w:t>
      </w:r>
      <w:r w:rsidRPr="00A2055E">
        <w:rPr>
          <w:sz w:val="22"/>
          <w:szCs w:val="22"/>
          <w:lang w:val="uk-UA"/>
        </w:rPr>
        <w:t>в тривимірному</w:t>
      </w:r>
      <w:r w:rsidRPr="00DC51EE">
        <w:rPr>
          <w:sz w:val="22"/>
          <w:szCs w:val="22"/>
          <w:lang w:val="uk-UA"/>
        </w:rPr>
        <w:t xml:space="preserve"> просторі, симплекс є тетраедром. У алгоритмі симплексного методу використовується властивість симплексу, згідно якій новий симплекс можна побудувати на будь-якій грані початкового симплексу шляхом перенесення обраної вершини на належну відстань вздовж прямої, проведеної через центр тяжіння решти вершин початкового симплексу. Отримана таким чином точка є вершиною нового симплексу, а обрану при побудові початкового симплексу вершину виключають. Потрібне одне обчислення значення цільової функції (при переході до нового симплексу). </w:t>
      </w:r>
    </w:p>
    <w:p w:rsidR="00966167" w:rsidRPr="00DC51EE" w:rsidRDefault="00966167" w:rsidP="00966167">
      <w:pPr>
        <w:tabs>
          <w:tab w:val="left" w:pos="1843"/>
          <w:tab w:val="left" w:pos="2268"/>
        </w:tabs>
        <w:autoSpaceDE w:val="0"/>
        <w:autoSpaceDN w:val="0"/>
        <w:adjustRightInd w:val="0"/>
        <w:spacing w:after="120"/>
        <w:ind w:firstLine="567"/>
        <w:jc w:val="both"/>
        <w:rPr>
          <w:sz w:val="22"/>
          <w:szCs w:val="22"/>
          <w:lang w:val="uk-UA"/>
        </w:rPr>
      </w:pPr>
      <w:r w:rsidRPr="00DC51EE">
        <w:rPr>
          <w:sz w:val="22"/>
          <w:szCs w:val="22"/>
          <w:lang w:val="uk-UA"/>
        </w:rPr>
        <w:t>Робота алгоритму починається з побудови регулярного симплексу в просторі незалежних змінних і оцінювання значень цільової функції в кожній з вершин симплексу. При цьому визначається вершина, якою відповідає найбільше значення цільової функції. Потім знайдена вершина проектується через центр тяжіння решти вершин в нову точку, яка використовується як вершина нового симплексу. Якщо функція зменшується достатньо плавно, ітерації продовжуються до тих пір, поки або не буде накрита точка мінімуму, або не почнеться циклічний рух по симплексу. У таких ситуаціях можна скористатися наступними трьома правилами:</w:t>
      </w:r>
    </w:p>
    <w:p w:rsidR="00966167" w:rsidRPr="00DC51EE" w:rsidRDefault="00966167" w:rsidP="00966167">
      <w:pPr>
        <w:tabs>
          <w:tab w:val="left" w:pos="1843"/>
          <w:tab w:val="left" w:pos="2268"/>
        </w:tabs>
        <w:autoSpaceDE w:val="0"/>
        <w:autoSpaceDN w:val="0"/>
        <w:adjustRightInd w:val="0"/>
        <w:spacing w:after="120"/>
        <w:ind w:firstLine="567"/>
        <w:jc w:val="both"/>
        <w:rPr>
          <w:sz w:val="22"/>
          <w:szCs w:val="22"/>
          <w:lang w:val="uk-UA"/>
        </w:rPr>
      </w:pPr>
      <w:r w:rsidRPr="00DC51EE">
        <w:rPr>
          <w:sz w:val="22"/>
          <w:szCs w:val="22"/>
          <w:u w:val="single"/>
          <w:lang w:val="uk-UA"/>
        </w:rPr>
        <w:t xml:space="preserve">Правило 1. </w:t>
      </w:r>
      <w:r w:rsidRPr="00DC51EE">
        <w:rPr>
          <w:sz w:val="22"/>
          <w:szCs w:val="22"/>
          <w:lang w:val="uk-UA"/>
        </w:rPr>
        <w:t>«</w:t>
      </w:r>
      <w:r w:rsidRPr="00DC51EE">
        <w:rPr>
          <w:i/>
          <w:iCs/>
          <w:sz w:val="22"/>
          <w:szCs w:val="22"/>
          <w:lang w:val="uk-UA"/>
        </w:rPr>
        <w:t>Накриття» точки мінімуму.</w:t>
      </w:r>
    </w:p>
    <w:p w:rsidR="00966167" w:rsidRPr="00DC51EE" w:rsidRDefault="00966167" w:rsidP="00966167">
      <w:pPr>
        <w:tabs>
          <w:tab w:val="left" w:pos="1843"/>
          <w:tab w:val="left" w:pos="2268"/>
        </w:tabs>
        <w:autoSpaceDE w:val="0"/>
        <w:autoSpaceDN w:val="0"/>
        <w:adjustRightInd w:val="0"/>
        <w:spacing w:after="120"/>
        <w:ind w:firstLine="567"/>
        <w:jc w:val="both"/>
        <w:rPr>
          <w:sz w:val="22"/>
          <w:szCs w:val="22"/>
          <w:lang w:val="uk-UA"/>
        </w:rPr>
      </w:pPr>
      <w:r w:rsidRPr="00DC51EE">
        <w:rPr>
          <w:sz w:val="22"/>
          <w:szCs w:val="22"/>
          <w:lang w:val="uk-UA"/>
        </w:rPr>
        <w:t>Якщо вершина, якій відповідає найбільше значення цільової функції, побудована на попередній операції, то замість неї береться вершина, якій відповідає наступне за величиною значення цільової функції.</w:t>
      </w:r>
    </w:p>
    <w:p w:rsidR="00966167" w:rsidRPr="00DC51EE" w:rsidRDefault="00966167" w:rsidP="00966167">
      <w:pPr>
        <w:tabs>
          <w:tab w:val="left" w:pos="1843"/>
          <w:tab w:val="left" w:pos="2268"/>
        </w:tabs>
        <w:autoSpaceDE w:val="0"/>
        <w:autoSpaceDN w:val="0"/>
        <w:adjustRightInd w:val="0"/>
        <w:spacing w:after="120"/>
        <w:ind w:firstLine="567"/>
        <w:jc w:val="both"/>
        <w:rPr>
          <w:sz w:val="22"/>
          <w:szCs w:val="22"/>
          <w:lang w:val="uk-UA"/>
        </w:rPr>
      </w:pPr>
      <w:r w:rsidRPr="00DC51EE">
        <w:rPr>
          <w:sz w:val="22"/>
          <w:szCs w:val="22"/>
          <w:u w:val="single"/>
          <w:lang w:val="uk-UA"/>
        </w:rPr>
        <w:t>Правило 2.</w:t>
      </w:r>
      <w:r w:rsidRPr="00DC51EE">
        <w:rPr>
          <w:sz w:val="22"/>
          <w:szCs w:val="22"/>
          <w:lang w:val="uk-UA"/>
        </w:rPr>
        <w:t xml:space="preserve"> </w:t>
      </w:r>
      <w:r w:rsidRPr="00DC51EE">
        <w:rPr>
          <w:i/>
          <w:iCs/>
          <w:sz w:val="22"/>
          <w:szCs w:val="22"/>
          <w:lang w:val="uk-UA"/>
        </w:rPr>
        <w:t>Циклічний рух.</w:t>
      </w:r>
    </w:p>
    <w:p w:rsidR="00966167" w:rsidRPr="00DC51EE" w:rsidRDefault="00966167" w:rsidP="00966167">
      <w:pPr>
        <w:tabs>
          <w:tab w:val="left" w:pos="1843"/>
          <w:tab w:val="left" w:pos="2268"/>
        </w:tabs>
        <w:autoSpaceDE w:val="0"/>
        <w:autoSpaceDN w:val="0"/>
        <w:adjustRightInd w:val="0"/>
        <w:spacing w:after="120"/>
        <w:ind w:firstLine="567"/>
        <w:jc w:val="both"/>
        <w:rPr>
          <w:sz w:val="22"/>
          <w:szCs w:val="22"/>
          <w:lang w:val="uk-UA"/>
        </w:rPr>
      </w:pPr>
      <w:r w:rsidRPr="00DC51EE">
        <w:rPr>
          <w:sz w:val="22"/>
          <w:szCs w:val="22"/>
          <w:lang w:val="uk-UA"/>
        </w:rPr>
        <w:t>Якщо деяка вершина симплексу не виключається впродовж більш, ніж М ітерацій, то необхідно зменшити розмір симплексу за допомогою коефіцієнта редукції і побудувати новий симплекс, вибравши як базову точку, якій відповідає мінімальне значення цільової функції.</w:t>
      </w:r>
    </w:p>
    <w:p w:rsidR="00966167" w:rsidRPr="00DC51EE" w:rsidRDefault="00966167" w:rsidP="00966167">
      <w:pPr>
        <w:tabs>
          <w:tab w:val="left" w:pos="1843"/>
          <w:tab w:val="left" w:pos="2268"/>
        </w:tabs>
        <w:autoSpaceDE w:val="0"/>
        <w:autoSpaceDN w:val="0"/>
        <w:adjustRightInd w:val="0"/>
        <w:spacing w:after="120"/>
        <w:ind w:firstLine="567"/>
        <w:jc w:val="both"/>
        <w:rPr>
          <w:sz w:val="22"/>
          <w:szCs w:val="22"/>
          <w:lang w:val="uk-UA"/>
        </w:rPr>
      </w:pPr>
      <w:r w:rsidRPr="00DC51EE">
        <w:rPr>
          <w:sz w:val="22"/>
          <w:szCs w:val="22"/>
          <w:lang w:val="uk-UA"/>
        </w:rPr>
        <w:lastRenderedPageBreak/>
        <w:t>Запропоновано обчислювати М за формулою:</w:t>
      </w:r>
    </w:p>
    <w:p w:rsidR="00966167" w:rsidRDefault="00966167" w:rsidP="00966167">
      <w:pPr>
        <w:tabs>
          <w:tab w:val="left" w:pos="600"/>
        </w:tabs>
        <w:autoSpaceDE w:val="0"/>
        <w:autoSpaceDN w:val="0"/>
        <w:adjustRightInd w:val="0"/>
        <w:spacing w:after="120"/>
        <w:ind w:firstLine="567"/>
        <w:jc w:val="right"/>
        <w:rPr>
          <w:sz w:val="22"/>
          <w:szCs w:val="22"/>
          <w:lang w:val="uk-UA"/>
        </w:rPr>
      </w:pPr>
      <w:r w:rsidRPr="00DC51EE">
        <w:rPr>
          <w:sz w:val="22"/>
          <w:szCs w:val="22"/>
          <w:lang w:val="uk-UA"/>
        </w:rPr>
        <w:t>М=1.65*N+0.05*N</w:t>
      </w:r>
      <w:r w:rsidRPr="00DC51EE">
        <w:rPr>
          <w:sz w:val="22"/>
          <w:szCs w:val="22"/>
          <w:vertAlign w:val="superscript"/>
          <w:lang w:val="uk-UA"/>
        </w:rPr>
        <w:t>2</w:t>
      </w:r>
      <w:r>
        <w:rPr>
          <w:sz w:val="22"/>
          <w:szCs w:val="22"/>
          <w:lang w:val="uk-UA"/>
        </w:rPr>
        <w:t xml:space="preserve">                                   </w:t>
      </w:r>
      <w:r w:rsidRPr="00DC51EE">
        <w:rPr>
          <w:sz w:val="22"/>
          <w:szCs w:val="22"/>
          <w:lang w:val="uk-UA"/>
        </w:rPr>
        <w:t>(</w:t>
      </w:r>
      <w:r w:rsidR="00F972DB">
        <w:rPr>
          <w:sz w:val="22"/>
          <w:szCs w:val="22"/>
          <w:lang w:val="uk-UA"/>
        </w:rPr>
        <w:t>6</w:t>
      </w:r>
      <w:r w:rsidRPr="00DC51EE">
        <w:rPr>
          <w:sz w:val="22"/>
          <w:szCs w:val="22"/>
          <w:lang w:val="uk-UA"/>
        </w:rPr>
        <w:t>.1)</w:t>
      </w:r>
    </w:p>
    <w:p w:rsidR="00966167" w:rsidRPr="00DC51EE" w:rsidRDefault="00966167" w:rsidP="00966167">
      <w:pPr>
        <w:tabs>
          <w:tab w:val="left" w:pos="600"/>
        </w:tabs>
        <w:autoSpaceDE w:val="0"/>
        <w:autoSpaceDN w:val="0"/>
        <w:adjustRightInd w:val="0"/>
        <w:spacing w:after="120"/>
        <w:ind w:firstLine="567"/>
        <w:jc w:val="right"/>
        <w:rPr>
          <w:sz w:val="22"/>
          <w:szCs w:val="22"/>
          <w:lang w:val="uk-UA"/>
        </w:rPr>
      </w:pPr>
    </w:p>
    <w:p w:rsidR="00966167" w:rsidRPr="00DC51EE" w:rsidRDefault="00966167" w:rsidP="00966167">
      <w:pPr>
        <w:tabs>
          <w:tab w:val="left" w:pos="1843"/>
          <w:tab w:val="left" w:pos="2268"/>
        </w:tabs>
        <w:autoSpaceDE w:val="0"/>
        <w:autoSpaceDN w:val="0"/>
        <w:adjustRightInd w:val="0"/>
        <w:spacing w:after="120"/>
        <w:ind w:firstLine="567"/>
        <w:jc w:val="both"/>
        <w:rPr>
          <w:sz w:val="22"/>
          <w:szCs w:val="22"/>
          <w:lang w:val="uk-UA"/>
        </w:rPr>
      </w:pPr>
      <w:r w:rsidRPr="00DC51EE">
        <w:rPr>
          <w:sz w:val="22"/>
          <w:szCs w:val="22"/>
          <w:lang w:val="uk-UA"/>
        </w:rPr>
        <w:t>де N - розмірність задачі;</w:t>
      </w:r>
    </w:p>
    <w:p w:rsidR="00966167" w:rsidRPr="00DC51EE" w:rsidRDefault="00966167" w:rsidP="00966167">
      <w:pPr>
        <w:tabs>
          <w:tab w:val="left" w:pos="1843"/>
          <w:tab w:val="left" w:pos="2268"/>
        </w:tabs>
        <w:autoSpaceDE w:val="0"/>
        <w:autoSpaceDN w:val="0"/>
        <w:adjustRightInd w:val="0"/>
        <w:spacing w:after="120"/>
        <w:ind w:firstLine="567"/>
        <w:jc w:val="both"/>
        <w:rPr>
          <w:sz w:val="22"/>
          <w:szCs w:val="22"/>
          <w:lang w:val="uk-UA"/>
        </w:rPr>
      </w:pPr>
      <w:r w:rsidRPr="00DC51EE">
        <w:rPr>
          <w:sz w:val="22"/>
          <w:szCs w:val="22"/>
          <w:lang w:val="uk-UA"/>
        </w:rPr>
        <w:t>М - округляється до найближчого цілого.</w:t>
      </w:r>
    </w:p>
    <w:p w:rsidR="00966167" w:rsidRPr="00DC51EE" w:rsidRDefault="00966167" w:rsidP="00966167">
      <w:pPr>
        <w:tabs>
          <w:tab w:val="left" w:pos="1843"/>
          <w:tab w:val="left" w:pos="2268"/>
        </w:tabs>
        <w:autoSpaceDE w:val="0"/>
        <w:autoSpaceDN w:val="0"/>
        <w:adjustRightInd w:val="0"/>
        <w:spacing w:after="120"/>
        <w:ind w:firstLine="567"/>
        <w:jc w:val="both"/>
        <w:rPr>
          <w:sz w:val="22"/>
          <w:szCs w:val="22"/>
          <w:lang w:val="uk-UA"/>
        </w:rPr>
      </w:pPr>
      <w:r w:rsidRPr="00DC51EE">
        <w:rPr>
          <w:sz w:val="22"/>
          <w:szCs w:val="22"/>
          <w:lang w:val="uk-UA"/>
        </w:rPr>
        <w:t>Для застосування даного правила потрібно встановити величину коефіцієнта редукції.</w:t>
      </w:r>
    </w:p>
    <w:p w:rsidR="00966167" w:rsidRPr="00DC51EE" w:rsidRDefault="00966167" w:rsidP="00966167">
      <w:pPr>
        <w:tabs>
          <w:tab w:val="left" w:pos="1843"/>
          <w:tab w:val="left" w:pos="2268"/>
        </w:tabs>
        <w:autoSpaceDE w:val="0"/>
        <w:autoSpaceDN w:val="0"/>
        <w:adjustRightInd w:val="0"/>
        <w:spacing w:after="120"/>
        <w:ind w:firstLine="567"/>
        <w:jc w:val="both"/>
        <w:rPr>
          <w:sz w:val="22"/>
          <w:szCs w:val="22"/>
          <w:lang w:val="uk-UA"/>
        </w:rPr>
      </w:pPr>
      <w:r w:rsidRPr="00DC51EE">
        <w:rPr>
          <w:sz w:val="22"/>
          <w:szCs w:val="22"/>
          <w:u w:val="single"/>
          <w:lang w:val="uk-UA"/>
        </w:rPr>
        <w:t>Правило 3.</w:t>
      </w:r>
      <w:r w:rsidRPr="00DC51EE">
        <w:rPr>
          <w:i/>
          <w:iCs/>
          <w:sz w:val="22"/>
          <w:szCs w:val="22"/>
          <w:lang w:val="uk-UA"/>
        </w:rPr>
        <w:t xml:space="preserve"> Критерій закінчення пошуку.</w:t>
      </w:r>
    </w:p>
    <w:p w:rsidR="00966167" w:rsidRPr="00DC51EE" w:rsidRDefault="00966167" w:rsidP="00966167">
      <w:pPr>
        <w:tabs>
          <w:tab w:val="left" w:pos="1843"/>
          <w:tab w:val="left" w:pos="2268"/>
        </w:tabs>
        <w:autoSpaceDE w:val="0"/>
        <w:autoSpaceDN w:val="0"/>
        <w:adjustRightInd w:val="0"/>
        <w:spacing w:after="120"/>
        <w:ind w:firstLine="567"/>
        <w:jc w:val="both"/>
        <w:rPr>
          <w:sz w:val="22"/>
          <w:szCs w:val="22"/>
          <w:lang w:val="uk-UA"/>
        </w:rPr>
      </w:pPr>
      <w:r w:rsidRPr="00DC51EE">
        <w:rPr>
          <w:sz w:val="22"/>
          <w:szCs w:val="22"/>
          <w:lang w:val="uk-UA"/>
        </w:rPr>
        <w:t>Пошук завершується, коли розміри симплексу або різниці між значеннями функції у вершинах стають достатньо малими. Щоб можна було застосовувати ці правила, необхідно задати величину параметра закінчення пошуку. Реалізація алгоритму, що вивчається, заснована на обчисленнях  двох типів:</w:t>
      </w:r>
    </w:p>
    <w:p w:rsidR="00966167" w:rsidRPr="00DC51EE" w:rsidRDefault="00966167" w:rsidP="00966167">
      <w:pPr>
        <w:tabs>
          <w:tab w:val="left" w:pos="851"/>
        </w:tabs>
        <w:autoSpaceDE w:val="0"/>
        <w:autoSpaceDN w:val="0"/>
        <w:adjustRightInd w:val="0"/>
        <w:spacing w:after="120"/>
        <w:ind w:left="567"/>
        <w:jc w:val="both"/>
        <w:rPr>
          <w:sz w:val="22"/>
          <w:szCs w:val="22"/>
          <w:lang w:val="uk-UA"/>
        </w:rPr>
      </w:pPr>
      <w:r w:rsidRPr="00DC51EE">
        <w:rPr>
          <w:sz w:val="22"/>
          <w:szCs w:val="22"/>
          <w:lang w:val="uk-UA"/>
        </w:rPr>
        <w:t>1.</w:t>
      </w:r>
      <w:r w:rsidRPr="00DC51EE">
        <w:rPr>
          <w:sz w:val="22"/>
          <w:szCs w:val="22"/>
          <w:lang w:val="uk-UA"/>
        </w:rPr>
        <w:tab/>
        <w:t>Обчислення координат регулярного симплексу при заданих базовій точці і масштабному множнику.</w:t>
      </w:r>
    </w:p>
    <w:p w:rsidR="00966167" w:rsidRPr="00DC51EE" w:rsidRDefault="00966167" w:rsidP="00966167">
      <w:pPr>
        <w:tabs>
          <w:tab w:val="left" w:pos="851"/>
        </w:tabs>
        <w:autoSpaceDE w:val="0"/>
        <w:autoSpaceDN w:val="0"/>
        <w:adjustRightInd w:val="0"/>
        <w:spacing w:after="120"/>
        <w:ind w:left="567"/>
        <w:jc w:val="both"/>
        <w:rPr>
          <w:sz w:val="22"/>
          <w:szCs w:val="22"/>
          <w:lang w:val="uk-UA"/>
        </w:rPr>
      </w:pPr>
      <w:r w:rsidRPr="00DC51EE">
        <w:rPr>
          <w:sz w:val="22"/>
          <w:szCs w:val="22"/>
          <w:lang w:val="uk-UA"/>
        </w:rPr>
        <w:t>2.</w:t>
      </w:r>
      <w:r w:rsidRPr="00DC51EE">
        <w:rPr>
          <w:sz w:val="22"/>
          <w:szCs w:val="22"/>
          <w:lang w:val="uk-UA"/>
        </w:rPr>
        <w:tab/>
        <w:t>Розрахунку координат віддзеркаленої точки.</w:t>
      </w:r>
    </w:p>
    <w:p w:rsidR="00966167" w:rsidRDefault="00966167" w:rsidP="00966167">
      <w:pPr>
        <w:tabs>
          <w:tab w:val="left" w:pos="1843"/>
          <w:tab w:val="left" w:pos="2268"/>
        </w:tabs>
        <w:autoSpaceDE w:val="0"/>
        <w:autoSpaceDN w:val="0"/>
        <w:adjustRightInd w:val="0"/>
        <w:spacing w:after="120"/>
        <w:ind w:firstLine="567"/>
        <w:jc w:val="both"/>
        <w:rPr>
          <w:sz w:val="22"/>
          <w:szCs w:val="22"/>
          <w:lang w:val="uk-UA"/>
        </w:rPr>
      </w:pPr>
      <w:r w:rsidRPr="00DC51EE">
        <w:rPr>
          <w:sz w:val="22"/>
          <w:szCs w:val="22"/>
          <w:lang w:val="uk-UA"/>
        </w:rPr>
        <w:t>При заданій початковій точці Х(0) і масштабному множнику α координати решти N вершин симплексу в N-мірному просторі обчислюються за формулою(</w:t>
      </w:r>
      <w:r w:rsidR="00F972DB">
        <w:rPr>
          <w:sz w:val="22"/>
          <w:szCs w:val="22"/>
          <w:lang w:val="uk-UA"/>
        </w:rPr>
        <w:t>6</w:t>
      </w:r>
      <w:r w:rsidRPr="00DC51EE">
        <w:rPr>
          <w:sz w:val="22"/>
          <w:szCs w:val="22"/>
          <w:lang w:val="uk-UA"/>
        </w:rPr>
        <w:t>.2)</w:t>
      </w:r>
    </w:p>
    <w:p w:rsidR="00966167" w:rsidRPr="00E8775C" w:rsidRDefault="00194CF2" w:rsidP="00966167">
      <w:pPr>
        <w:tabs>
          <w:tab w:val="left" w:pos="1843"/>
          <w:tab w:val="left" w:pos="2268"/>
        </w:tabs>
        <w:autoSpaceDE w:val="0"/>
        <w:autoSpaceDN w:val="0"/>
        <w:adjustRightInd w:val="0"/>
        <w:spacing w:after="120"/>
        <w:ind w:firstLine="567"/>
        <w:jc w:val="both"/>
        <w:rPr>
          <w:sz w:val="22"/>
          <w:szCs w:val="22"/>
          <w:lang w:val="en-US"/>
        </w:rPr>
      </w:pPr>
      <w:r>
        <w:rPr>
          <w:noProof/>
          <w:sz w:val="22"/>
          <w:szCs w:val="22"/>
          <w:lang w:val="uk-UA" w:eastAsia="uk-UA"/>
        </w:rPr>
        <mc:AlternateContent>
          <mc:Choice Requires="wps">
            <w:drawing>
              <wp:anchor distT="0" distB="0" distL="114300" distR="114300" simplePos="0" relativeHeight="251667456" behindDoc="0" locked="0" layoutInCell="1" allowOverlap="1">
                <wp:simplePos x="0" y="0"/>
                <wp:positionH relativeFrom="column">
                  <wp:posOffset>1397000</wp:posOffset>
                </wp:positionH>
                <wp:positionV relativeFrom="paragraph">
                  <wp:posOffset>55245</wp:posOffset>
                </wp:positionV>
                <wp:extent cx="127000" cy="571500"/>
                <wp:effectExtent l="13335" t="8255" r="12065" b="10795"/>
                <wp:wrapNone/>
                <wp:docPr id="2" name="AutoShape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0" cy="571500"/>
                        </a:xfrm>
                        <a:prstGeom prst="leftBrace">
                          <a:avLst>
                            <a:gd name="adj1" fmla="val 375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6F4E0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10" o:spid="_x0000_s1026" type="#_x0000_t87" style="position:absolute;margin-left:110pt;margin-top:4.35pt;width:10pt;height: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"/>
            </w:pict>
          </mc:Fallback>
        </mc:AlternateContent>
      </w:r>
      <w:r w:rsidR="00966167" w:rsidRPr="00966167">
        <w:rPr>
          <w:sz w:val="22"/>
          <w:szCs w:val="22"/>
          <w:lang w:val="uk-UA"/>
        </w:rPr>
        <w:tab/>
      </w:r>
      <w:r w:rsidR="00966167" w:rsidRPr="00966167">
        <w:rPr>
          <w:sz w:val="22"/>
          <w:szCs w:val="22"/>
          <w:lang w:val="uk-UA"/>
        </w:rPr>
        <w:tab/>
        <w:t xml:space="preserve">   </w:t>
      </w:r>
      <w:proofErr w:type="spellStart"/>
      <w:proofErr w:type="gramStart"/>
      <w:r w:rsidR="00966167">
        <w:rPr>
          <w:sz w:val="22"/>
          <w:szCs w:val="22"/>
          <w:lang w:val="en-US"/>
        </w:rPr>
        <w:t>x</w:t>
      </w:r>
      <w:r w:rsidR="00966167">
        <w:rPr>
          <w:sz w:val="22"/>
          <w:szCs w:val="22"/>
          <w:vertAlign w:val="subscript"/>
          <w:lang w:val="en-US"/>
        </w:rPr>
        <w:t>j</w:t>
      </w:r>
      <w:proofErr w:type="spellEnd"/>
      <w:r w:rsidR="00966167">
        <w:rPr>
          <w:sz w:val="22"/>
          <w:szCs w:val="22"/>
          <w:vertAlign w:val="superscript"/>
          <w:lang w:val="en-US"/>
        </w:rPr>
        <w:t>(</w:t>
      </w:r>
      <w:proofErr w:type="gramEnd"/>
      <w:r w:rsidR="00966167">
        <w:rPr>
          <w:sz w:val="22"/>
          <w:szCs w:val="22"/>
          <w:vertAlign w:val="superscript"/>
          <w:lang w:val="en-US"/>
        </w:rPr>
        <w:t>0)</w:t>
      </w:r>
      <w:r w:rsidR="00966167">
        <w:rPr>
          <w:sz w:val="22"/>
          <w:szCs w:val="22"/>
          <w:lang w:val="en-US"/>
        </w:rPr>
        <w:t>+</w:t>
      </w:r>
      <w:r w:rsidR="00966167" w:rsidRPr="00E8775C">
        <w:rPr>
          <w:sz w:val="22"/>
          <w:szCs w:val="22"/>
          <w:lang w:val="uk-UA"/>
        </w:rPr>
        <w:t xml:space="preserve"> </w:t>
      </w:r>
      <w:r w:rsidR="00966167" w:rsidRPr="00DC51EE">
        <w:rPr>
          <w:sz w:val="22"/>
          <w:szCs w:val="22"/>
          <w:lang w:val="uk-UA"/>
        </w:rPr>
        <w:t>δ</w:t>
      </w:r>
      <w:r w:rsidR="00966167" w:rsidRPr="00DC51EE">
        <w:rPr>
          <w:sz w:val="22"/>
          <w:szCs w:val="22"/>
          <w:vertAlign w:val="subscript"/>
          <w:lang w:val="uk-UA"/>
        </w:rPr>
        <w:t>1</w:t>
      </w:r>
      <w:r w:rsidR="00966167">
        <w:rPr>
          <w:sz w:val="22"/>
          <w:szCs w:val="22"/>
          <w:lang w:val="en-US"/>
        </w:rPr>
        <w:t xml:space="preserve">, </w:t>
      </w:r>
      <w:r w:rsidR="00966167">
        <w:rPr>
          <w:sz w:val="22"/>
          <w:szCs w:val="22"/>
          <w:lang w:val="uk-UA"/>
        </w:rPr>
        <w:t xml:space="preserve">якщо </w:t>
      </w:r>
      <w:proofErr w:type="spellStart"/>
      <w:r w:rsidR="00966167">
        <w:rPr>
          <w:sz w:val="22"/>
          <w:szCs w:val="22"/>
          <w:lang w:val="en-US"/>
        </w:rPr>
        <w:t>i</w:t>
      </w:r>
      <w:proofErr w:type="spellEnd"/>
      <w:r w:rsidR="00966167">
        <w:rPr>
          <w:sz w:val="22"/>
          <w:szCs w:val="22"/>
          <w:lang w:val="en-US"/>
        </w:rPr>
        <w:sym w:font="Symbol" w:char="F0B9"/>
      </w:r>
      <w:r w:rsidR="00966167">
        <w:rPr>
          <w:sz w:val="22"/>
          <w:szCs w:val="22"/>
          <w:lang w:val="en-US"/>
        </w:rPr>
        <w:t>j,</w:t>
      </w:r>
    </w:p>
    <w:p w:rsidR="00966167" w:rsidRDefault="00966167" w:rsidP="00966167">
      <w:pPr>
        <w:tabs>
          <w:tab w:val="left" w:pos="1843"/>
          <w:tab w:val="left" w:pos="2268"/>
        </w:tabs>
        <w:autoSpaceDE w:val="0"/>
        <w:autoSpaceDN w:val="0"/>
        <w:adjustRightInd w:val="0"/>
        <w:spacing w:after="120"/>
        <w:ind w:firstLine="567"/>
        <w:rPr>
          <w:sz w:val="22"/>
          <w:szCs w:val="22"/>
          <w:lang w:val="en-US"/>
        </w:rPr>
      </w:pPr>
      <w:r>
        <w:rPr>
          <w:sz w:val="22"/>
          <w:szCs w:val="22"/>
          <w:lang w:val="uk-UA"/>
        </w:rPr>
        <w:tab/>
      </w:r>
      <w:proofErr w:type="gramStart"/>
      <w:r>
        <w:rPr>
          <w:sz w:val="22"/>
          <w:szCs w:val="22"/>
          <w:lang w:val="en-US"/>
        </w:rPr>
        <w:t>x</w:t>
      </w:r>
      <w:r>
        <w:rPr>
          <w:sz w:val="22"/>
          <w:szCs w:val="22"/>
          <w:vertAlign w:val="superscript"/>
          <w:lang w:val="en-US"/>
        </w:rPr>
        <w:t>(</w:t>
      </w:r>
      <w:proofErr w:type="spellStart"/>
      <w:proofErr w:type="gramEnd"/>
      <w:r>
        <w:rPr>
          <w:sz w:val="22"/>
          <w:szCs w:val="22"/>
          <w:vertAlign w:val="superscript"/>
          <w:lang w:val="en-US"/>
        </w:rPr>
        <w:t>i</w:t>
      </w:r>
      <w:proofErr w:type="spellEnd"/>
      <w:r>
        <w:rPr>
          <w:sz w:val="22"/>
          <w:szCs w:val="22"/>
          <w:vertAlign w:val="superscript"/>
          <w:lang w:val="en-US"/>
        </w:rPr>
        <w:t>)</w:t>
      </w:r>
      <w:r>
        <w:rPr>
          <w:sz w:val="22"/>
          <w:szCs w:val="22"/>
          <w:lang w:val="en-US"/>
        </w:rPr>
        <w:t xml:space="preserve">=  </w:t>
      </w:r>
      <w:r w:rsidRPr="00DC51EE">
        <w:rPr>
          <w:sz w:val="22"/>
          <w:szCs w:val="22"/>
          <w:lang w:val="uk-UA"/>
        </w:rPr>
        <w:t xml:space="preserve">                     </w:t>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r>
      <w:r w:rsidRPr="00DC51EE">
        <w:rPr>
          <w:sz w:val="22"/>
          <w:szCs w:val="22"/>
          <w:lang w:val="uk-UA"/>
        </w:rPr>
        <w:t>(</w:t>
      </w:r>
      <w:r w:rsidR="00F972DB">
        <w:rPr>
          <w:sz w:val="22"/>
          <w:szCs w:val="22"/>
          <w:lang w:val="uk-UA"/>
        </w:rPr>
        <w:t>6</w:t>
      </w:r>
      <w:r w:rsidRPr="00DC51EE">
        <w:rPr>
          <w:sz w:val="22"/>
          <w:szCs w:val="22"/>
          <w:lang w:val="uk-UA"/>
        </w:rPr>
        <w:t>.2)</w:t>
      </w:r>
    </w:p>
    <w:p w:rsidR="00966167" w:rsidRPr="00E8775C" w:rsidRDefault="00966167" w:rsidP="00966167">
      <w:pPr>
        <w:tabs>
          <w:tab w:val="left" w:pos="1843"/>
          <w:tab w:val="left" w:pos="2268"/>
        </w:tabs>
        <w:autoSpaceDE w:val="0"/>
        <w:autoSpaceDN w:val="0"/>
        <w:adjustRightInd w:val="0"/>
        <w:spacing w:after="120"/>
        <w:ind w:firstLine="567"/>
        <w:rPr>
          <w:sz w:val="22"/>
          <w:szCs w:val="22"/>
          <w:lang w:val="en-US"/>
        </w:rPr>
      </w:pPr>
      <w:r>
        <w:rPr>
          <w:sz w:val="22"/>
          <w:szCs w:val="22"/>
          <w:lang w:val="en-US"/>
        </w:rPr>
        <w:tab/>
      </w:r>
      <w:r>
        <w:rPr>
          <w:sz w:val="22"/>
          <w:szCs w:val="22"/>
          <w:lang w:val="en-US"/>
        </w:rPr>
        <w:tab/>
        <w:t xml:space="preserve">   </w:t>
      </w:r>
      <w:proofErr w:type="spellStart"/>
      <w:proofErr w:type="gramStart"/>
      <w:r>
        <w:rPr>
          <w:sz w:val="22"/>
          <w:szCs w:val="22"/>
          <w:lang w:val="en-US"/>
        </w:rPr>
        <w:t>x</w:t>
      </w:r>
      <w:r>
        <w:rPr>
          <w:sz w:val="22"/>
          <w:szCs w:val="22"/>
          <w:vertAlign w:val="subscript"/>
          <w:lang w:val="en-US"/>
        </w:rPr>
        <w:t>j</w:t>
      </w:r>
      <w:proofErr w:type="spellEnd"/>
      <w:r>
        <w:rPr>
          <w:sz w:val="22"/>
          <w:szCs w:val="22"/>
          <w:vertAlign w:val="superscript"/>
          <w:lang w:val="en-US"/>
        </w:rPr>
        <w:t>(</w:t>
      </w:r>
      <w:proofErr w:type="gramEnd"/>
      <w:r>
        <w:rPr>
          <w:sz w:val="22"/>
          <w:szCs w:val="22"/>
          <w:vertAlign w:val="superscript"/>
          <w:lang w:val="en-US"/>
        </w:rPr>
        <w:t>0)</w:t>
      </w:r>
      <w:r>
        <w:rPr>
          <w:sz w:val="22"/>
          <w:szCs w:val="22"/>
          <w:lang w:val="en-US"/>
        </w:rPr>
        <w:t>+</w:t>
      </w:r>
      <w:r w:rsidRPr="00E8775C">
        <w:rPr>
          <w:sz w:val="22"/>
          <w:szCs w:val="22"/>
          <w:lang w:val="uk-UA"/>
        </w:rPr>
        <w:t xml:space="preserve"> </w:t>
      </w:r>
      <w:r w:rsidRPr="00DC51EE">
        <w:rPr>
          <w:sz w:val="22"/>
          <w:szCs w:val="22"/>
          <w:lang w:val="uk-UA"/>
        </w:rPr>
        <w:t>δ</w:t>
      </w:r>
      <w:r>
        <w:rPr>
          <w:sz w:val="22"/>
          <w:szCs w:val="22"/>
          <w:vertAlign w:val="subscript"/>
          <w:lang w:val="en-US"/>
        </w:rPr>
        <w:t>2</w:t>
      </w:r>
      <w:r>
        <w:rPr>
          <w:sz w:val="22"/>
          <w:szCs w:val="22"/>
          <w:lang w:val="en-US"/>
        </w:rPr>
        <w:t xml:space="preserve">, </w:t>
      </w:r>
      <w:r>
        <w:rPr>
          <w:sz w:val="22"/>
          <w:szCs w:val="22"/>
          <w:lang w:val="uk-UA"/>
        </w:rPr>
        <w:t xml:space="preserve">якщо </w:t>
      </w:r>
      <w:proofErr w:type="spellStart"/>
      <w:r>
        <w:rPr>
          <w:sz w:val="22"/>
          <w:szCs w:val="22"/>
          <w:lang w:val="en-US"/>
        </w:rPr>
        <w:t>i</w:t>
      </w:r>
      <w:proofErr w:type="spellEnd"/>
      <w:r>
        <w:rPr>
          <w:sz w:val="22"/>
          <w:szCs w:val="22"/>
          <w:lang w:val="en-US"/>
        </w:rPr>
        <w:t>=j</w:t>
      </w:r>
    </w:p>
    <w:p w:rsidR="00966167" w:rsidRPr="00DC51EE" w:rsidRDefault="00966167" w:rsidP="00966167">
      <w:pPr>
        <w:tabs>
          <w:tab w:val="left" w:pos="1843"/>
          <w:tab w:val="left" w:pos="2268"/>
        </w:tabs>
        <w:autoSpaceDE w:val="0"/>
        <w:autoSpaceDN w:val="0"/>
        <w:adjustRightInd w:val="0"/>
        <w:spacing w:after="120"/>
        <w:ind w:firstLine="567"/>
        <w:jc w:val="both"/>
        <w:rPr>
          <w:sz w:val="22"/>
          <w:szCs w:val="22"/>
          <w:lang w:val="uk-UA"/>
        </w:rPr>
      </w:pPr>
      <w:r w:rsidRPr="00DC51EE">
        <w:rPr>
          <w:sz w:val="22"/>
          <w:szCs w:val="22"/>
          <w:lang w:val="uk-UA"/>
        </w:rPr>
        <w:t xml:space="preserve">для </w:t>
      </w:r>
      <w:proofErr w:type="spellStart"/>
      <w:r w:rsidRPr="00DC51EE">
        <w:rPr>
          <w:sz w:val="22"/>
          <w:szCs w:val="22"/>
          <w:lang w:val="uk-UA"/>
        </w:rPr>
        <w:t>i,j</w:t>
      </w:r>
      <w:proofErr w:type="spellEnd"/>
      <w:r w:rsidRPr="00DC51EE">
        <w:rPr>
          <w:sz w:val="22"/>
          <w:szCs w:val="22"/>
          <w:lang w:val="uk-UA"/>
        </w:rPr>
        <w:t>=1,2,…,N,</w:t>
      </w:r>
    </w:p>
    <w:p w:rsidR="00966167" w:rsidRPr="00DC51EE" w:rsidRDefault="00966167" w:rsidP="00966167">
      <w:pPr>
        <w:tabs>
          <w:tab w:val="left" w:pos="1843"/>
          <w:tab w:val="left" w:pos="2268"/>
        </w:tabs>
        <w:autoSpaceDE w:val="0"/>
        <w:autoSpaceDN w:val="0"/>
        <w:adjustRightInd w:val="0"/>
        <w:spacing w:after="120"/>
        <w:ind w:firstLine="567"/>
        <w:jc w:val="both"/>
        <w:rPr>
          <w:sz w:val="22"/>
          <w:szCs w:val="22"/>
          <w:lang w:val="uk-UA"/>
        </w:rPr>
      </w:pPr>
      <w:r w:rsidRPr="00DC51EE">
        <w:rPr>
          <w:sz w:val="22"/>
          <w:szCs w:val="22"/>
          <w:lang w:val="uk-UA"/>
        </w:rPr>
        <w:t>де i - номер вершини;</w:t>
      </w:r>
    </w:p>
    <w:p w:rsidR="00966167" w:rsidRPr="00DC51EE" w:rsidRDefault="00966167" w:rsidP="00966167">
      <w:pPr>
        <w:tabs>
          <w:tab w:val="left" w:pos="1843"/>
          <w:tab w:val="left" w:pos="2268"/>
        </w:tabs>
        <w:autoSpaceDE w:val="0"/>
        <w:autoSpaceDN w:val="0"/>
        <w:adjustRightInd w:val="0"/>
        <w:spacing w:after="120"/>
        <w:ind w:firstLine="567"/>
        <w:jc w:val="both"/>
        <w:rPr>
          <w:sz w:val="22"/>
          <w:szCs w:val="22"/>
          <w:lang w:val="uk-UA"/>
        </w:rPr>
      </w:pPr>
      <w:r w:rsidRPr="00DC51EE">
        <w:rPr>
          <w:sz w:val="22"/>
          <w:szCs w:val="22"/>
          <w:lang w:val="uk-UA"/>
        </w:rPr>
        <w:t xml:space="preserve">j - номер координати. </w:t>
      </w:r>
    </w:p>
    <w:p w:rsidR="00966167" w:rsidRDefault="00966167" w:rsidP="00966167">
      <w:pPr>
        <w:tabs>
          <w:tab w:val="left" w:pos="1843"/>
          <w:tab w:val="left" w:pos="2268"/>
        </w:tabs>
        <w:autoSpaceDE w:val="0"/>
        <w:autoSpaceDN w:val="0"/>
        <w:adjustRightInd w:val="0"/>
        <w:spacing w:after="120"/>
        <w:ind w:firstLine="567"/>
        <w:jc w:val="both"/>
        <w:rPr>
          <w:sz w:val="22"/>
          <w:szCs w:val="22"/>
          <w:lang w:val="uk-UA"/>
        </w:rPr>
      </w:pPr>
      <w:r w:rsidRPr="00DC51EE">
        <w:rPr>
          <w:sz w:val="22"/>
          <w:szCs w:val="22"/>
          <w:lang w:val="uk-UA"/>
        </w:rPr>
        <w:t>Прирости δ</w:t>
      </w:r>
      <w:r w:rsidRPr="00DC51EE">
        <w:rPr>
          <w:sz w:val="22"/>
          <w:szCs w:val="22"/>
          <w:vertAlign w:val="subscript"/>
          <w:lang w:val="uk-UA"/>
        </w:rPr>
        <w:t>1</w:t>
      </w:r>
      <w:r w:rsidRPr="00DC51EE">
        <w:rPr>
          <w:sz w:val="22"/>
          <w:szCs w:val="22"/>
          <w:lang w:val="uk-UA"/>
        </w:rPr>
        <w:t xml:space="preserve"> і δ</w:t>
      </w:r>
      <w:r w:rsidRPr="00DC51EE">
        <w:rPr>
          <w:sz w:val="22"/>
          <w:szCs w:val="22"/>
          <w:vertAlign w:val="subscript"/>
          <w:lang w:val="uk-UA"/>
        </w:rPr>
        <w:t>2</w:t>
      </w:r>
      <w:r w:rsidRPr="00DC51EE">
        <w:rPr>
          <w:sz w:val="22"/>
          <w:szCs w:val="22"/>
          <w:lang w:val="uk-UA"/>
        </w:rPr>
        <w:t>, які залежать тільки від N і вибраного множника α, обчислюються за наступними формулами (</w:t>
      </w:r>
      <w:r w:rsidR="00F972DB">
        <w:rPr>
          <w:sz w:val="22"/>
          <w:szCs w:val="22"/>
          <w:lang w:val="uk-UA"/>
        </w:rPr>
        <w:t>6</w:t>
      </w:r>
      <w:r w:rsidRPr="00DC51EE">
        <w:rPr>
          <w:sz w:val="22"/>
          <w:szCs w:val="22"/>
          <w:lang w:val="uk-UA"/>
        </w:rPr>
        <w:t>.3) і (</w:t>
      </w:r>
      <w:r w:rsidR="00F972DB">
        <w:rPr>
          <w:sz w:val="22"/>
          <w:szCs w:val="22"/>
          <w:lang w:val="uk-UA"/>
        </w:rPr>
        <w:t>6</w:t>
      </w:r>
      <w:r w:rsidRPr="00DC51EE">
        <w:rPr>
          <w:sz w:val="22"/>
          <w:szCs w:val="22"/>
          <w:lang w:val="uk-UA"/>
        </w:rPr>
        <w:t>.4).</w:t>
      </w:r>
    </w:p>
    <w:p w:rsidR="00966167" w:rsidRPr="00DC51EE" w:rsidRDefault="00966167" w:rsidP="00966167">
      <w:pPr>
        <w:tabs>
          <w:tab w:val="left" w:pos="1843"/>
          <w:tab w:val="left" w:pos="2268"/>
        </w:tabs>
        <w:autoSpaceDE w:val="0"/>
        <w:autoSpaceDN w:val="0"/>
        <w:adjustRightInd w:val="0"/>
        <w:spacing w:after="120"/>
        <w:ind w:firstLine="567"/>
        <w:jc w:val="both"/>
        <w:rPr>
          <w:sz w:val="22"/>
          <w:szCs w:val="22"/>
          <w:lang w:val="uk-UA"/>
        </w:rPr>
      </w:pPr>
    </w:p>
    <w:p w:rsidR="00966167" w:rsidRPr="00DC51EE" w:rsidRDefault="00966167" w:rsidP="00047899">
      <w:pPr>
        <w:tabs>
          <w:tab w:val="left" w:pos="1843"/>
          <w:tab w:val="left" w:pos="2268"/>
        </w:tabs>
        <w:autoSpaceDE w:val="0"/>
        <w:autoSpaceDN w:val="0"/>
        <w:adjustRightInd w:val="0"/>
        <w:spacing w:after="120"/>
        <w:ind w:firstLine="567"/>
        <w:jc w:val="right"/>
        <w:rPr>
          <w:sz w:val="22"/>
          <w:szCs w:val="22"/>
          <w:lang w:val="uk-UA"/>
        </w:rPr>
      </w:pPr>
      <w:r>
        <w:rPr>
          <w:sz w:val="22"/>
          <w:szCs w:val="22"/>
          <w:lang w:val="uk-UA"/>
        </w:rPr>
        <w:lastRenderedPageBreak/>
        <w:t xml:space="preserve">     </w:t>
      </w:r>
      <w:r w:rsidRPr="00DC51EE">
        <w:rPr>
          <w:sz w:val="22"/>
          <w:szCs w:val="22"/>
          <w:lang w:val="uk-UA"/>
        </w:rPr>
        <w:t xml:space="preserve">   </w:t>
      </w:r>
      <w:r>
        <w:rPr>
          <w:sz w:val="22"/>
          <w:szCs w:val="22"/>
          <w:lang w:val="uk-UA"/>
        </w:rPr>
        <w:t xml:space="preserve">      </w:t>
      </w:r>
      <w:r w:rsidRPr="00DC51EE">
        <w:rPr>
          <w:sz w:val="22"/>
          <w:szCs w:val="22"/>
          <w:lang w:val="uk-UA"/>
        </w:rPr>
        <w:t xml:space="preserve">          </w:t>
      </w:r>
      <m:oMath>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lang w:val="en-US"/>
                          </w:rPr>
                        </m:ctrlPr>
                      </m:dPr>
                      <m:e>
                        <m:r>
                          <w:rPr>
                            <w:rFonts w:ascii="Cambria Math" w:hAnsi="Cambria Math"/>
                            <w:lang w:val="en-US"/>
                          </w:rPr>
                          <m:t>N</m:t>
                        </m:r>
                        <m:r>
                          <w:rPr>
                            <w:rFonts w:ascii="Cambria Math" w:hAnsi="Cambria Math"/>
                          </w:rPr>
                          <m:t>+1</m:t>
                        </m:r>
                      </m:e>
                    </m:d>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+N-1</m:t>
                </m:r>
              </m:num>
              <m:den>
                <m:r>
                  <w:rPr>
                    <w:rFonts w:ascii="Cambria Math" w:hAnsi="Cambria Math"/>
                  </w:rPr>
                  <m:t>N</m:t>
                </m:r>
                <m:rad>
                  <m:radPr>
                    <m:degHide m:val="1"/>
                    <m:ctrlPr>
                      <w:rPr>
                        <w:rFonts w:ascii="Cambria Math" w:hAnsi="Cambria Math"/>
                        <w:i/>
                      </w:rPr>
                    </m:ctrlPr>
                  </m:radPr>
                  <m:deg/>
                  <m:e>
                    <m:r>
                      <w:rPr>
                        <w:rFonts w:ascii="Cambria Math" w:hAnsi="Cambria Math"/>
                      </w:rPr>
                      <m:t>2</m:t>
                    </m:r>
                  </m:e>
                </m:rad>
              </m:den>
            </m:f>
          </m:e>
        </m:d>
        <m:r>
          <w:rPr>
            <w:rFonts w:ascii="Cambria Math" w:hAnsi="Cambria Math"/>
          </w:rPr>
          <m:t>∙α</m:t>
        </m:r>
      </m:oMath>
      <w:r w:rsidRPr="00DC51EE">
        <w:rPr>
          <w:sz w:val="22"/>
          <w:szCs w:val="22"/>
          <w:lang w:val="uk-UA"/>
        </w:rPr>
        <w:t xml:space="preserve">     </w:t>
      </w:r>
      <w:r w:rsidR="00047899">
        <w:rPr>
          <w:sz w:val="22"/>
          <w:szCs w:val="22"/>
          <w:lang w:val="uk-UA"/>
        </w:rPr>
        <w:tab/>
      </w:r>
      <w:r w:rsidRPr="00DC51EE">
        <w:rPr>
          <w:sz w:val="22"/>
          <w:szCs w:val="22"/>
          <w:lang w:val="uk-UA"/>
        </w:rPr>
        <w:t xml:space="preserve">      </w:t>
      </w:r>
      <w:r w:rsidRPr="00966167">
        <w:rPr>
          <w:sz w:val="22"/>
          <w:szCs w:val="22"/>
        </w:rPr>
        <w:tab/>
      </w:r>
      <w:r w:rsidR="00F972DB">
        <w:rPr>
          <w:sz w:val="22"/>
          <w:szCs w:val="22"/>
          <w:lang w:val="uk-UA"/>
        </w:rPr>
        <w:t xml:space="preserve">        (6</w:t>
      </w:r>
      <w:r w:rsidRPr="00DC51EE">
        <w:rPr>
          <w:sz w:val="22"/>
          <w:szCs w:val="22"/>
          <w:lang w:val="uk-UA"/>
        </w:rPr>
        <w:t>.3)</w:t>
      </w:r>
    </w:p>
    <w:p w:rsidR="00966167" w:rsidRDefault="00966167" w:rsidP="00047899">
      <w:pPr>
        <w:tabs>
          <w:tab w:val="left" w:pos="1843"/>
          <w:tab w:val="left" w:pos="2268"/>
        </w:tabs>
        <w:autoSpaceDE w:val="0"/>
        <w:autoSpaceDN w:val="0"/>
        <w:adjustRightInd w:val="0"/>
        <w:spacing w:after="120"/>
        <w:ind w:firstLine="567"/>
        <w:jc w:val="right"/>
        <w:rPr>
          <w:sz w:val="22"/>
          <w:szCs w:val="22"/>
          <w:lang w:val="uk-UA"/>
        </w:rPr>
      </w:pPr>
      <w:r w:rsidRPr="00DC51EE">
        <w:rPr>
          <w:sz w:val="22"/>
          <w:szCs w:val="22"/>
          <w:lang w:val="uk-UA"/>
        </w:rPr>
        <w:t xml:space="preserve">               </w:t>
      </w:r>
      <m:oMath>
        <m:sSub>
          <m:sSubPr>
            <m:ctrlPr>
              <w:rPr>
                <w:rFonts w:ascii="Cambria Math" w:hAnsi="Cambria Math"/>
                <w:i/>
                <w:lang w:val="en-US"/>
              </w:rPr>
            </m:ctrlPr>
          </m:sSubPr>
          <m:e>
            <m:r>
              <w:rPr>
                <w:rFonts w:ascii="Cambria Math" w:hAnsi="Cambria Math"/>
                <w:lang w:val="en-US"/>
              </w:rPr>
              <m:t>δ</m:t>
            </m:r>
          </m:e>
          <m:sub>
            <m:r>
              <w:rPr>
                <w:rFonts w:ascii="Cambria Math" w:hAnsi="Cambria Math"/>
              </w:rPr>
              <m:t>2</m:t>
            </m:r>
          </m:sub>
        </m:sSub>
        <m:r>
          <w:rPr>
            <w:rFonts w:ascii="Cambria Math" w:hAnsi="Cambria Math"/>
          </w:rPr>
          <m:t>=</m:t>
        </m:r>
        <m:d>
          <m:dPr>
            <m:begChr m:val="["/>
            <m:endChr m:val="]"/>
            <m:ctrlPr>
              <w:rPr>
                <w:rFonts w:ascii="Cambria Math" w:hAnsi="Cambria Math"/>
                <w:i/>
                <w:lang w:val="en-US"/>
              </w:rPr>
            </m:ctrlPr>
          </m:dPr>
          <m:e>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N</m:t>
                        </m:r>
                        <m:r>
                          <w:rPr>
                            <w:rFonts w:ascii="Cambria Math" w:hAnsi="Cambria Math"/>
                          </w:rPr>
                          <m:t>+1</m:t>
                        </m:r>
                      </m:e>
                    </m:d>
                  </m:e>
                  <m:sup>
                    <m:f>
                      <m:fPr>
                        <m:type m:val="skw"/>
                        <m:ctrlPr>
                          <w:rPr>
                            <w:rFonts w:ascii="Cambria Math" w:hAnsi="Cambria Math"/>
                            <w:i/>
                            <w:lang w:val="en-US"/>
                          </w:rPr>
                        </m:ctrlPr>
                      </m:fPr>
                      <m:num>
                        <m:r>
                          <w:rPr>
                            <w:rFonts w:ascii="Cambria Math" w:hAnsi="Cambria Math"/>
                          </w:rPr>
                          <m:t>1</m:t>
                        </m:r>
                      </m:num>
                      <m:den>
                        <m:r>
                          <w:rPr>
                            <w:rFonts w:ascii="Cambria Math" w:hAnsi="Cambria Math"/>
                          </w:rPr>
                          <m:t>2</m:t>
                        </m:r>
                      </m:den>
                    </m:f>
                  </m:sup>
                </m:sSup>
                <m:r>
                  <w:rPr>
                    <w:rFonts w:ascii="Cambria Math" w:hAnsi="Cambria Math"/>
                  </w:rPr>
                  <m:t>-1</m:t>
                </m:r>
              </m:num>
              <m:den>
                <m:r>
                  <w:rPr>
                    <w:rFonts w:ascii="Cambria Math" w:hAnsi="Cambria Math"/>
                    <w:lang w:val="en-US"/>
                  </w:rPr>
                  <m:t>N</m:t>
                </m:r>
                <m:rad>
                  <m:radPr>
                    <m:degHide m:val="1"/>
                    <m:ctrlPr>
                      <w:rPr>
                        <w:rFonts w:ascii="Cambria Math" w:hAnsi="Cambria Math"/>
                        <w:i/>
                        <w:lang w:val="en-US"/>
                      </w:rPr>
                    </m:ctrlPr>
                  </m:radPr>
                  <m:deg/>
                  <m:e>
                    <m:r>
                      <w:rPr>
                        <w:rFonts w:ascii="Cambria Math" w:hAnsi="Cambria Math"/>
                      </w:rPr>
                      <m:t>2</m:t>
                    </m:r>
                  </m:e>
                </m:rad>
              </m:den>
            </m:f>
          </m:e>
        </m:d>
        <m:r>
          <w:rPr>
            <w:rFonts w:ascii="Cambria Math" w:hAnsi="Cambria Math"/>
          </w:rPr>
          <m:t>∙</m:t>
        </m:r>
        <m:r>
          <w:rPr>
            <w:rFonts w:ascii="Cambria Math" w:hAnsi="Cambria Math"/>
            <w:lang w:val="en-US"/>
          </w:rPr>
          <m:t>α</m:t>
        </m:r>
      </m:oMath>
      <w:r w:rsidRPr="00DC51EE">
        <w:rPr>
          <w:sz w:val="22"/>
          <w:szCs w:val="22"/>
          <w:lang w:val="uk-UA"/>
        </w:rPr>
        <w:t xml:space="preserve">                 </w:t>
      </w:r>
      <w:r w:rsidR="00047899">
        <w:rPr>
          <w:sz w:val="22"/>
          <w:szCs w:val="22"/>
          <w:lang w:val="uk-UA"/>
        </w:rPr>
        <w:tab/>
      </w:r>
      <w:r w:rsidRPr="00DC51EE">
        <w:rPr>
          <w:sz w:val="22"/>
          <w:szCs w:val="22"/>
          <w:lang w:val="uk-UA"/>
        </w:rPr>
        <w:t xml:space="preserve">      (</w:t>
      </w:r>
      <w:r w:rsidR="00F972DB">
        <w:rPr>
          <w:sz w:val="22"/>
          <w:szCs w:val="22"/>
          <w:lang w:val="uk-UA"/>
        </w:rPr>
        <w:t>6</w:t>
      </w:r>
      <w:r w:rsidRPr="00DC51EE">
        <w:rPr>
          <w:sz w:val="22"/>
          <w:szCs w:val="22"/>
          <w:lang w:val="uk-UA"/>
        </w:rPr>
        <w:t>.4)</w:t>
      </w:r>
    </w:p>
    <w:p w:rsidR="00966167" w:rsidRPr="00DC51EE" w:rsidRDefault="00966167" w:rsidP="00966167">
      <w:pPr>
        <w:tabs>
          <w:tab w:val="left" w:pos="1843"/>
          <w:tab w:val="left" w:pos="2268"/>
        </w:tabs>
        <w:autoSpaceDE w:val="0"/>
        <w:autoSpaceDN w:val="0"/>
        <w:adjustRightInd w:val="0"/>
        <w:spacing w:after="120"/>
        <w:ind w:firstLine="567"/>
        <w:jc w:val="both"/>
        <w:rPr>
          <w:sz w:val="22"/>
          <w:szCs w:val="22"/>
          <w:lang w:val="uk-UA"/>
        </w:rPr>
      </w:pPr>
    </w:p>
    <w:p w:rsidR="00966167" w:rsidRPr="00DC51EE" w:rsidRDefault="00966167" w:rsidP="00966167">
      <w:pPr>
        <w:tabs>
          <w:tab w:val="left" w:pos="1843"/>
          <w:tab w:val="left" w:pos="2268"/>
        </w:tabs>
        <w:autoSpaceDE w:val="0"/>
        <w:autoSpaceDN w:val="0"/>
        <w:adjustRightInd w:val="0"/>
        <w:spacing w:after="120"/>
        <w:ind w:firstLine="567"/>
        <w:jc w:val="both"/>
        <w:rPr>
          <w:sz w:val="22"/>
          <w:szCs w:val="22"/>
          <w:lang w:val="uk-UA"/>
        </w:rPr>
      </w:pPr>
      <w:r w:rsidRPr="00DC51EE">
        <w:rPr>
          <w:sz w:val="22"/>
          <w:szCs w:val="22"/>
          <w:lang w:val="uk-UA"/>
        </w:rPr>
        <w:t>Значення масштабного множника α вибирається виходячи з характеристик вирішуваного завдання.</w:t>
      </w:r>
    </w:p>
    <w:p w:rsidR="00966167" w:rsidRDefault="00966167" w:rsidP="00966167">
      <w:pPr>
        <w:tabs>
          <w:tab w:val="left" w:pos="1843"/>
          <w:tab w:val="left" w:pos="2268"/>
        </w:tabs>
        <w:autoSpaceDE w:val="0"/>
        <w:autoSpaceDN w:val="0"/>
        <w:adjustRightInd w:val="0"/>
        <w:spacing w:after="120"/>
        <w:ind w:firstLine="567"/>
        <w:jc w:val="both"/>
        <w:rPr>
          <w:sz w:val="22"/>
          <w:szCs w:val="22"/>
          <w:lang w:val="uk-UA"/>
        </w:rPr>
      </w:pPr>
      <w:r w:rsidRPr="00DC51EE">
        <w:rPr>
          <w:sz w:val="22"/>
          <w:szCs w:val="22"/>
          <w:lang w:val="uk-UA"/>
        </w:rPr>
        <w:t xml:space="preserve">При α=1 ребра регулярного симплексу мають одиничну довжину. Центр тяжіння решти N точок розташований в точці </w:t>
      </w:r>
      <w:proofErr w:type="spellStart"/>
      <w:r w:rsidRPr="00DC51EE">
        <w:rPr>
          <w:sz w:val="22"/>
          <w:szCs w:val="22"/>
          <w:lang w:val="uk-UA"/>
        </w:rPr>
        <w:t>х</w:t>
      </w:r>
      <w:r w:rsidRPr="00DC51EE">
        <w:rPr>
          <w:sz w:val="22"/>
          <w:szCs w:val="22"/>
          <w:vertAlign w:val="subscript"/>
          <w:lang w:val="uk-UA"/>
        </w:rPr>
        <w:t>с</w:t>
      </w:r>
      <w:proofErr w:type="spellEnd"/>
      <w:r w:rsidRPr="00DC51EE">
        <w:rPr>
          <w:sz w:val="22"/>
          <w:szCs w:val="22"/>
          <w:lang w:val="uk-UA"/>
        </w:rPr>
        <w:t>:</w:t>
      </w:r>
    </w:p>
    <w:p w:rsidR="00047899" w:rsidRPr="00DC51EE" w:rsidRDefault="00047899" w:rsidP="00966167">
      <w:pPr>
        <w:tabs>
          <w:tab w:val="left" w:pos="1843"/>
          <w:tab w:val="left" w:pos="2268"/>
        </w:tabs>
        <w:autoSpaceDE w:val="0"/>
        <w:autoSpaceDN w:val="0"/>
        <w:adjustRightInd w:val="0"/>
        <w:spacing w:after="120"/>
        <w:ind w:firstLine="567"/>
        <w:jc w:val="both"/>
        <w:rPr>
          <w:sz w:val="22"/>
          <w:szCs w:val="22"/>
          <w:lang w:val="uk-UA"/>
        </w:rPr>
      </w:pPr>
    </w:p>
    <w:p w:rsidR="00966167" w:rsidRDefault="00966167" w:rsidP="00966167">
      <w:pPr>
        <w:tabs>
          <w:tab w:val="left" w:pos="1843"/>
          <w:tab w:val="left" w:pos="2268"/>
        </w:tabs>
        <w:autoSpaceDE w:val="0"/>
        <w:autoSpaceDN w:val="0"/>
        <w:adjustRightInd w:val="0"/>
        <w:spacing w:after="120"/>
        <w:ind w:firstLine="567"/>
        <w:jc w:val="both"/>
        <w:rPr>
          <w:sz w:val="22"/>
          <w:szCs w:val="22"/>
          <w:lang w:val="uk-UA"/>
        </w:rPr>
      </w:pPr>
      <w:r w:rsidRPr="00DC51EE">
        <w:rPr>
          <w:sz w:val="22"/>
          <w:szCs w:val="22"/>
          <w:lang w:val="uk-UA"/>
        </w:rPr>
        <w:t xml:space="preserve">                                    </w:t>
      </w:r>
      <m:oMath>
        <m:sSub>
          <m:sSubPr>
            <m:ctrlPr>
              <w:rPr>
                <w:rFonts w:ascii="Cambria Math" w:hAnsi="Cambria Math"/>
                <w:i/>
              </w:rPr>
            </m:ctrlPr>
          </m:sSubPr>
          <m:e>
            <m:r>
              <w:rPr>
                <w:rFonts w:ascii="Cambria Math" w:hAnsi="Cambria Math"/>
                <w:lang w:val="en-US"/>
              </w:rPr>
              <m:t>x</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i=1</m:t>
                </m:r>
              </m:e>
              <m:e>
                <m:r>
                  <w:rPr>
                    <w:rFonts w:ascii="Cambria Math" w:hAnsi="Cambria Math"/>
                    <w:lang w:val="en-US"/>
                  </w:rPr>
                  <m:t>i</m:t>
                </m:r>
                <m:r>
                  <w:rPr>
                    <w:rFonts w:ascii="Cambria Math" w:hAnsi="Cambria Math"/>
                  </w:rPr>
                  <m:t>≠</m:t>
                </m:r>
                <m:r>
                  <w:rPr>
                    <w:rFonts w:ascii="Cambria Math" w:hAnsi="Cambria Math"/>
                    <w:lang w:val="en-US"/>
                  </w:rPr>
                  <m:t>j</m:t>
                </m:r>
              </m:e>
            </m:eqArr>
          </m:sub>
          <m:sup>
            <m:r>
              <w:rPr>
                <w:rFonts w:ascii="Cambria Math" w:hAnsi="Cambria Math"/>
              </w:rPr>
              <m:t>N</m:t>
            </m:r>
          </m:sup>
          <m:e>
            <m:sSup>
              <m:sSupPr>
                <m:ctrlPr>
                  <w:rPr>
                    <w:rFonts w:ascii="Cambria Math" w:hAnsi="Cambria Math"/>
                    <w:i/>
                  </w:rPr>
                </m:ctrlPr>
              </m:sSupPr>
              <m:e>
                <m:r>
                  <w:rPr>
                    <w:rFonts w:ascii="Cambria Math" w:hAnsi="Cambria Math"/>
                  </w:rPr>
                  <m:t>x</m:t>
                </m:r>
              </m:e>
              <m:sup>
                <m:r>
                  <w:rPr>
                    <w:rFonts w:ascii="Cambria Math" w:hAnsi="Cambria Math"/>
                  </w:rPr>
                  <m:t>(i)</m:t>
                </m:r>
              </m:sup>
            </m:sSup>
          </m:e>
        </m:nary>
      </m:oMath>
      <w:r w:rsidRPr="00DC51EE">
        <w:rPr>
          <w:sz w:val="22"/>
          <w:szCs w:val="22"/>
          <w:lang w:val="uk-UA"/>
        </w:rPr>
        <w:t xml:space="preserve">                             </w:t>
      </w:r>
      <w:r w:rsidR="00F972DB">
        <w:rPr>
          <w:sz w:val="22"/>
          <w:szCs w:val="22"/>
          <w:lang w:val="uk-UA"/>
        </w:rPr>
        <w:t xml:space="preserve">            (6</w:t>
      </w:r>
      <w:r w:rsidRPr="00DC51EE">
        <w:rPr>
          <w:sz w:val="22"/>
          <w:szCs w:val="22"/>
          <w:lang w:val="uk-UA"/>
        </w:rPr>
        <w:t xml:space="preserve">.5) </w:t>
      </w:r>
    </w:p>
    <w:p w:rsidR="00966167" w:rsidRPr="00DC51EE" w:rsidRDefault="00966167" w:rsidP="00966167">
      <w:pPr>
        <w:tabs>
          <w:tab w:val="left" w:pos="1843"/>
          <w:tab w:val="left" w:pos="2268"/>
        </w:tabs>
        <w:autoSpaceDE w:val="0"/>
        <w:autoSpaceDN w:val="0"/>
        <w:adjustRightInd w:val="0"/>
        <w:spacing w:after="120"/>
        <w:ind w:firstLine="567"/>
        <w:jc w:val="both"/>
        <w:rPr>
          <w:sz w:val="22"/>
          <w:szCs w:val="22"/>
          <w:lang w:val="uk-UA"/>
        </w:rPr>
      </w:pPr>
    </w:p>
    <w:p w:rsidR="00966167" w:rsidRPr="00DC51EE" w:rsidRDefault="00966167" w:rsidP="00966167">
      <w:pPr>
        <w:tabs>
          <w:tab w:val="left" w:pos="1843"/>
          <w:tab w:val="left" w:pos="2268"/>
        </w:tabs>
        <w:autoSpaceDE w:val="0"/>
        <w:autoSpaceDN w:val="0"/>
        <w:adjustRightInd w:val="0"/>
        <w:spacing w:after="120"/>
        <w:ind w:firstLine="567"/>
        <w:jc w:val="both"/>
        <w:rPr>
          <w:sz w:val="22"/>
          <w:szCs w:val="22"/>
          <w:lang w:val="uk-UA"/>
        </w:rPr>
      </w:pPr>
      <w:r w:rsidRPr="00DC51EE">
        <w:rPr>
          <w:sz w:val="22"/>
          <w:szCs w:val="22"/>
          <w:lang w:val="uk-UA"/>
        </w:rPr>
        <w:t>Всі точки прямої, яка проходить через х</w:t>
      </w:r>
      <w:r w:rsidRPr="00DC51EE">
        <w:rPr>
          <w:sz w:val="22"/>
          <w:szCs w:val="22"/>
          <w:vertAlign w:val="superscript"/>
          <w:lang w:val="uk-UA"/>
        </w:rPr>
        <w:t>(j)</w:t>
      </w:r>
      <w:r w:rsidRPr="00DC51EE">
        <w:rPr>
          <w:sz w:val="22"/>
          <w:szCs w:val="22"/>
          <w:lang w:val="uk-UA"/>
        </w:rPr>
        <w:t xml:space="preserve"> і </w:t>
      </w:r>
      <w:proofErr w:type="spellStart"/>
      <w:r w:rsidRPr="00DC51EE">
        <w:rPr>
          <w:sz w:val="22"/>
          <w:szCs w:val="22"/>
          <w:lang w:val="uk-UA"/>
        </w:rPr>
        <w:t>х</w:t>
      </w:r>
      <w:r w:rsidRPr="00DC51EE">
        <w:rPr>
          <w:sz w:val="22"/>
          <w:szCs w:val="22"/>
          <w:vertAlign w:val="subscript"/>
          <w:lang w:val="uk-UA"/>
        </w:rPr>
        <w:t>с</w:t>
      </w:r>
      <w:proofErr w:type="spellEnd"/>
      <w:r w:rsidRPr="00DC51EE">
        <w:rPr>
          <w:sz w:val="22"/>
          <w:szCs w:val="22"/>
          <w:lang w:val="uk-UA"/>
        </w:rPr>
        <w:t>, задаються формулою:</w:t>
      </w:r>
    </w:p>
    <w:p w:rsidR="00966167" w:rsidRDefault="00966167" w:rsidP="00966167">
      <w:pPr>
        <w:tabs>
          <w:tab w:val="left" w:pos="1843"/>
          <w:tab w:val="left" w:pos="2268"/>
        </w:tabs>
        <w:autoSpaceDE w:val="0"/>
        <w:autoSpaceDN w:val="0"/>
        <w:adjustRightInd w:val="0"/>
        <w:spacing w:after="120"/>
        <w:ind w:firstLine="567"/>
        <w:jc w:val="both"/>
        <w:rPr>
          <w:sz w:val="22"/>
          <w:szCs w:val="22"/>
          <w:lang w:val="uk-UA"/>
        </w:rPr>
      </w:pPr>
      <w:r w:rsidRPr="00DC51EE">
        <w:rPr>
          <w:sz w:val="22"/>
          <w:szCs w:val="22"/>
          <w:lang w:val="uk-UA"/>
        </w:rPr>
        <w:t xml:space="preserve">                                      x</w:t>
      </w:r>
      <w:r w:rsidRPr="00DC51EE">
        <w:rPr>
          <w:sz w:val="22"/>
          <w:szCs w:val="22"/>
          <w:vertAlign w:val="subscript"/>
          <w:lang w:val="uk-UA"/>
        </w:rPr>
        <w:t>c</w:t>
      </w:r>
      <w:r w:rsidRPr="00DC51EE">
        <w:rPr>
          <w:sz w:val="22"/>
          <w:szCs w:val="22"/>
          <w:lang w:val="uk-UA"/>
        </w:rPr>
        <w:t>=x</w:t>
      </w:r>
      <w:r w:rsidRPr="00DC51EE">
        <w:rPr>
          <w:sz w:val="22"/>
          <w:szCs w:val="22"/>
          <w:vertAlign w:val="superscript"/>
          <w:lang w:val="uk-UA"/>
        </w:rPr>
        <w:t>(j)</w:t>
      </w:r>
      <w:r w:rsidRPr="00DC51EE">
        <w:rPr>
          <w:sz w:val="22"/>
          <w:szCs w:val="22"/>
          <w:lang w:val="uk-UA"/>
        </w:rPr>
        <w:t>+λ*(x</w:t>
      </w:r>
      <w:r w:rsidRPr="00DC51EE">
        <w:rPr>
          <w:sz w:val="22"/>
          <w:szCs w:val="22"/>
          <w:vertAlign w:val="subscript"/>
          <w:lang w:val="uk-UA"/>
        </w:rPr>
        <w:t>c</w:t>
      </w:r>
      <w:r w:rsidRPr="00DC51EE">
        <w:rPr>
          <w:sz w:val="22"/>
          <w:szCs w:val="22"/>
          <w:lang w:val="uk-UA"/>
        </w:rPr>
        <w:t>-x</w:t>
      </w:r>
      <w:r w:rsidRPr="00DC51EE">
        <w:rPr>
          <w:sz w:val="22"/>
          <w:szCs w:val="22"/>
          <w:vertAlign w:val="superscript"/>
          <w:lang w:val="uk-UA"/>
        </w:rPr>
        <w:t>(j)</w:t>
      </w:r>
      <w:r w:rsidRPr="00DC51EE">
        <w:rPr>
          <w:sz w:val="22"/>
          <w:szCs w:val="22"/>
          <w:lang w:val="uk-UA"/>
        </w:rPr>
        <w:t xml:space="preserve">)      </w:t>
      </w:r>
      <w:r w:rsidR="00F972DB">
        <w:rPr>
          <w:sz w:val="22"/>
          <w:szCs w:val="22"/>
          <w:lang w:val="uk-UA"/>
        </w:rPr>
        <w:t xml:space="preserve">                              (6</w:t>
      </w:r>
      <w:r w:rsidRPr="00DC51EE">
        <w:rPr>
          <w:sz w:val="22"/>
          <w:szCs w:val="22"/>
          <w:lang w:val="uk-UA"/>
        </w:rPr>
        <w:t>.6)</w:t>
      </w:r>
    </w:p>
    <w:p w:rsidR="00966167" w:rsidRPr="00DC51EE" w:rsidRDefault="00966167" w:rsidP="00966167">
      <w:pPr>
        <w:tabs>
          <w:tab w:val="left" w:pos="1843"/>
          <w:tab w:val="left" w:pos="2268"/>
        </w:tabs>
        <w:autoSpaceDE w:val="0"/>
        <w:autoSpaceDN w:val="0"/>
        <w:adjustRightInd w:val="0"/>
        <w:spacing w:after="120"/>
        <w:ind w:firstLine="567"/>
        <w:jc w:val="both"/>
        <w:rPr>
          <w:sz w:val="22"/>
          <w:szCs w:val="22"/>
          <w:lang w:val="uk-UA"/>
        </w:rPr>
      </w:pPr>
    </w:p>
    <w:p w:rsidR="00966167" w:rsidRPr="00DC51EE" w:rsidRDefault="00966167" w:rsidP="00966167">
      <w:pPr>
        <w:tabs>
          <w:tab w:val="left" w:pos="1843"/>
          <w:tab w:val="left" w:pos="2268"/>
        </w:tabs>
        <w:autoSpaceDE w:val="0"/>
        <w:autoSpaceDN w:val="0"/>
        <w:adjustRightInd w:val="0"/>
        <w:spacing w:after="120"/>
        <w:ind w:firstLine="567"/>
        <w:jc w:val="both"/>
        <w:rPr>
          <w:sz w:val="22"/>
          <w:szCs w:val="22"/>
          <w:lang w:val="uk-UA"/>
        </w:rPr>
      </w:pPr>
      <w:r w:rsidRPr="00DC51EE">
        <w:rPr>
          <w:sz w:val="22"/>
          <w:szCs w:val="22"/>
          <w:lang w:val="uk-UA"/>
        </w:rPr>
        <w:t>При λ=1 отримуємо вихідну точку х</w:t>
      </w:r>
      <w:r w:rsidRPr="00DC51EE">
        <w:rPr>
          <w:sz w:val="22"/>
          <w:szCs w:val="22"/>
          <w:vertAlign w:val="superscript"/>
          <w:lang w:val="uk-UA"/>
        </w:rPr>
        <w:t>(j)</w:t>
      </w:r>
      <w:r w:rsidRPr="00DC51EE">
        <w:rPr>
          <w:sz w:val="22"/>
          <w:szCs w:val="22"/>
          <w:lang w:val="uk-UA"/>
        </w:rPr>
        <w:t xml:space="preserve">, тоді як значення λ=1 відповідає центру тяжіння </w:t>
      </w:r>
      <w:proofErr w:type="spellStart"/>
      <w:r w:rsidRPr="00DC51EE">
        <w:rPr>
          <w:sz w:val="22"/>
          <w:szCs w:val="22"/>
          <w:lang w:val="uk-UA"/>
        </w:rPr>
        <w:t>х</w:t>
      </w:r>
      <w:r w:rsidRPr="00DC51EE">
        <w:rPr>
          <w:sz w:val="22"/>
          <w:szCs w:val="22"/>
          <w:vertAlign w:val="subscript"/>
          <w:lang w:val="uk-UA"/>
        </w:rPr>
        <w:t>с</w:t>
      </w:r>
      <w:proofErr w:type="spellEnd"/>
      <w:r w:rsidRPr="00DC51EE">
        <w:rPr>
          <w:sz w:val="22"/>
          <w:szCs w:val="22"/>
          <w:lang w:val="uk-UA"/>
        </w:rPr>
        <w:t xml:space="preserve">. Для того, щоб побудований симплекс </w:t>
      </w:r>
      <w:r w:rsidRPr="00A2055E">
        <w:rPr>
          <w:sz w:val="22"/>
          <w:szCs w:val="22"/>
          <w:lang w:val="uk-UA"/>
        </w:rPr>
        <w:t>мав</w:t>
      </w:r>
      <w:r w:rsidRPr="00DC51EE">
        <w:rPr>
          <w:sz w:val="22"/>
          <w:szCs w:val="22"/>
          <w:lang w:val="uk-UA"/>
        </w:rPr>
        <w:t xml:space="preserve"> властивіст</w:t>
      </w:r>
      <w:r>
        <w:rPr>
          <w:sz w:val="22"/>
          <w:szCs w:val="22"/>
          <w:lang w:val="uk-UA"/>
        </w:rPr>
        <w:t>ь</w:t>
      </w:r>
      <w:r w:rsidRPr="00DC51EE">
        <w:rPr>
          <w:sz w:val="22"/>
          <w:szCs w:val="22"/>
          <w:lang w:val="uk-UA"/>
        </w:rPr>
        <w:t xml:space="preserve"> регулярності, віддзеркалення має бути симетричним. Отже, нова вершина отримується при λ=2.</w:t>
      </w:r>
    </w:p>
    <w:p w:rsidR="00966167" w:rsidRDefault="00966167" w:rsidP="00966167">
      <w:pPr>
        <w:tabs>
          <w:tab w:val="left" w:pos="1843"/>
          <w:tab w:val="left" w:pos="2268"/>
        </w:tabs>
        <w:autoSpaceDE w:val="0"/>
        <w:autoSpaceDN w:val="0"/>
        <w:adjustRightInd w:val="0"/>
        <w:spacing w:after="120"/>
        <w:jc w:val="center"/>
        <w:rPr>
          <w:sz w:val="22"/>
          <w:szCs w:val="22"/>
          <w:vertAlign w:val="subscript"/>
          <w:lang w:val="uk-UA"/>
        </w:rPr>
      </w:pPr>
      <w:proofErr w:type="gramStart"/>
      <w:r>
        <w:rPr>
          <w:sz w:val="22"/>
          <w:szCs w:val="22"/>
          <w:lang w:val="en-US"/>
        </w:rPr>
        <w:t>x</w:t>
      </w:r>
      <w:r w:rsidRPr="00DC51EE">
        <w:rPr>
          <w:sz w:val="22"/>
          <w:szCs w:val="22"/>
          <w:vertAlign w:val="superscript"/>
          <w:lang w:val="uk-UA"/>
        </w:rPr>
        <w:t>(</w:t>
      </w:r>
      <w:proofErr w:type="gramEnd"/>
      <w:r w:rsidRPr="00DC51EE">
        <w:rPr>
          <w:sz w:val="22"/>
          <w:szCs w:val="22"/>
          <w:vertAlign w:val="superscript"/>
          <w:lang w:val="uk-UA"/>
        </w:rPr>
        <w:t>j)</w:t>
      </w:r>
      <w:r w:rsidRPr="00DC51EE">
        <w:rPr>
          <w:sz w:val="22"/>
          <w:szCs w:val="22"/>
          <w:vertAlign w:val="subscript"/>
          <w:lang w:val="uk-UA"/>
        </w:rPr>
        <w:t xml:space="preserve"> нова</w:t>
      </w:r>
      <w:r w:rsidRPr="00DC51EE">
        <w:rPr>
          <w:sz w:val="22"/>
          <w:szCs w:val="22"/>
          <w:lang w:val="uk-UA"/>
        </w:rPr>
        <w:t>=2*</w:t>
      </w:r>
      <w:proofErr w:type="spellStart"/>
      <w:r w:rsidRPr="00DC51EE">
        <w:rPr>
          <w:sz w:val="22"/>
          <w:szCs w:val="22"/>
          <w:lang w:val="uk-UA"/>
        </w:rPr>
        <w:t>х</w:t>
      </w:r>
      <w:r w:rsidRPr="00DC51EE">
        <w:rPr>
          <w:sz w:val="22"/>
          <w:szCs w:val="22"/>
          <w:vertAlign w:val="subscript"/>
          <w:lang w:val="uk-UA"/>
        </w:rPr>
        <w:t>с</w:t>
      </w:r>
      <w:proofErr w:type="spellEnd"/>
      <w:r w:rsidRPr="00DC51EE">
        <w:rPr>
          <w:sz w:val="22"/>
          <w:szCs w:val="22"/>
          <w:lang w:val="uk-UA"/>
        </w:rPr>
        <w:t>-х</w:t>
      </w:r>
      <w:r w:rsidRPr="00DC51EE">
        <w:rPr>
          <w:sz w:val="22"/>
          <w:szCs w:val="22"/>
          <w:vertAlign w:val="superscript"/>
          <w:lang w:val="uk-UA"/>
        </w:rPr>
        <w:t>(j)</w:t>
      </w:r>
      <w:r w:rsidRPr="00DC51EE">
        <w:rPr>
          <w:sz w:val="22"/>
          <w:szCs w:val="22"/>
          <w:vertAlign w:val="subscript"/>
          <w:lang w:val="uk-UA"/>
        </w:rPr>
        <w:t xml:space="preserve"> попередня</w:t>
      </w:r>
    </w:p>
    <w:p w:rsidR="00966167" w:rsidRPr="00DC51EE" w:rsidRDefault="00966167" w:rsidP="00966167">
      <w:pPr>
        <w:tabs>
          <w:tab w:val="left" w:pos="1843"/>
          <w:tab w:val="left" w:pos="2268"/>
        </w:tabs>
        <w:autoSpaceDE w:val="0"/>
        <w:autoSpaceDN w:val="0"/>
        <w:adjustRightInd w:val="0"/>
        <w:spacing w:after="120"/>
        <w:jc w:val="center"/>
        <w:rPr>
          <w:sz w:val="22"/>
          <w:szCs w:val="22"/>
          <w:vertAlign w:val="subscript"/>
          <w:lang w:val="uk-UA"/>
        </w:rPr>
      </w:pPr>
    </w:p>
    <w:p w:rsidR="00966167" w:rsidRPr="00DC51EE" w:rsidRDefault="00966167" w:rsidP="00966167">
      <w:pPr>
        <w:tabs>
          <w:tab w:val="left" w:pos="1843"/>
          <w:tab w:val="left" w:pos="2268"/>
        </w:tabs>
        <w:autoSpaceDE w:val="0"/>
        <w:autoSpaceDN w:val="0"/>
        <w:adjustRightInd w:val="0"/>
        <w:spacing w:after="120"/>
        <w:ind w:firstLine="567"/>
        <w:jc w:val="both"/>
        <w:rPr>
          <w:sz w:val="22"/>
          <w:szCs w:val="22"/>
          <w:lang w:val="uk-UA"/>
        </w:rPr>
      </w:pPr>
      <w:r w:rsidRPr="00DC51EE">
        <w:rPr>
          <w:sz w:val="22"/>
          <w:szCs w:val="22"/>
          <w:u w:val="single"/>
          <w:lang w:val="uk-UA"/>
        </w:rPr>
        <w:t>Приклад.</w:t>
      </w:r>
      <w:r w:rsidRPr="00DC51EE">
        <w:rPr>
          <w:sz w:val="22"/>
          <w:szCs w:val="22"/>
          <w:lang w:val="uk-UA"/>
        </w:rPr>
        <w:t xml:space="preserve"> </w:t>
      </w:r>
      <w:r w:rsidRPr="00DC51EE">
        <w:rPr>
          <w:i/>
          <w:iCs/>
          <w:sz w:val="22"/>
          <w:szCs w:val="22"/>
          <w:lang w:val="uk-UA"/>
        </w:rPr>
        <w:t>Обчислення відповідно до методу пошуку по симплексу.</w:t>
      </w:r>
    </w:p>
    <w:p w:rsidR="00966167" w:rsidRDefault="00966167" w:rsidP="00966167">
      <w:pPr>
        <w:tabs>
          <w:tab w:val="left" w:pos="1843"/>
          <w:tab w:val="left" w:pos="2268"/>
        </w:tabs>
        <w:autoSpaceDE w:val="0"/>
        <w:autoSpaceDN w:val="0"/>
        <w:adjustRightInd w:val="0"/>
        <w:spacing w:after="120"/>
        <w:ind w:firstLine="567"/>
        <w:jc w:val="both"/>
        <w:rPr>
          <w:sz w:val="22"/>
          <w:szCs w:val="22"/>
          <w:lang w:val="uk-UA"/>
        </w:rPr>
      </w:pPr>
      <w:r w:rsidRPr="00DC51EE">
        <w:rPr>
          <w:sz w:val="22"/>
          <w:szCs w:val="22"/>
          <w:lang w:val="uk-UA"/>
        </w:rPr>
        <w:t>Мінімізувати f(x)=(1-</w:t>
      </w:r>
      <w:r w:rsidRPr="00DC51EE">
        <w:rPr>
          <w:sz w:val="22"/>
          <w:szCs w:val="22"/>
          <w:lang w:val="en-US"/>
        </w:rPr>
        <w:t>x</w:t>
      </w:r>
      <w:r w:rsidRPr="00DC51EE">
        <w:rPr>
          <w:sz w:val="22"/>
          <w:szCs w:val="22"/>
          <w:vertAlign w:val="subscript"/>
          <w:lang w:val="uk-UA"/>
        </w:rPr>
        <w:t>1</w:t>
      </w:r>
      <w:r w:rsidRPr="00DC51EE">
        <w:rPr>
          <w:sz w:val="22"/>
          <w:szCs w:val="22"/>
          <w:lang w:val="uk-UA"/>
        </w:rPr>
        <w:t>)</w:t>
      </w:r>
      <w:r w:rsidRPr="00DC51EE">
        <w:rPr>
          <w:sz w:val="22"/>
          <w:szCs w:val="22"/>
          <w:vertAlign w:val="superscript"/>
          <w:lang w:val="uk-UA"/>
        </w:rPr>
        <w:t>2</w:t>
      </w:r>
      <w:r w:rsidRPr="00DC51EE">
        <w:rPr>
          <w:sz w:val="22"/>
          <w:szCs w:val="22"/>
          <w:lang w:val="uk-UA"/>
        </w:rPr>
        <w:t>+(2-x</w:t>
      </w:r>
      <w:r w:rsidRPr="00DC51EE">
        <w:rPr>
          <w:sz w:val="22"/>
          <w:szCs w:val="22"/>
          <w:vertAlign w:val="subscript"/>
          <w:lang w:val="uk-UA"/>
        </w:rPr>
        <w:t>2</w:t>
      </w:r>
      <w:r w:rsidRPr="00DC51EE">
        <w:rPr>
          <w:sz w:val="22"/>
          <w:szCs w:val="22"/>
          <w:lang w:val="uk-UA"/>
        </w:rPr>
        <w:t>)</w:t>
      </w:r>
      <w:r w:rsidRPr="00DC51EE">
        <w:rPr>
          <w:sz w:val="22"/>
          <w:szCs w:val="22"/>
          <w:vertAlign w:val="superscript"/>
          <w:lang w:val="uk-UA"/>
        </w:rPr>
        <w:t>2</w:t>
      </w:r>
      <w:r w:rsidRPr="00DC51EE">
        <w:rPr>
          <w:sz w:val="22"/>
          <w:szCs w:val="22"/>
          <w:lang w:val="uk-UA"/>
        </w:rPr>
        <w:t>.</w:t>
      </w:r>
    </w:p>
    <w:p w:rsidR="00966167" w:rsidRPr="00DC51EE" w:rsidRDefault="00966167" w:rsidP="00966167">
      <w:pPr>
        <w:tabs>
          <w:tab w:val="left" w:pos="1843"/>
          <w:tab w:val="left" w:pos="2268"/>
        </w:tabs>
        <w:autoSpaceDE w:val="0"/>
        <w:autoSpaceDN w:val="0"/>
        <w:adjustRightInd w:val="0"/>
        <w:spacing w:after="120"/>
        <w:ind w:firstLine="567"/>
        <w:jc w:val="both"/>
        <w:rPr>
          <w:sz w:val="22"/>
          <w:szCs w:val="22"/>
          <w:lang w:val="uk-UA"/>
        </w:rPr>
      </w:pPr>
    </w:p>
    <w:p w:rsidR="00966167" w:rsidRPr="00DC51EE" w:rsidRDefault="00966167" w:rsidP="00966167">
      <w:pPr>
        <w:tabs>
          <w:tab w:val="left" w:pos="1843"/>
          <w:tab w:val="left" w:pos="2268"/>
        </w:tabs>
        <w:autoSpaceDE w:val="0"/>
        <w:autoSpaceDN w:val="0"/>
        <w:adjustRightInd w:val="0"/>
        <w:spacing w:after="120"/>
        <w:ind w:firstLine="567"/>
        <w:jc w:val="both"/>
        <w:rPr>
          <w:sz w:val="22"/>
          <w:szCs w:val="22"/>
          <w:lang w:val="uk-UA"/>
        </w:rPr>
      </w:pPr>
      <w:r w:rsidRPr="00DC51EE">
        <w:rPr>
          <w:sz w:val="22"/>
          <w:szCs w:val="22"/>
          <w:lang w:val="uk-UA"/>
        </w:rPr>
        <w:t>Р</w:t>
      </w:r>
      <w:r>
        <w:rPr>
          <w:sz w:val="22"/>
          <w:szCs w:val="22"/>
          <w:lang w:val="uk-UA"/>
        </w:rPr>
        <w:t>озв’язок</w:t>
      </w:r>
      <w:r w:rsidRPr="00DC51EE">
        <w:rPr>
          <w:sz w:val="22"/>
          <w:szCs w:val="22"/>
          <w:lang w:val="uk-UA"/>
        </w:rPr>
        <w:t>:</w:t>
      </w:r>
    </w:p>
    <w:p w:rsidR="00966167" w:rsidRPr="00DC51EE" w:rsidRDefault="00966167" w:rsidP="00966167">
      <w:pPr>
        <w:tabs>
          <w:tab w:val="left" w:pos="1843"/>
          <w:tab w:val="left" w:pos="2268"/>
        </w:tabs>
        <w:autoSpaceDE w:val="0"/>
        <w:autoSpaceDN w:val="0"/>
        <w:adjustRightInd w:val="0"/>
        <w:spacing w:after="120"/>
        <w:ind w:firstLine="567"/>
        <w:jc w:val="both"/>
        <w:rPr>
          <w:sz w:val="22"/>
          <w:szCs w:val="22"/>
          <w:lang w:val="uk-UA"/>
        </w:rPr>
      </w:pPr>
      <w:r w:rsidRPr="00DC51EE">
        <w:rPr>
          <w:sz w:val="22"/>
          <w:szCs w:val="22"/>
          <w:lang w:val="uk-UA"/>
        </w:rPr>
        <w:t xml:space="preserve">1. Для побудови початкового симплексу потрібно задати початкову точку і </w:t>
      </w:r>
      <w:proofErr w:type="spellStart"/>
      <w:r w:rsidRPr="00DC51EE">
        <w:rPr>
          <w:sz w:val="22"/>
          <w:szCs w:val="22"/>
          <w:lang w:val="uk-UA"/>
        </w:rPr>
        <w:t>масштабувальний</w:t>
      </w:r>
      <w:proofErr w:type="spellEnd"/>
      <w:r w:rsidRPr="00DC51EE">
        <w:rPr>
          <w:sz w:val="22"/>
          <w:szCs w:val="22"/>
          <w:lang w:val="uk-UA"/>
        </w:rPr>
        <w:t xml:space="preserve"> множник.</w:t>
      </w:r>
    </w:p>
    <w:p w:rsidR="00966167" w:rsidRPr="00DC51EE" w:rsidRDefault="00966167" w:rsidP="00966167">
      <w:pPr>
        <w:tabs>
          <w:tab w:val="left" w:pos="1843"/>
          <w:tab w:val="left" w:pos="2268"/>
        </w:tabs>
        <w:autoSpaceDE w:val="0"/>
        <w:autoSpaceDN w:val="0"/>
        <w:adjustRightInd w:val="0"/>
        <w:spacing w:after="120"/>
        <w:ind w:firstLine="567"/>
        <w:jc w:val="both"/>
        <w:rPr>
          <w:sz w:val="22"/>
          <w:szCs w:val="22"/>
          <w:lang w:val="uk-UA"/>
        </w:rPr>
      </w:pPr>
      <w:r w:rsidRPr="00DC51EE">
        <w:rPr>
          <w:sz w:val="22"/>
          <w:szCs w:val="22"/>
          <w:lang w:val="uk-UA"/>
        </w:rPr>
        <w:lastRenderedPageBreak/>
        <w:t>Хай х</w:t>
      </w:r>
      <w:r w:rsidRPr="00DC51EE">
        <w:rPr>
          <w:sz w:val="22"/>
          <w:szCs w:val="22"/>
          <w:vertAlign w:val="superscript"/>
          <w:lang w:val="uk-UA"/>
        </w:rPr>
        <w:t>(0)</w:t>
      </w:r>
      <w:r w:rsidRPr="00DC51EE">
        <w:rPr>
          <w:sz w:val="22"/>
          <w:szCs w:val="22"/>
          <w:lang w:val="uk-UA"/>
        </w:rPr>
        <w:t>=[0;0]</w:t>
      </w:r>
      <w:r w:rsidRPr="00DC51EE">
        <w:rPr>
          <w:sz w:val="22"/>
          <w:szCs w:val="22"/>
          <w:vertAlign w:val="superscript"/>
          <w:lang w:val="uk-UA"/>
        </w:rPr>
        <w:t>T</w:t>
      </w:r>
      <w:r w:rsidRPr="00DC51EE">
        <w:rPr>
          <w:sz w:val="22"/>
          <w:szCs w:val="22"/>
          <w:lang w:val="uk-UA"/>
        </w:rPr>
        <w:t>, α=2, тоді</w:t>
      </w:r>
    </w:p>
    <w:p w:rsidR="00966167" w:rsidRPr="00DC51EE" w:rsidRDefault="00047899" w:rsidP="00966167">
      <w:pPr>
        <w:tabs>
          <w:tab w:val="left" w:pos="1843"/>
          <w:tab w:val="left" w:pos="2268"/>
        </w:tabs>
        <w:spacing w:after="120"/>
        <w:ind w:firstLine="567"/>
        <w:jc w:val="both"/>
        <w:rPr>
          <w:sz w:val="22"/>
          <w:szCs w:val="22"/>
          <w:lang w:val="uk-UA"/>
        </w:rPr>
      </w:pPr>
      <m:oMath>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r>
              <w:rPr>
                <w:rFonts w:ascii="Cambria Math" w:hAnsi="Cambria Math"/>
              </w:rPr>
              <m:t>+2-1</m:t>
            </m:r>
          </m:num>
          <m:den>
            <m:r>
              <w:rPr>
                <w:rFonts w:ascii="Cambria Math" w:hAnsi="Cambria Math"/>
              </w:rPr>
              <m:t>2</m:t>
            </m:r>
            <m:rad>
              <m:radPr>
                <m:degHide m:val="1"/>
                <m:ctrlPr>
                  <w:rPr>
                    <w:rFonts w:ascii="Cambria Math" w:hAnsi="Cambria Math"/>
                    <w:i/>
                  </w:rPr>
                </m:ctrlPr>
              </m:radPr>
              <m:deg/>
              <m:e>
                <m:r>
                  <w:rPr>
                    <w:rFonts w:ascii="Cambria Math" w:hAnsi="Cambria Math"/>
                  </w:rPr>
                  <m:t>2</m:t>
                </m:r>
              </m:e>
            </m:rad>
          </m:den>
        </m:f>
        <m:r>
          <w:rPr>
            <w:rFonts w:ascii="Cambria Math" w:hAnsi="Cambria Math"/>
          </w:rPr>
          <m:t>∙2=</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=1.9318</m:t>
        </m:r>
      </m:oMath>
      <w:r w:rsidR="00966167" w:rsidRPr="00DC51EE">
        <w:rPr>
          <w:sz w:val="22"/>
          <w:szCs w:val="22"/>
          <w:lang w:val="uk-UA"/>
        </w:rPr>
        <w:t xml:space="preserve">     ;</w:t>
      </w:r>
    </w:p>
    <w:p w:rsidR="00966167" w:rsidRPr="00DC51EE" w:rsidRDefault="00047899" w:rsidP="00966167">
      <w:pPr>
        <w:tabs>
          <w:tab w:val="left" w:pos="1843"/>
          <w:tab w:val="left" w:pos="2268"/>
        </w:tabs>
        <w:spacing w:after="120"/>
        <w:ind w:firstLine="567"/>
        <w:jc w:val="both"/>
        <w:rPr>
          <w:sz w:val="22"/>
          <w:szCs w:val="22"/>
          <w:lang w:val="uk-UA"/>
        </w:rPr>
      </w:pPr>
      <m:oMath>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r>
              <w:rPr>
                <w:rFonts w:ascii="Cambria Math" w:hAnsi="Cambria Math"/>
              </w:rPr>
              <m:t>-1</m:t>
            </m:r>
          </m:num>
          <m:den>
            <m:r>
              <w:rPr>
                <w:rFonts w:ascii="Cambria Math" w:hAnsi="Cambria Math"/>
              </w:rPr>
              <m:t>2</m:t>
            </m:r>
            <m:rad>
              <m:radPr>
                <m:degHide m:val="1"/>
                <m:ctrlPr>
                  <w:rPr>
                    <w:rFonts w:ascii="Cambria Math" w:hAnsi="Cambria Math"/>
                    <w:i/>
                  </w:rPr>
                </m:ctrlPr>
              </m:radPr>
              <m:deg/>
              <m:e>
                <m:r>
                  <w:rPr>
                    <w:rFonts w:ascii="Cambria Math" w:hAnsi="Cambria Math"/>
                  </w:rPr>
                  <m:t>2</m:t>
                </m:r>
              </m:e>
            </m:rad>
          </m:den>
        </m:f>
        <m:r>
          <w:rPr>
            <w:rFonts w:ascii="Cambria Math" w:hAnsi="Cambria Math"/>
          </w:rPr>
          <m:t>∙2=</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=0.5176</m:t>
        </m:r>
      </m:oMath>
      <w:r w:rsidR="00966167" w:rsidRPr="00DC51EE">
        <w:rPr>
          <w:sz w:val="22"/>
          <w:szCs w:val="22"/>
          <w:lang w:val="uk-UA"/>
        </w:rPr>
        <w:t xml:space="preserve">      .</w:t>
      </w:r>
    </w:p>
    <w:p w:rsidR="00966167" w:rsidRPr="00DC51EE" w:rsidRDefault="00966167" w:rsidP="00966167">
      <w:pPr>
        <w:tabs>
          <w:tab w:val="left" w:pos="1843"/>
          <w:tab w:val="left" w:pos="2268"/>
        </w:tabs>
        <w:autoSpaceDE w:val="0"/>
        <w:autoSpaceDN w:val="0"/>
        <w:adjustRightInd w:val="0"/>
        <w:spacing w:after="120"/>
        <w:ind w:firstLine="567"/>
        <w:jc w:val="both"/>
        <w:rPr>
          <w:sz w:val="22"/>
          <w:szCs w:val="22"/>
          <w:lang w:val="uk-UA"/>
        </w:rPr>
      </w:pPr>
      <w:r w:rsidRPr="00DC51EE">
        <w:rPr>
          <w:sz w:val="22"/>
          <w:szCs w:val="22"/>
          <w:lang w:val="uk-UA"/>
        </w:rPr>
        <w:t>2.Використовуючи ці два параметри, обчислимо координати двох основних вершин симплексу:</w:t>
      </w:r>
    </w:p>
    <w:p w:rsidR="00966167" w:rsidRPr="00DC51EE" w:rsidRDefault="00966167" w:rsidP="00966167">
      <w:pPr>
        <w:tabs>
          <w:tab w:val="left" w:pos="1843"/>
          <w:tab w:val="left" w:pos="2268"/>
        </w:tabs>
        <w:autoSpaceDE w:val="0"/>
        <w:autoSpaceDN w:val="0"/>
        <w:adjustRightInd w:val="0"/>
        <w:spacing w:after="120"/>
        <w:ind w:firstLine="567"/>
        <w:jc w:val="both"/>
        <w:rPr>
          <w:sz w:val="22"/>
          <w:szCs w:val="22"/>
          <w:lang w:val="uk-UA"/>
        </w:rPr>
      </w:pPr>
      <w:r w:rsidRPr="00DC51EE">
        <w:rPr>
          <w:sz w:val="22"/>
          <w:szCs w:val="22"/>
          <w:lang w:val="uk-UA"/>
        </w:rPr>
        <w:t>x</w:t>
      </w:r>
      <w:r w:rsidRPr="00DC51EE">
        <w:rPr>
          <w:sz w:val="22"/>
          <w:szCs w:val="22"/>
          <w:vertAlign w:val="superscript"/>
          <w:lang w:val="uk-UA"/>
        </w:rPr>
        <w:t>(1)</w:t>
      </w:r>
      <w:r w:rsidRPr="00DC51EE">
        <w:rPr>
          <w:sz w:val="22"/>
          <w:szCs w:val="22"/>
          <w:lang w:val="uk-UA"/>
        </w:rPr>
        <w:t>=[0+0.5176;0+1.9318]T=[0.5176;1.9318]T ;</w:t>
      </w:r>
    </w:p>
    <w:p w:rsidR="00966167" w:rsidRPr="00DC51EE" w:rsidRDefault="00966167" w:rsidP="00966167">
      <w:pPr>
        <w:tabs>
          <w:tab w:val="left" w:pos="1843"/>
          <w:tab w:val="left" w:pos="2268"/>
        </w:tabs>
        <w:autoSpaceDE w:val="0"/>
        <w:autoSpaceDN w:val="0"/>
        <w:adjustRightInd w:val="0"/>
        <w:spacing w:after="120"/>
        <w:ind w:firstLine="567"/>
        <w:jc w:val="both"/>
        <w:rPr>
          <w:sz w:val="22"/>
          <w:szCs w:val="22"/>
          <w:lang w:val="uk-UA"/>
        </w:rPr>
      </w:pPr>
      <w:r w:rsidRPr="00DC51EE">
        <w:rPr>
          <w:sz w:val="22"/>
          <w:szCs w:val="22"/>
          <w:lang w:val="uk-UA"/>
        </w:rPr>
        <w:t>x</w:t>
      </w:r>
      <w:r w:rsidRPr="00DC51EE">
        <w:rPr>
          <w:sz w:val="22"/>
          <w:szCs w:val="22"/>
          <w:vertAlign w:val="superscript"/>
          <w:lang w:val="uk-UA"/>
        </w:rPr>
        <w:t>(2)</w:t>
      </w:r>
      <w:r w:rsidRPr="00DC51EE">
        <w:rPr>
          <w:sz w:val="22"/>
          <w:szCs w:val="22"/>
          <w:lang w:val="uk-UA"/>
        </w:rPr>
        <w:t>=[0+1.9318;0+0.5176]T=[1.9318;0.5176]T .</w:t>
      </w:r>
    </w:p>
    <w:p w:rsidR="00966167" w:rsidRPr="00DC51EE" w:rsidRDefault="00966167" w:rsidP="00966167">
      <w:pPr>
        <w:tabs>
          <w:tab w:val="left" w:pos="1843"/>
          <w:tab w:val="left" w:pos="2268"/>
        </w:tabs>
        <w:autoSpaceDE w:val="0"/>
        <w:autoSpaceDN w:val="0"/>
        <w:adjustRightInd w:val="0"/>
        <w:spacing w:after="120"/>
        <w:ind w:firstLine="567"/>
        <w:jc w:val="both"/>
        <w:rPr>
          <w:sz w:val="22"/>
          <w:szCs w:val="22"/>
          <w:lang w:val="uk-UA"/>
        </w:rPr>
      </w:pPr>
      <w:r w:rsidRPr="00DC51EE">
        <w:rPr>
          <w:sz w:val="22"/>
          <w:szCs w:val="22"/>
          <w:lang w:val="uk-UA"/>
        </w:rPr>
        <w:t>3.Даним точкам х</w:t>
      </w:r>
      <w:r w:rsidRPr="00DC51EE">
        <w:rPr>
          <w:sz w:val="22"/>
          <w:szCs w:val="22"/>
          <w:vertAlign w:val="superscript"/>
          <w:lang w:val="uk-UA"/>
        </w:rPr>
        <w:t>(1)</w:t>
      </w:r>
      <w:r w:rsidRPr="00DC51EE">
        <w:rPr>
          <w:sz w:val="22"/>
          <w:szCs w:val="22"/>
          <w:lang w:val="uk-UA"/>
        </w:rPr>
        <w:t xml:space="preserve"> і х</w:t>
      </w:r>
      <w:r w:rsidRPr="00DC51EE">
        <w:rPr>
          <w:sz w:val="22"/>
          <w:szCs w:val="22"/>
          <w:vertAlign w:val="superscript"/>
          <w:lang w:val="uk-UA"/>
        </w:rPr>
        <w:t>(2)</w:t>
      </w:r>
      <w:r w:rsidRPr="00DC51EE">
        <w:rPr>
          <w:sz w:val="22"/>
          <w:szCs w:val="22"/>
          <w:lang w:val="uk-UA"/>
        </w:rPr>
        <w:t xml:space="preserve"> відповідають значення цільової функції: </w:t>
      </w:r>
    </w:p>
    <w:p w:rsidR="00966167" w:rsidRPr="00DC51EE" w:rsidRDefault="00966167" w:rsidP="00966167">
      <w:pPr>
        <w:tabs>
          <w:tab w:val="left" w:pos="1843"/>
          <w:tab w:val="left" w:pos="2268"/>
        </w:tabs>
        <w:autoSpaceDE w:val="0"/>
        <w:autoSpaceDN w:val="0"/>
        <w:adjustRightInd w:val="0"/>
        <w:spacing w:after="120"/>
        <w:ind w:firstLine="567"/>
        <w:jc w:val="both"/>
        <w:rPr>
          <w:sz w:val="22"/>
          <w:szCs w:val="22"/>
          <w:lang w:val="uk-UA"/>
        </w:rPr>
      </w:pPr>
      <w:r w:rsidRPr="00DC51EE">
        <w:rPr>
          <w:sz w:val="22"/>
          <w:szCs w:val="22"/>
          <w:lang w:val="uk-UA"/>
        </w:rPr>
        <w:t>f(x</w:t>
      </w:r>
      <w:r w:rsidRPr="00DC51EE">
        <w:rPr>
          <w:sz w:val="22"/>
          <w:szCs w:val="22"/>
          <w:vertAlign w:val="superscript"/>
          <w:lang w:val="uk-UA"/>
        </w:rPr>
        <w:t>(1)</w:t>
      </w:r>
      <w:r w:rsidRPr="00DC51EE">
        <w:rPr>
          <w:sz w:val="22"/>
          <w:szCs w:val="22"/>
          <w:lang w:val="uk-UA"/>
        </w:rPr>
        <w:t>) =0.2374 ;</w:t>
      </w:r>
    </w:p>
    <w:p w:rsidR="00966167" w:rsidRPr="00DC51EE" w:rsidRDefault="00966167" w:rsidP="00966167">
      <w:pPr>
        <w:tabs>
          <w:tab w:val="left" w:pos="1843"/>
          <w:tab w:val="left" w:pos="2268"/>
        </w:tabs>
        <w:autoSpaceDE w:val="0"/>
        <w:autoSpaceDN w:val="0"/>
        <w:adjustRightInd w:val="0"/>
        <w:spacing w:after="120"/>
        <w:ind w:firstLine="567"/>
        <w:jc w:val="both"/>
        <w:rPr>
          <w:sz w:val="22"/>
          <w:szCs w:val="22"/>
          <w:lang w:val="uk-UA"/>
        </w:rPr>
      </w:pPr>
      <w:r w:rsidRPr="00DC51EE">
        <w:rPr>
          <w:sz w:val="22"/>
          <w:szCs w:val="22"/>
          <w:lang w:val="uk-UA"/>
        </w:rPr>
        <w:t>f(x</w:t>
      </w:r>
      <w:r w:rsidRPr="00DC51EE">
        <w:rPr>
          <w:sz w:val="22"/>
          <w:szCs w:val="22"/>
          <w:vertAlign w:val="superscript"/>
          <w:lang w:val="uk-UA"/>
        </w:rPr>
        <w:t>(2)</w:t>
      </w:r>
      <w:r w:rsidRPr="00DC51EE">
        <w:rPr>
          <w:sz w:val="22"/>
          <w:szCs w:val="22"/>
          <w:lang w:val="uk-UA"/>
        </w:rPr>
        <w:t>) =3.0658 .</w:t>
      </w:r>
    </w:p>
    <w:p w:rsidR="00966167" w:rsidRPr="00DC51EE" w:rsidRDefault="00966167" w:rsidP="00966167">
      <w:pPr>
        <w:tabs>
          <w:tab w:val="left" w:pos="1843"/>
          <w:tab w:val="left" w:pos="2268"/>
        </w:tabs>
        <w:autoSpaceDE w:val="0"/>
        <w:autoSpaceDN w:val="0"/>
        <w:adjustRightInd w:val="0"/>
        <w:spacing w:after="120"/>
        <w:ind w:firstLine="567"/>
        <w:jc w:val="both"/>
        <w:rPr>
          <w:sz w:val="22"/>
          <w:szCs w:val="22"/>
          <w:lang w:val="uk-UA"/>
        </w:rPr>
      </w:pPr>
      <w:r w:rsidRPr="00DC51EE">
        <w:rPr>
          <w:sz w:val="22"/>
          <w:szCs w:val="22"/>
          <w:lang w:val="uk-UA"/>
        </w:rPr>
        <w:t>4.Оскільки f(x</w:t>
      </w:r>
      <w:r w:rsidRPr="00DC51EE">
        <w:rPr>
          <w:sz w:val="22"/>
          <w:szCs w:val="22"/>
          <w:vertAlign w:val="superscript"/>
          <w:lang w:val="uk-UA"/>
        </w:rPr>
        <w:t>(0)</w:t>
      </w:r>
      <w:r w:rsidRPr="00DC51EE">
        <w:rPr>
          <w:sz w:val="22"/>
          <w:szCs w:val="22"/>
          <w:lang w:val="uk-UA"/>
        </w:rPr>
        <w:t>)=5, необхідно відобразити точку х</w:t>
      </w:r>
      <w:r w:rsidRPr="00DC51EE">
        <w:rPr>
          <w:sz w:val="22"/>
          <w:szCs w:val="22"/>
          <w:vertAlign w:val="superscript"/>
          <w:lang w:val="uk-UA"/>
        </w:rPr>
        <w:t>(0)</w:t>
      </w:r>
      <w:r w:rsidRPr="00DC51EE">
        <w:rPr>
          <w:sz w:val="22"/>
          <w:szCs w:val="22"/>
          <w:lang w:val="uk-UA"/>
        </w:rPr>
        <w:t xml:space="preserve"> через центр тяжіння решти двох вершин.</w:t>
      </w:r>
    </w:p>
    <w:p w:rsidR="00966167" w:rsidRPr="00DC51EE" w:rsidRDefault="00966167" w:rsidP="00966167">
      <w:pPr>
        <w:tabs>
          <w:tab w:val="left" w:pos="1843"/>
          <w:tab w:val="left" w:pos="2268"/>
        </w:tabs>
        <w:autoSpaceDE w:val="0"/>
        <w:autoSpaceDN w:val="0"/>
        <w:adjustRightInd w:val="0"/>
        <w:spacing w:after="120"/>
        <w:ind w:firstLine="567"/>
        <w:jc w:val="both"/>
        <w:rPr>
          <w:sz w:val="22"/>
          <w:szCs w:val="22"/>
          <w:lang w:val="uk-UA"/>
        </w:rPr>
      </w:pPr>
      <w:r w:rsidRPr="00DC51EE">
        <w:rPr>
          <w:sz w:val="22"/>
          <w:szCs w:val="22"/>
          <w:lang w:val="uk-UA"/>
        </w:rPr>
        <w:t xml:space="preserve">                        </w:t>
      </w:r>
      <m:oMath>
        <m:sSub>
          <m:sSubPr>
            <m:ctrlPr>
              <w:rPr>
                <w:rFonts w:ascii="Cambria Math" w:hAnsi="Cambria Math"/>
                <w:i/>
              </w:rPr>
            </m:ctrlPr>
          </m:sSubPr>
          <m:e>
            <m:r>
              <w:rPr>
                <w:rFonts w:ascii="Cambria Math" w:hAnsi="Cambria Math"/>
                <w:lang w:val="en-US"/>
              </w:rPr>
              <m:t>x</m:t>
            </m:r>
          </m:e>
          <m:sub>
            <m:r>
              <w:rPr>
                <w:rFonts w:ascii="Cambria Math" w:hAnsi="Cambria Math"/>
              </w:rPr>
              <m:t>c</m:t>
            </m:r>
          </m:sub>
        </m:sSub>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=1</m:t>
            </m:r>
          </m:sub>
          <m:sup>
            <m:r>
              <w:rPr>
                <w:rFonts w:ascii="Cambria Math" w:hAnsi="Cambria Math"/>
              </w:rPr>
              <m:t>2</m:t>
            </m:r>
          </m:sup>
          <m:e>
            <m:sSup>
              <m:sSupPr>
                <m:ctrlPr>
                  <w:rPr>
                    <w:rFonts w:ascii="Cambria Math" w:hAnsi="Cambria Math"/>
                    <w:i/>
                    <w:lang w:val="en-US"/>
                  </w:rPr>
                </m:ctrlPr>
              </m:sSupPr>
              <m:e>
                <m:r>
                  <w:rPr>
                    <w:rFonts w:ascii="Cambria Math" w:hAnsi="Cambria Math"/>
                    <w:lang w:val="en-US"/>
                  </w:rPr>
                  <m:t>x</m:t>
                </m:r>
              </m:e>
              <m:sup>
                <m:r>
                  <w:rPr>
                    <w:rFonts w:ascii="Cambria Math" w:hAnsi="Cambria Math"/>
                  </w:rPr>
                  <m:t>(</m:t>
                </m:r>
                <m:r>
                  <w:rPr>
                    <w:rFonts w:ascii="Cambria Math" w:hAnsi="Cambria Math"/>
                    <w:lang w:val="en-US"/>
                  </w:rPr>
                  <m:t>i</m:t>
                </m:r>
                <m:r>
                  <w:rPr>
                    <w:rFonts w:ascii="Cambria Math" w:hAnsi="Cambria Math"/>
                  </w:rPr>
                  <m:t>)</m:t>
                </m:r>
              </m:sup>
            </m:sSup>
          </m:e>
        </m:nary>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rPr>
                  <m:t>1</m:t>
                </m:r>
              </m:e>
            </m:d>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rPr>
                  <m:t>2</m:t>
                </m:r>
              </m:e>
            </m:d>
          </m:sup>
        </m:sSup>
        <m:r>
          <w:rPr>
            <w:rFonts w:ascii="Cambria Math" w:hAnsi="Cambria Math"/>
          </w:rPr>
          <m:t>)</m:t>
        </m:r>
      </m:oMath>
      <w:r w:rsidRPr="00DC51EE">
        <w:rPr>
          <w:sz w:val="22"/>
          <w:szCs w:val="22"/>
          <w:lang w:val="uk-UA"/>
        </w:rPr>
        <w:t xml:space="preserve">           </w:t>
      </w:r>
      <w:r>
        <w:rPr>
          <w:sz w:val="22"/>
          <w:szCs w:val="22"/>
          <w:lang w:val="uk-UA"/>
        </w:rPr>
        <w:t xml:space="preserve"> </w:t>
      </w:r>
      <w:r w:rsidRPr="00DC51EE">
        <w:rPr>
          <w:sz w:val="22"/>
          <w:szCs w:val="22"/>
          <w:lang w:val="uk-UA"/>
        </w:rPr>
        <w:t xml:space="preserve">              (1.7</w:t>
      </w:r>
      <w:r>
        <w:rPr>
          <w:sz w:val="22"/>
          <w:szCs w:val="22"/>
          <w:lang w:val="uk-UA"/>
        </w:rPr>
        <w:t xml:space="preserve">) </w:t>
      </w:r>
    </w:p>
    <w:p w:rsidR="00966167" w:rsidRPr="00DC51EE" w:rsidRDefault="00966167" w:rsidP="00966167">
      <w:pPr>
        <w:tabs>
          <w:tab w:val="left" w:pos="1843"/>
          <w:tab w:val="left" w:pos="2268"/>
        </w:tabs>
        <w:autoSpaceDE w:val="0"/>
        <w:autoSpaceDN w:val="0"/>
        <w:adjustRightInd w:val="0"/>
        <w:spacing w:after="120"/>
        <w:ind w:firstLine="567"/>
        <w:jc w:val="both"/>
        <w:rPr>
          <w:sz w:val="22"/>
          <w:szCs w:val="22"/>
          <w:lang w:val="uk-UA"/>
        </w:rPr>
      </w:pPr>
      <w:r w:rsidRPr="00DC51EE">
        <w:rPr>
          <w:sz w:val="22"/>
          <w:szCs w:val="22"/>
          <w:lang w:val="uk-UA"/>
        </w:rPr>
        <w:t>5.Використовуючи формулу (1.6), отримуємо:</w:t>
      </w:r>
    </w:p>
    <w:p w:rsidR="00966167" w:rsidRPr="00DC51EE" w:rsidRDefault="00966167" w:rsidP="00966167">
      <w:pPr>
        <w:tabs>
          <w:tab w:val="left" w:pos="1843"/>
          <w:tab w:val="left" w:pos="2268"/>
        </w:tabs>
        <w:autoSpaceDE w:val="0"/>
        <w:autoSpaceDN w:val="0"/>
        <w:adjustRightInd w:val="0"/>
        <w:spacing w:after="120"/>
        <w:ind w:firstLine="567"/>
        <w:jc w:val="both"/>
        <w:rPr>
          <w:sz w:val="22"/>
          <w:szCs w:val="22"/>
          <w:lang w:val="uk-UA"/>
        </w:rPr>
      </w:pPr>
      <w:r w:rsidRPr="00DC51EE">
        <w:rPr>
          <w:sz w:val="22"/>
          <w:szCs w:val="22"/>
          <w:lang w:val="uk-UA"/>
        </w:rPr>
        <w:t>x</w:t>
      </w:r>
      <w:r w:rsidRPr="00DC51EE">
        <w:rPr>
          <w:sz w:val="22"/>
          <w:szCs w:val="22"/>
          <w:vertAlign w:val="superscript"/>
          <w:lang w:val="uk-UA"/>
        </w:rPr>
        <w:t>(3)</w:t>
      </w:r>
      <w:r w:rsidRPr="00DC51EE">
        <w:rPr>
          <w:sz w:val="22"/>
          <w:szCs w:val="22"/>
          <w:lang w:val="uk-UA"/>
        </w:rPr>
        <w:t>=x</w:t>
      </w:r>
      <w:r w:rsidRPr="00DC51EE">
        <w:rPr>
          <w:sz w:val="22"/>
          <w:szCs w:val="22"/>
          <w:vertAlign w:val="superscript"/>
          <w:lang w:val="uk-UA"/>
        </w:rPr>
        <w:t>(1)</w:t>
      </w:r>
      <w:r w:rsidRPr="00DC51EE">
        <w:rPr>
          <w:sz w:val="22"/>
          <w:szCs w:val="22"/>
          <w:lang w:val="uk-UA"/>
        </w:rPr>
        <w:t>+x</w:t>
      </w:r>
      <w:r w:rsidRPr="00DC51EE">
        <w:rPr>
          <w:sz w:val="22"/>
          <w:szCs w:val="22"/>
          <w:vertAlign w:val="superscript"/>
          <w:lang w:val="uk-UA"/>
        </w:rPr>
        <w:t>(2)</w:t>
      </w:r>
      <w:r w:rsidRPr="00DC51EE">
        <w:rPr>
          <w:sz w:val="22"/>
          <w:szCs w:val="22"/>
          <w:lang w:val="uk-UA"/>
        </w:rPr>
        <w:t>-х</w:t>
      </w:r>
      <w:r w:rsidRPr="00DC51EE">
        <w:rPr>
          <w:sz w:val="22"/>
          <w:szCs w:val="22"/>
          <w:vertAlign w:val="superscript"/>
          <w:lang w:val="uk-UA"/>
        </w:rPr>
        <w:t>(0)</w:t>
      </w:r>
    </w:p>
    <w:p w:rsidR="00966167" w:rsidRPr="00DC51EE" w:rsidRDefault="00966167" w:rsidP="00966167">
      <w:pPr>
        <w:tabs>
          <w:tab w:val="left" w:pos="1843"/>
          <w:tab w:val="left" w:pos="2268"/>
        </w:tabs>
        <w:autoSpaceDE w:val="0"/>
        <w:autoSpaceDN w:val="0"/>
        <w:adjustRightInd w:val="0"/>
        <w:spacing w:after="120"/>
        <w:ind w:firstLine="567"/>
        <w:jc w:val="both"/>
        <w:rPr>
          <w:sz w:val="22"/>
          <w:szCs w:val="22"/>
          <w:lang w:val="uk-UA"/>
        </w:rPr>
      </w:pPr>
      <w:r w:rsidRPr="00DC51EE">
        <w:rPr>
          <w:sz w:val="22"/>
          <w:szCs w:val="22"/>
          <w:lang w:val="uk-UA"/>
        </w:rPr>
        <w:t>х</w:t>
      </w:r>
      <w:r w:rsidRPr="00DC51EE">
        <w:rPr>
          <w:sz w:val="22"/>
          <w:szCs w:val="22"/>
          <w:vertAlign w:val="superscript"/>
          <w:lang w:val="uk-UA"/>
        </w:rPr>
        <w:t>(3)</w:t>
      </w:r>
      <w:r w:rsidRPr="00DC51EE">
        <w:rPr>
          <w:sz w:val="22"/>
          <w:szCs w:val="22"/>
          <w:lang w:val="uk-UA"/>
        </w:rPr>
        <w:t>=[0.5176+1.9318-0;1.9318+0.5176-0]</w:t>
      </w:r>
      <w:r w:rsidRPr="00DC51EE">
        <w:rPr>
          <w:sz w:val="22"/>
          <w:szCs w:val="22"/>
          <w:vertAlign w:val="superscript"/>
          <w:lang w:val="uk-UA"/>
        </w:rPr>
        <w:t>T</w:t>
      </w:r>
      <w:r w:rsidRPr="00DC51EE">
        <w:rPr>
          <w:sz w:val="22"/>
          <w:szCs w:val="22"/>
          <w:lang w:val="uk-UA"/>
        </w:rPr>
        <w:t>=[2.4494;2.4494]</w:t>
      </w:r>
      <w:r w:rsidRPr="00DC51EE">
        <w:rPr>
          <w:sz w:val="22"/>
          <w:szCs w:val="22"/>
          <w:vertAlign w:val="superscript"/>
          <w:lang w:val="uk-UA"/>
        </w:rPr>
        <w:t>T</w:t>
      </w:r>
    </w:p>
    <w:p w:rsidR="00966167" w:rsidRPr="00DC51EE" w:rsidRDefault="00966167" w:rsidP="00966167">
      <w:pPr>
        <w:tabs>
          <w:tab w:val="left" w:pos="1843"/>
          <w:tab w:val="left" w:pos="2268"/>
        </w:tabs>
        <w:autoSpaceDE w:val="0"/>
        <w:autoSpaceDN w:val="0"/>
        <w:adjustRightInd w:val="0"/>
        <w:spacing w:after="120"/>
        <w:ind w:firstLine="567"/>
        <w:jc w:val="both"/>
        <w:rPr>
          <w:sz w:val="22"/>
          <w:szCs w:val="22"/>
          <w:lang w:val="uk-UA"/>
        </w:rPr>
      </w:pPr>
      <w:r w:rsidRPr="00DC51EE">
        <w:rPr>
          <w:sz w:val="22"/>
          <w:szCs w:val="22"/>
          <w:lang w:val="uk-UA"/>
        </w:rPr>
        <w:t>У отриманій точці  f(x</w:t>
      </w:r>
      <w:r w:rsidRPr="00DC51EE">
        <w:rPr>
          <w:sz w:val="22"/>
          <w:szCs w:val="22"/>
          <w:vertAlign w:val="superscript"/>
          <w:lang w:val="uk-UA"/>
        </w:rPr>
        <w:t>(3)</w:t>
      </w:r>
      <w:r w:rsidRPr="00DC51EE">
        <w:rPr>
          <w:sz w:val="22"/>
          <w:szCs w:val="22"/>
          <w:lang w:val="uk-UA"/>
        </w:rPr>
        <w:t>)=2,3027.</w:t>
      </w:r>
    </w:p>
    <w:p w:rsidR="00966167" w:rsidRPr="00DC51EE" w:rsidRDefault="00966167" w:rsidP="00966167">
      <w:pPr>
        <w:tabs>
          <w:tab w:val="left" w:pos="1843"/>
          <w:tab w:val="left" w:pos="2268"/>
        </w:tabs>
        <w:autoSpaceDE w:val="0"/>
        <w:autoSpaceDN w:val="0"/>
        <w:adjustRightInd w:val="0"/>
        <w:spacing w:after="120"/>
        <w:ind w:firstLine="567"/>
        <w:jc w:val="both"/>
        <w:rPr>
          <w:sz w:val="22"/>
          <w:szCs w:val="22"/>
          <w:lang w:val="uk-UA"/>
        </w:rPr>
      </w:pPr>
      <w:r w:rsidRPr="00DC51EE">
        <w:rPr>
          <w:sz w:val="22"/>
          <w:szCs w:val="22"/>
          <w:lang w:val="uk-UA"/>
        </w:rPr>
        <w:t>Тобто, спостерігається зменшення цільової функції. Новий симплекс утворений точками х</w:t>
      </w:r>
      <w:r w:rsidRPr="00DC51EE">
        <w:rPr>
          <w:sz w:val="22"/>
          <w:szCs w:val="22"/>
          <w:vertAlign w:val="superscript"/>
          <w:lang w:val="uk-UA"/>
        </w:rPr>
        <w:t>(1)</w:t>
      </w:r>
      <w:r w:rsidRPr="00DC51EE">
        <w:rPr>
          <w:sz w:val="22"/>
          <w:szCs w:val="22"/>
          <w:lang w:val="uk-UA"/>
        </w:rPr>
        <w:t>, х</w:t>
      </w:r>
      <w:r w:rsidRPr="00DC51EE">
        <w:rPr>
          <w:sz w:val="22"/>
          <w:szCs w:val="22"/>
          <w:vertAlign w:val="superscript"/>
          <w:lang w:val="uk-UA"/>
        </w:rPr>
        <w:t>(2)</w:t>
      </w:r>
      <w:r w:rsidRPr="00DC51EE">
        <w:rPr>
          <w:sz w:val="22"/>
          <w:szCs w:val="22"/>
          <w:lang w:val="uk-UA"/>
        </w:rPr>
        <w:t>, х</w:t>
      </w:r>
      <w:r w:rsidRPr="00DC51EE">
        <w:rPr>
          <w:sz w:val="22"/>
          <w:szCs w:val="22"/>
          <w:vertAlign w:val="superscript"/>
          <w:lang w:val="uk-UA"/>
        </w:rPr>
        <w:t>(3)</w:t>
      </w:r>
      <w:r w:rsidRPr="00DC51EE">
        <w:rPr>
          <w:sz w:val="22"/>
          <w:szCs w:val="22"/>
          <w:lang w:val="uk-UA"/>
        </w:rPr>
        <w:t>. Відповідно до алгоритму, слід відобразити точку х</w:t>
      </w:r>
      <w:r w:rsidRPr="00DC51EE">
        <w:rPr>
          <w:sz w:val="22"/>
          <w:szCs w:val="22"/>
          <w:vertAlign w:val="superscript"/>
          <w:lang w:val="uk-UA"/>
        </w:rPr>
        <w:t>(2)</w:t>
      </w:r>
      <w:r w:rsidRPr="00DC51EE">
        <w:rPr>
          <w:sz w:val="22"/>
          <w:szCs w:val="22"/>
          <w:lang w:val="uk-UA"/>
        </w:rPr>
        <w:t>, якій відповідає  найбільше значення цільової функції</w:t>
      </w:r>
      <w:r w:rsidRPr="00A2055E">
        <w:rPr>
          <w:sz w:val="22"/>
          <w:szCs w:val="22"/>
          <w:lang w:val="uk-UA"/>
        </w:rPr>
        <w:t>,</w:t>
      </w:r>
      <w:r w:rsidRPr="00DC51EE">
        <w:rPr>
          <w:sz w:val="22"/>
          <w:szCs w:val="22"/>
          <w:lang w:val="uk-UA"/>
        </w:rPr>
        <w:t xml:space="preserve"> через центр тяжіння точок х</w:t>
      </w:r>
      <w:r w:rsidRPr="00DC51EE">
        <w:rPr>
          <w:sz w:val="22"/>
          <w:szCs w:val="22"/>
          <w:vertAlign w:val="superscript"/>
          <w:lang w:val="uk-UA"/>
        </w:rPr>
        <w:t>(1)</w:t>
      </w:r>
      <w:r w:rsidRPr="00DC51EE">
        <w:rPr>
          <w:sz w:val="22"/>
          <w:szCs w:val="22"/>
          <w:lang w:val="uk-UA"/>
        </w:rPr>
        <w:t xml:space="preserve"> і х</w:t>
      </w:r>
      <w:r w:rsidRPr="00DC51EE">
        <w:rPr>
          <w:sz w:val="22"/>
          <w:szCs w:val="22"/>
          <w:vertAlign w:val="superscript"/>
          <w:lang w:val="uk-UA"/>
        </w:rPr>
        <w:t>(3)</w:t>
      </w:r>
      <w:r w:rsidRPr="00DC51EE">
        <w:rPr>
          <w:sz w:val="22"/>
          <w:szCs w:val="22"/>
          <w:lang w:val="uk-UA"/>
        </w:rPr>
        <w:t>. Ітерації продовжуються, поки не буде потрібно застосування сформульованих вище правив 1, 2, 3.</w:t>
      </w:r>
    </w:p>
    <w:p w:rsidR="00966167" w:rsidRPr="00DC51EE" w:rsidRDefault="00966167" w:rsidP="00966167">
      <w:pPr>
        <w:tabs>
          <w:tab w:val="left" w:pos="1843"/>
          <w:tab w:val="left" w:pos="2268"/>
        </w:tabs>
        <w:autoSpaceDE w:val="0"/>
        <w:autoSpaceDN w:val="0"/>
        <w:adjustRightInd w:val="0"/>
        <w:spacing w:after="120"/>
        <w:ind w:firstLine="567"/>
        <w:jc w:val="both"/>
        <w:rPr>
          <w:sz w:val="22"/>
          <w:szCs w:val="22"/>
          <w:lang w:val="uk-UA"/>
        </w:rPr>
      </w:pPr>
      <w:r>
        <w:rPr>
          <w:sz w:val="22"/>
          <w:szCs w:val="22"/>
          <w:lang w:val="uk-UA"/>
        </w:rPr>
        <w:t>Викладений вище алгоритм S</w:t>
      </w:r>
      <w:r w:rsidRPr="009E43EF">
        <w:rPr>
          <w:sz w:val="22"/>
          <w:szCs w:val="22"/>
          <w:vertAlign w:val="superscript"/>
          <w:lang w:val="uk-UA"/>
        </w:rPr>
        <w:t>2</w:t>
      </w:r>
      <w:r>
        <w:rPr>
          <w:sz w:val="22"/>
          <w:szCs w:val="22"/>
          <w:lang w:val="uk-UA"/>
        </w:rPr>
        <w:t>-</w:t>
      </w:r>
      <w:r w:rsidRPr="00DC51EE">
        <w:rPr>
          <w:sz w:val="22"/>
          <w:szCs w:val="22"/>
          <w:lang w:val="uk-UA"/>
        </w:rPr>
        <w:t>методу має декілька очевидних переваг:</w:t>
      </w:r>
    </w:p>
    <w:p w:rsidR="00966167" w:rsidRPr="00DC51EE" w:rsidRDefault="00966167" w:rsidP="00966167">
      <w:pPr>
        <w:autoSpaceDE w:val="0"/>
        <w:autoSpaceDN w:val="0"/>
        <w:adjustRightInd w:val="0"/>
        <w:spacing w:after="120"/>
        <w:ind w:firstLine="567"/>
        <w:jc w:val="both"/>
        <w:rPr>
          <w:sz w:val="22"/>
          <w:szCs w:val="22"/>
          <w:lang w:val="uk-UA"/>
        </w:rPr>
      </w:pPr>
      <w:r w:rsidRPr="00DC51EE">
        <w:rPr>
          <w:sz w:val="22"/>
          <w:szCs w:val="22"/>
          <w:lang w:val="uk-UA"/>
        </w:rPr>
        <w:t>1. Розрахунки і логічна структура методу відрізняються порівняльною простотою, і, отже, відповідна програма виявляється відносно короткою.</w:t>
      </w:r>
    </w:p>
    <w:p w:rsidR="00966167" w:rsidRPr="00DC51EE" w:rsidRDefault="00966167" w:rsidP="00966167">
      <w:pPr>
        <w:autoSpaceDE w:val="0"/>
        <w:autoSpaceDN w:val="0"/>
        <w:adjustRightInd w:val="0"/>
        <w:spacing w:after="120"/>
        <w:ind w:firstLine="567"/>
        <w:jc w:val="both"/>
        <w:rPr>
          <w:sz w:val="22"/>
          <w:szCs w:val="22"/>
          <w:lang w:val="uk-UA"/>
        </w:rPr>
      </w:pPr>
      <w:r w:rsidRPr="00DC51EE">
        <w:rPr>
          <w:sz w:val="22"/>
          <w:szCs w:val="22"/>
          <w:lang w:val="uk-UA"/>
        </w:rPr>
        <w:lastRenderedPageBreak/>
        <w:t>2. Рівень вимог до обсягу пам'яті невисокий. Масив має розмірність (N+1, N+2).</w:t>
      </w:r>
    </w:p>
    <w:p w:rsidR="00966167" w:rsidRPr="00DC51EE" w:rsidRDefault="00966167" w:rsidP="00966167">
      <w:pPr>
        <w:autoSpaceDE w:val="0"/>
        <w:autoSpaceDN w:val="0"/>
        <w:adjustRightInd w:val="0"/>
        <w:spacing w:after="120"/>
        <w:ind w:firstLine="567"/>
        <w:jc w:val="both"/>
        <w:rPr>
          <w:sz w:val="22"/>
          <w:szCs w:val="22"/>
          <w:lang w:val="uk-UA"/>
        </w:rPr>
      </w:pPr>
      <w:r w:rsidRPr="00DC51EE">
        <w:rPr>
          <w:sz w:val="22"/>
          <w:szCs w:val="22"/>
          <w:lang w:val="uk-UA"/>
        </w:rPr>
        <w:t xml:space="preserve">3. Використовується порівняно невелике число заздалегідь встановлених параметрів (α, </w:t>
      </w:r>
      <w:r>
        <w:rPr>
          <w:sz w:val="22"/>
          <w:szCs w:val="22"/>
          <w:lang w:val="uk-UA"/>
        </w:rPr>
        <w:t>коефіцієнт редукції</w:t>
      </w:r>
      <w:r w:rsidRPr="00DC51EE">
        <w:rPr>
          <w:sz w:val="22"/>
          <w:szCs w:val="22"/>
          <w:lang w:val="uk-UA"/>
        </w:rPr>
        <w:t xml:space="preserve"> і параметр закінчення пошуку).</w:t>
      </w:r>
    </w:p>
    <w:p w:rsidR="00966167" w:rsidRPr="00DC51EE" w:rsidRDefault="00966167" w:rsidP="00966167">
      <w:pPr>
        <w:autoSpaceDE w:val="0"/>
        <w:autoSpaceDN w:val="0"/>
        <w:adjustRightInd w:val="0"/>
        <w:spacing w:after="120"/>
        <w:ind w:firstLine="567"/>
        <w:jc w:val="both"/>
        <w:rPr>
          <w:sz w:val="22"/>
          <w:szCs w:val="22"/>
          <w:lang w:val="uk-UA"/>
        </w:rPr>
      </w:pPr>
      <w:r w:rsidRPr="00DC51EE">
        <w:rPr>
          <w:sz w:val="22"/>
          <w:szCs w:val="22"/>
          <w:lang w:val="uk-UA"/>
        </w:rPr>
        <w:t>4. Алгоритм виявляється ефективним навіть в тих випадках, коли помилка обчислення значень цільової функції велика, оскільки при його реалізації оперують найбільшими значеннями функції у вершинах, а не найменшими.</w:t>
      </w:r>
    </w:p>
    <w:p w:rsidR="00966167" w:rsidRPr="00DC51EE" w:rsidRDefault="00966167" w:rsidP="00966167">
      <w:pPr>
        <w:tabs>
          <w:tab w:val="left" w:pos="1843"/>
          <w:tab w:val="left" w:pos="2268"/>
        </w:tabs>
        <w:autoSpaceDE w:val="0"/>
        <w:autoSpaceDN w:val="0"/>
        <w:adjustRightInd w:val="0"/>
        <w:spacing w:after="120"/>
        <w:ind w:firstLine="567"/>
        <w:jc w:val="both"/>
        <w:rPr>
          <w:sz w:val="22"/>
          <w:szCs w:val="22"/>
          <w:lang w:val="uk-UA"/>
        </w:rPr>
      </w:pPr>
      <w:r w:rsidRPr="00DC51EE">
        <w:rPr>
          <w:sz w:val="22"/>
          <w:szCs w:val="22"/>
          <w:lang w:val="uk-UA"/>
        </w:rPr>
        <w:t>Алгоритм має ряд недоліків:</w:t>
      </w:r>
    </w:p>
    <w:p w:rsidR="00966167" w:rsidRPr="00582458" w:rsidRDefault="00966167" w:rsidP="00582458">
      <w:pPr>
        <w:pStyle w:val="ae"/>
        <w:numPr>
          <w:ilvl w:val="0"/>
          <w:numId w:val="37"/>
        </w:numPr>
        <w:tabs>
          <w:tab w:val="left" w:pos="851"/>
        </w:tabs>
        <w:autoSpaceDE w:val="0"/>
        <w:autoSpaceDN w:val="0"/>
        <w:adjustRightInd w:val="0"/>
        <w:spacing w:after="120"/>
        <w:ind w:left="0" w:firstLine="567"/>
        <w:jc w:val="both"/>
        <w:rPr>
          <w:sz w:val="22"/>
          <w:szCs w:val="22"/>
          <w:lang w:val="uk-UA"/>
        </w:rPr>
      </w:pPr>
      <w:r w:rsidRPr="00582458">
        <w:rPr>
          <w:sz w:val="22"/>
          <w:szCs w:val="22"/>
          <w:lang w:val="uk-UA"/>
        </w:rPr>
        <w:t xml:space="preserve">Не виключено виникнення </w:t>
      </w:r>
      <w:proofErr w:type="spellStart"/>
      <w:r w:rsidRPr="00582458">
        <w:rPr>
          <w:sz w:val="22"/>
          <w:szCs w:val="22"/>
          <w:lang w:val="uk-UA"/>
        </w:rPr>
        <w:t>складностей</w:t>
      </w:r>
      <w:proofErr w:type="spellEnd"/>
      <w:r w:rsidRPr="00582458">
        <w:rPr>
          <w:sz w:val="22"/>
          <w:szCs w:val="22"/>
          <w:lang w:val="uk-UA"/>
        </w:rPr>
        <w:t xml:space="preserve">, пов'язаних з масштабуванням, оскільки всі координати вершин симплексу залежать від одного і того ж масштабованого множника α. Щоб обійти складності такого роду в практичних завданнях, слід </w:t>
      </w:r>
      <w:proofErr w:type="spellStart"/>
      <w:r w:rsidRPr="00582458">
        <w:rPr>
          <w:sz w:val="22"/>
          <w:szCs w:val="22"/>
          <w:lang w:val="uk-UA"/>
        </w:rPr>
        <w:t>промасштабувати</w:t>
      </w:r>
      <w:proofErr w:type="spellEnd"/>
      <w:r w:rsidRPr="00582458">
        <w:rPr>
          <w:sz w:val="22"/>
          <w:szCs w:val="22"/>
          <w:lang w:val="uk-UA"/>
        </w:rPr>
        <w:t xml:space="preserve"> всі змінні для того, щоб їх значення були порівнянними за величиною.</w:t>
      </w:r>
    </w:p>
    <w:p w:rsidR="00582458" w:rsidRPr="00582458" w:rsidRDefault="00582458" w:rsidP="00582458">
      <w:pPr>
        <w:pStyle w:val="ae"/>
        <w:tabs>
          <w:tab w:val="left" w:pos="851"/>
        </w:tabs>
        <w:autoSpaceDE w:val="0"/>
        <w:autoSpaceDN w:val="0"/>
        <w:adjustRightInd w:val="0"/>
        <w:spacing w:after="120"/>
        <w:ind w:left="0" w:firstLine="567"/>
        <w:jc w:val="both"/>
        <w:rPr>
          <w:sz w:val="22"/>
          <w:szCs w:val="22"/>
          <w:lang w:val="uk-UA"/>
        </w:rPr>
      </w:pPr>
    </w:p>
    <w:p w:rsidR="00966167" w:rsidRDefault="00966167" w:rsidP="00966167">
      <w:pPr>
        <w:tabs>
          <w:tab w:val="left" w:pos="851"/>
        </w:tabs>
        <w:autoSpaceDE w:val="0"/>
        <w:autoSpaceDN w:val="0"/>
        <w:adjustRightInd w:val="0"/>
        <w:spacing w:after="120"/>
        <w:ind w:firstLine="567"/>
        <w:jc w:val="both"/>
        <w:rPr>
          <w:sz w:val="22"/>
          <w:szCs w:val="22"/>
          <w:lang w:val="uk-UA"/>
        </w:rPr>
      </w:pPr>
      <w:r w:rsidRPr="00DC51EE">
        <w:rPr>
          <w:sz w:val="22"/>
          <w:szCs w:val="22"/>
          <w:lang w:val="uk-UA"/>
        </w:rPr>
        <w:t xml:space="preserve">                                   </w:t>
      </w:r>
      <m:oMath>
        <m:r>
          <w:rPr>
            <w:rFonts w:ascii="Cambria Math" w:hAnsi="Cambria Math"/>
          </w:rPr>
          <m:t>Z=</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i,0</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w:r w:rsidRPr="00DC51EE">
        <w:rPr>
          <w:sz w:val="22"/>
          <w:szCs w:val="22"/>
          <w:lang w:val="uk-UA"/>
        </w:rPr>
        <w:t xml:space="preserve">               </w:t>
      </w:r>
      <w:r w:rsidR="00F972DB">
        <w:rPr>
          <w:sz w:val="22"/>
          <w:szCs w:val="22"/>
          <w:lang w:val="uk-UA"/>
        </w:rPr>
        <w:t xml:space="preserve">                              (6</w:t>
      </w:r>
      <w:r w:rsidRPr="00DC51EE">
        <w:rPr>
          <w:sz w:val="22"/>
          <w:szCs w:val="22"/>
          <w:lang w:val="uk-UA"/>
        </w:rPr>
        <w:t>.8)</w:t>
      </w:r>
    </w:p>
    <w:p w:rsidR="00582458" w:rsidRPr="00DC51EE" w:rsidRDefault="00582458" w:rsidP="00966167">
      <w:pPr>
        <w:tabs>
          <w:tab w:val="left" w:pos="851"/>
        </w:tabs>
        <w:autoSpaceDE w:val="0"/>
        <w:autoSpaceDN w:val="0"/>
        <w:adjustRightInd w:val="0"/>
        <w:spacing w:after="120"/>
        <w:ind w:firstLine="567"/>
        <w:jc w:val="both"/>
        <w:rPr>
          <w:sz w:val="22"/>
          <w:szCs w:val="22"/>
          <w:lang w:val="uk-UA"/>
        </w:rPr>
      </w:pPr>
    </w:p>
    <w:p w:rsidR="00966167" w:rsidRPr="00DC51EE" w:rsidRDefault="00966167" w:rsidP="00966167">
      <w:pPr>
        <w:tabs>
          <w:tab w:val="left" w:pos="851"/>
          <w:tab w:val="left" w:pos="2268"/>
        </w:tabs>
        <w:autoSpaceDE w:val="0"/>
        <w:autoSpaceDN w:val="0"/>
        <w:adjustRightInd w:val="0"/>
        <w:spacing w:after="120"/>
        <w:ind w:firstLine="567"/>
        <w:jc w:val="both"/>
        <w:rPr>
          <w:sz w:val="22"/>
          <w:szCs w:val="22"/>
          <w:lang w:val="uk-UA"/>
        </w:rPr>
      </w:pPr>
      <w:r w:rsidRPr="00DC51EE">
        <w:rPr>
          <w:sz w:val="22"/>
          <w:szCs w:val="22"/>
          <w:lang w:val="uk-UA"/>
        </w:rPr>
        <w:t>2.</w:t>
      </w:r>
      <w:r w:rsidRPr="00DC51EE">
        <w:rPr>
          <w:sz w:val="22"/>
          <w:szCs w:val="22"/>
          <w:lang w:val="uk-UA"/>
        </w:rPr>
        <w:tab/>
        <w:t>Алгоритм працює дуже повільно, оскільки отримана на попередніх ітераціях інформація не використовується для прискорення пошуку.</w:t>
      </w:r>
    </w:p>
    <w:p w:rsidR="00966167" w:rsidRPr="00DC51EE" w:rsidRDefault="00966167" w:rsidP="00966167">
      <w:pPr>
        <w:tabs>
          <w:tab w:val="left" w:pos="851"/>
          <w:tab w:val="left" w:pos="2268"/>
        </w:tabs>
        <w:autoSpaceDE w:val="0"/>
        <w:autoSpaceDN w:val="0"/>
        <w:adjustRightInd w:val="0"/>
        <w:spacing w:after="120"/>
        <w:ind w:firstLine="567"/>
        <w:jc w:val="both"/>
        <w:rPr>
          <w:sz w:val="22"/>
          <w:szCs w:val="22"/>
          <w:lang w:val="uk-UA"/>
        </w:rPr>
      </w:pPr>
      <w:r w:rsidRPr="00DC51EE">
        <w:rPr>
          <w:sz w:val="22"/>
          <w:szCs w:val="22"/>
          <w:lang w:val="uk-UA"/>
        </w:rPr>
        <w:t>3.</w:t>
      </w:r>
      <w:r w:rsidRPr="00DC51EE">
        <w:rPr>
          <w:sz w:val="22"/>
          <w:szCs w:val="22"/>
          <w:lang w:val="uk-UA"/>
        </w:rPr>
        <w:tab/>
        <w:t>Не існує простого способу розширення симплексу, що не вимагає перерахунку значень цільової функції в усіх точках зразка.</w:t>
      </w:r>
    </w:p>
    <w:p w:rsidR="00966167" w:rsidRPr="00DC51EE" w:rsidRDefault="00966167" w:rsidP="00966167">
      <w:pPr>
        <w:tabs>
          <w:tab w:val="left" w:pos="1843"/>
          <w:tab w:val="left" w:pos="2268"/>
        </w:tabs>
        <w:autoSpaceDE w:val="0"/>
        <w:autoSpaceDN w:val="0"/>
        <w:adjustRightInd w:val="0"/>
        <w:spacing w:after="120"/>
        <w:ind w:firstLine="567"/>
        <w:jc w:val="both"/>
        <w:rPr>
          <w:sz w:val="22"/>
          <w:szCs w:val="22"/>
          <w:lang w:val="uk-UA"/>
        </w:rPr>
      </w:pPr>
      <w:r w:rsidRPr="00DC51EE">
        <w:rPr>
          <w:sz w:val="22"/>
          <w:szCs w:val="22"/>
          <w:lang w:val="uk-UA"/>
        </w:rPr>
        <w:t>Таким чином, якщо α з якої-небудь причини зменшується, наприклад, якщо зустрічає зону з вузьк</w:t>
      </w:r>
      <w:r>
        <w:rPr>
          <w:sz w:val="22"/>
          <w:szCs w:val="22"/>
          <w:lang w:val="uk-UA"/>
        </w:rPr>
        <w:t>ою</w:t>
      </w:r>
      <w:r w:rsidRPr="00DC51EE">
        <w:rPr>
          <w:sz w:val="22"/>
          <w:szCs w:val="22"/>
          <w:lang w:val="uk-UA"/>
        </w:rPr>
        <w:t xml:space="preserve"> з</w:t>
      </w:r>
      <w:r>
        <w:rPr>
          <w:sz w:val="22"/>
          <w:szCs w:val="22"/>
          <w:lang w:val="uk-UA"/>
        </w:rPr>
        <w:t>ападиною</w:t>
      </w:r>
      <w:r w:rsidRPr="00DC51EE">
        <w:rPr>
          <w:sz w:val="22"/>
          <w:szCs w:val="22"/>
          <w:lang w:val="uk-UA"/>
        </w:rPr>
        <w:t xml:space="preserve"> або хребтом, то пошук повинен продовжуватися із зменшеною величиною кроку.</w:t>
      </w:r>
    </w:p>
    <w:p w:rsidR="00966167" w:rsidRDefault="00966167" w:rsidP="00966167">
      <w:pPr>
        <w:tabs>
          <w:tab w:val="left" w:pos="1843"/>
          <w:tab w:val="left" w:pos="2268"/>
        </w:tabs>
        <w:autoSpaceDE w:val="0"/>
        <w:autoSpaceDN w:val="0"/>
        <w:adjustRightInd w:val="0"/>
        <w:spacing w:after="120"/>
        <w:ind w:firstLine="567"/>
        <w:jc w:val="both"/>
        <w:rPr>
          <w:sz w:val="22"/>
          <w:szCs w:val="22"/>
          <w:lang w:val="uk-UA"/>
        </w:rPr>
      </w:pPr>
      <w:r w:rsidRPr="00DC51EE">
        <w:rPr>
          <w:sz w:val="22"/>
          <w:szCs w:val="22"/>
          <w:lang w:val="uk-UA"/>
        </w:rPr>
        <w:t xml:space="preserve"> Симплексний метод рекомендується для використання при безперервній оптимізації промислових об'єктів в умовах високого рівня шумів і дрейфу екстремальної точки цільової функції.</w:t>
      </w:r>
    </w:p>
    <w:p w:rsidR="00966167" w:rsidRDefault="00966167" w:rsidP="00966167">
      <w:pPr>
        <w:tabs>
          <w:tab w:val="left" w:pos="1843"/>
          <w:tab w:val="left" w:pos="2268"/>
        </w:tabs>
        <w:autoSpaceDE w:val="0"/>
        <w:autoSpaceDN w:val="0"/>
        <w:adjustRightInd w:val="0"/>
        <w:spacing w:after="120"/>
        <w:ind w:firstLine="567"/>
        <w:jc w:val="both"/>
        <w:rPr>
          <w:sz w:val="22"/>
          <w:szCs w:val="22"/>
          <w:lang w:val="uk-UA"/>
        </w:rPr>
      </w:pPr>
    </w:p>
    <w:p w:rsidR="00582458" w:rsidRPr="00DC51EE" w:rsidRDefault="00582458" w:rsidP="00966167">
      <w:pPr>
        <w:tabs>
          <w:tab w:val="left" w:pos="1843"/>
          <w:tab w:val="left" w:pos="2268"/>
        </w:tabs>
        <w:autoSpaceDE w:val="0"/>
        <w:autoSpaceDN w:val="0"/>
        <w:adjustRightInd w:val="0"/>
        <w:spacing w:after="120"/>
        <w:ind w:firstLine="567"/>
        <w:jc w:val="both"/>
        <w:rPr>
          <w:sz w:val="22"/>
          <w:szCs w:val="22"/>
          <w:lang w:val="uk-UA"/>
        </w:rPr>
      </w:pPr>
    </w:p>
    <w:p w:rsidR="00966167" w:rsidRPr="00DC51EE" w:rsidRDefault="00966167" w:rsidP="00966167">
      <w:pPr>
        <w:tabs>
          <w:tab w:val="left" w:pos="1843"/>
          <w:tab w:val="left" w:pos="2268"/>
        </w:tabs>
        <w:autoSpaceDE w:val="0"/>
        <w:autoSpaceDN w:val="0"/>
        <w:adjustRightInd w:val="0"/>
        <w:spacing w:after="120"/>
        <w:ind w:firstLine="567"/>
        <w:jc w:val="both"/>
        <w:rPr>
          <w:b/>
          <w:sz w:val="22"/>
          <w:szCs w:val="22"/>
          <w:lang w:val="uk-UA"/>
        </w:rPr>
      </w:pPr>
      <w:r w:rsidRPr="00DC51EE">
        <w:rPr>
          <w:b/>
          <w:sz w:val="22"/>
          <w:szCs w:val="22"/>
          <w:lang w:val="uk-UA"/>
        </w:rPr>
        <w:lastRenderedPageBreak/>
        <w:t xml:space="preserve">Модифікована система </w:t>
      </w:r>
      <w:proofErr w:type="spellStart"/>
      <w:r w:rsidRPr="00DC51EE">
        <w:rPr>
          <w:b/>
          <w:sz w:val="22"/>
          <w:szCs w:val="22"/>
          <w:lang w:val="uk-UA"/>
        </w:rPr>
        <w:t>пошука</w:t>
      </w:r>
      <w:proofErr w:type="spellEnd"/>
      <w:r w:rsidRPr="00DC51EE">
        <w:rPr>
          <w:b/>
          <w:sz w:val="22"/>
          <w:szCs w:val="22"/>
          <w:lang w:val="uk-UA"/>
        </w:rPr>
        <w:t xml:space="preserve"> по симплексу </w:t>
      </w:r>
      <w:proofErr w:type="spellStart"/>
      <w:r w:rsidRPr="00DC51EE">
        <w:rPr>
          <w:b/>
          <w:sz w:val="22"/>
          <w:szCs w:val="22"/>
          <w:lang w:val="uk-UA"/>
        </w:rPr>
        <w:t>Нелдера</w:t>
      </w:r>
      <w:proofErr w:type="spellEnd"/>
      <w:r w:rsidRPr="00DC51EE">
        <w:rPr>
          <w:b/>
          <w:sz w:val="22"/>
          <w:szCs w:val="22"/>
          <w:lang w:val="uk-UA"/>
        </w:rPr>
        <w:t xml:space="preserve"> – </w:t>
      </w:r>
      <w:proofErr w:type="spellStart"/>
      <w:r w:rsidRPr="00DC51EE">
        <w:rPr>
          <w:b/>
          <w:sz w:val="22"/>
          <w:szCs w:val="22"/>
          <w:lang w:val="uk-UA"/>
        </w:rPr>
        <w:t>Міда</w:t>
      </w:r>
      <w:proofErr w:type="spellEnd"/>
    </w:p>
    <w:p w:rsidR="00966167" w:rsidRPr="00DC51EE" w:rsidRDefault="00966167" w:rsidP="00966167">
      <w:pPr>
        <w:tabs>
          <w:tab w:val="left" w:pos="1843"/>
          <w:tab w:val="left" w:pos="2268"/>
        </w:tabs>
        <w:autoSpaceDE w:val="0"/>
        <w:autoSpaceDN w:val="0"/>
        <w:adjustRightInd w:val="0"/>
        <w:spacing w:after="120"/>
        <w:ind w:firstLine="567"/>
        <w:jc w:val="both"/>
        <w:rPr>
          <w:sz w:val="22"/>
          <w:szCs w:val="22"/>
          <w:lang w:val="uk-UA"/>
        </w:rPr>
      </w:pPr>
      <w:r w:rsidRPr="00DC51EE">
        <w:rPr>
          <w:sz w:val="22"/>
          <w:szCs w:val="22"/>
          <w:lang w:val="uk-UA"/>
        </w:rPr>
        <w:t xml:space="preserve">Хоча формула для визначення регулярного симплексу виявляється доволі зручною при побудові початкового зразка, проте вірних підстав для збереження властивостей регулярності симплексу в процесі пошуку немає. Отже, при віддзеркаленні симплексу існує можливість, як його розтягування, так і стискування. З цієї причини процедуру </w:t>
      </w:r>
      <w:proofErr w:type="spellStart"/>
      <w:r w:rsidRPr="00DC51EE">
        <w:rPr>
          <w:sz w:val="22"/>
          <w:szCs w:val="22"/>
          <w:lang w:val="uk-UA"/>
        </w:rPr>
        <w:t>Нелдера</w:t>
      </w:r>
      <w:proofErr w:type="spellEnd"/>
      <w:r w:rsidRPr="00DC51EE">
        <w:rPr>
          <w:sz w:val="22"/>
          <w:szCs w:val="22"/>
          <w:lang w:val="uk-UA"/>
        </w:rPr>
        <w:t xml:space="preserve">- </w:t>
      </w:r>
      <w:proofErr w:type="spellStart"/>
      <w:r w:rsidRPr="00DC51EE">
        <w:rPr>
          <w:sz w:val="22"/>
          <w:szCs w:val="22"/>
          <w:lang w:val="uk-UA"/>
        </w:rPr>
        <w:t>Міда</w:t>
      </w:r>
      <w:proofErr w:type="spellEnd"/>
      <w:r w:rsidRPr="00DC51EE">
        <w:rPr>
          <w:sz w:val="22"/>
          <w:szCs w:val="22"/>
          <w:lang w:val="uk-UA"/>
        </w:rPr>
        <w:t xml:space="preserve"> інколи називають методом пошуку по деформованому багатограннику. При розрахунках по методу </w:t>
      </w:r>
      <w:proofErr w:type="spellStart"/>
      <w:r w:rsidRPr="00DC51EE">
        <w:rPr>
          <w:sz w:val="22"/>
          <w:szCs w:val="22"/>
          <w:lang w:val="uk-UA"/>
        </w:rPr>
        <w:t>Нелдера</w:t>
      </w:r>
      <w:proofErr w:type="spellEnd"/>
      <w:r w:rsidRPr="00DC51EE">
        <w:rPr>
          <w:sz w:val="22"/>
          <w:szCs w:val="22"/>
          <w:lang w:val="uk-UA"/>
        </w:rPr>
        <w:t xml:space="preserve">- </w:t>
      </w:r>
      <w:proofErr w:type="spellStart"/>
      <w:r w:rsidRPr="00DC51EE">
        <w:rPr>
          <w:sz w:val="22"/>
          <w:szCs w:val="22"/>
          <w:lang w:val="uk-UA"/>
        </w:rPr>
        <w:t>Міда</w:t>
      </w:r>
      <w:proofErr w:type="spellEnd"/>
      <w:r w:rsidRPr="00DC51EE">
        <w:rPr>
          <w:sz w:val="22"/>
          <w:szCs w:val="22"/>
          <w:lang w:val="uk-UA"/>
        </w:rPr>
        <w:t xml:space="preserve"> використовуються вершини симплексу </w:t>
      </w:r>
      <w:r>
        <w:rPr>
          <w:sz w:val="22"/>
          <w:szCs w:val="22"/>
          <w:lang w:val="en-US"/>
        </w:rPr>
        <w:t>x</w:t>
      </w:r>
      <w:r w:rsidRPr="00DC51EE">
        <w:rPr>
          <w:sz w:val="22"/>
          <w:szCs w:val="22"/>
          <w:vertAlign w:val="subscript"/>
          <w:lang w:val="uk-UA"/>
        </w:rPr>
        <w:t>(</w:t>
      </w:r>
      <w:r>
        <w:rPr>
          <w:sz w:val="22"/>
          <w:szCs w:val="22"/>
          <w:vertAlign w:val="subscript"/>
          <w:lang w:val="en-US"/>
        </w:rPr>
        <w:t>h</w:t>
      </w:r>
      <w:r w:rsidRPr="00DC51EE">
        <w:rPr>
          <w:sz w:val="22"/>
          <w:szCs w:val="22"/>
          <w:vertAlign w:val="subscript"/>
          <w:lang w:val="uk-UA"/>
        </w:rPr>
        <w:t>)</w:t>
      </w:r>
      <w:r w:rsidRPr="00DC51EE">
        <w:rPr>
          <w:sz w:val="22"/>
          <w:szCs w:val="22"/>
          <w:lang w:val="uk-UA"/>
        </w:rPr>
        <w:t>, яким відповідає найбільше значення цільової функції f</w:t>
      </w:r>
      <w:r w:rsidRPr="00FD18F3">
        <w:rPr>
          <w:sz w:val="22"/>
          <w:szCs w:val="22"/>
          <w:vertAlign w:val="subscript"/>
          <w:lang w:val="uk-UA"/>
        </w:rPr>
        <w:t>(h)</w:t>
      </w:r>
      <w:r w:rsidRPr="00DC51EE">
        <w:rPr>
          <w:sz w:val="22"/>
          <w:szCs w:val="22"/>
          <w:lang w:val="uk-UA"/>
        </w:rPr>
        <w:t xml:space="preserve">, вершина </w:t>
      </w:r>
      <w:r>
        <w:rPr>
          <w:sz w:val="22"/>
          <w:szCs w:val="22"/>
          <w:lang w:val="en-US"/>
        </w:rPr>
        <w:t>x</w:t>
      </w:r>
      <w:r w:rsidRPr="00DC51EE">
        <w:rPr>
          <w:sz w:val="22"/>
          <w:szCs w:val="22"/>
          <w:vertAlign w:val="subscript"/>
          <w:lang w:val="uk-UA"/>
        </w:rPr>
        <w:t>(g)</w:t>
      </w:r>
      <w:r w:rsidRPr="00DC51EE">
        <w:rPr>
          <w:sz w:val="22"/>
          <w:szCs w:val="22"/>
          <w:lang w:val="uk-UA"/>
        </w:rPr>
        <w:t>, якій відповідає наступне по величині значення ціль</w:t>
      </w:r>
      <w:r>
        <w:rPr>
          <w:sz w:val="22"/>
          <w:szCs w:val="22"/>
          <w:lang w:val="uk-UA"/>
        </w:rPr>
        <w:t>ової функції f</w:t>
      </w:r>
      <w:r w:rsidRPr="00DC51EE">
        <w:rPr>
          <w:sz w:val="22"/>
          <w:szCs w:val="22"/>
          <w:vertAlign w:val="subscript"/>
          <w:lang w:val="uk-UA"/>
        </w:rPr>
        <w:t>(g)</w:t>
      </w:r>
      <w:r w:rsidRPr="00DC51EE">
        <w:rPr>
          <w:sz w:val="22"/>
          <w:szCs w:val="22"/>
          <w:lang w:val="uk-UA"/>
        </w:rPr>
        <w:t xml:space="preserve"> і </w:t>
      </w:r>
      <w:r>
        <w:rPr>
          <w:sz w:val="22"/>
          <w:szCs w:val="22"/>
          <w:lang w:val="en-US"/>
        </w:rPr>
        <w:t>x</w:t>
      </w:r>
      <w:r>
        <w:rPr>
          <w:sz w:val="22"/>
          <w:szCs w:val="22"/>
          <w:vertAlign w:val="subscript"/>
          <w:lang w:val="uk-UA"/>
        </w:rPr>
        <w:t>(</w:t>
      </w:r>
      <w:r>
        <w:rPr>
          <w:sz w:val="22"/>
          <w:szCs w:val="22"/>
          <w:vertAlign w:val="subscript"/>
          <w:lang w:val="en-US"/>
        </w:rPr>
        <w:t>l</w:t>
      </w:r>
      <w:r w:rsidRPr="00DC51EE">
        <w:rPr>
          <w:sz w:val="22"/>
          <w:szCs w:val="22"/>
          <w:vertAlign w:val="subscript"/>
          <w:lang w:val="uk-UA"/>
        </w:rPr>
        <w:t>)</w:t>
      </w:r>
      <w:r w:rsidRPr="00DC51EE">
        <w:rPr>
          <w:sz w:val="22"/>
          <w:szCs w:val="22"/>
          <w:lang w:val="uk-UA"/>
        </w:rPr>
        <w:t>, якій відповідає найбільше значення цільової функції f</w:t>
      </w:r>
      <w:r w:rsidRPr="00DC51EE">
        <w:rPr>
          <w:sz w:val="22"/>
          <w:szCs w:val="22"/>
          <w:vertAlign w:val="subscript"/>
          <w:lang w:val="uk-UA"/>
        </w:rPr>
        <w:t>(е)</w:t>
      </w:r>
      <w:r w:rsidRPr="00DC51EE">
        <w:rPr>
          <w:sz w:val="22"/>
          <w:szCs w:val="22"/>
          <w:lang w:val="uk-UA"/>
        </w:rPr>
        <w:t>.</w:t>
      </w:r>
    </w:p>
    <w:p w:rsidR="00966167" w:rsidRPr="00D7027A" w:rsidRDefault="00966167" w:rsidP="00966167">
      <w:pPr>
        <w:tabs>
          <w:tab w:val="left" w:pos="1843"/>
          <w:tab w:val="left" w:pos="2268"/>
        </w:tabs>
        <w:autoSpaceDE w:val="0"/>
        <w:autoSpaceDN w:val="0"/>
        <w:adjustRightInd w:val="0"/>
        <w:spacing w:after="120"/>
        <w:ind w:firstLine="567"/>
        <w:jc w:val="both"/>
        <w:rPr>
          <w:sz w:val="22"/>
          <w:szCs w:val="22"/>
        </w:rPr>
      </w:pPr>
      <w:r w:rsidRPr="00DC51EE">
        <w:rPr>
          <w:sz w:val="22"/>
          <w:szCs w:val="22"/>
          <w:lang w:val="uk-UA"/>
        </w:rPr>
        <w:t xml:space="preserve">Віддзеркалення вершини симплексу здійснюється за прямою: </w:t>
      </w:r>
    </w:p>
    <w:p w:rsidR="00966167" w:rsidRPr="00D7027A" w:rsidRDefault="00966167" w:rsidP="00966167">
      <w:pPr>
        <w:tabs>
          <w:tab w:val="left" w:pos="1843"/>
          <w:tab w:val="left" w:pos="2268"/>
        </w:tabs>
        <w:autoSpaceDE w:val="0"/>
        <w:autoSpaceDN w:val="0"/>
        <w:adjustRightInd w:val="0"/>
        <w:spacing w:after="120"/>
        <w:ind w:firstLine="567"/>
        <w:jc w:val="both"/>
        <w:rPr>
          <w:sz w:val="22"/>
          <w:szCs w:val="22"/>
        </w:rPr>
      </w:pPr>
    </w:p>
    <w:p w:rsidR="00966167" w:rsidRPr="00673C9C" w:rsidRDefault="00966167" w:rsidP="00966167">
      <w:pPr>
        <w:tabs>
          <w:tab w:val="left" w:pos="1843"/>
          <w:tab w:val="left" w:pos="2268"/>
        </w:tabs>
        <w:autoSpaceDE w:val="0"/>
        <w:autoSpaceDN w:val="0"/>
        <w:adjustRightInd w:val="0"/>
        <w:spacing w:after="120"/>
        <w:ind w:firstLine="567"/>
        <w:jc w:val="right"/>
        <w:rPr>
          <w:sz w:val="22"/>
          <w:szCs w:val="22"/>
        </w:rPr>
      </w:pPr>
      <w:r>
        <w:rPr>
          <w:sz w:val="22"/>
          <w:szCs w:val="22"/>
          <w:lang w:val="en-US"/>
        </w:rPr>
        <w:t>x</w:t>
      </w:r>
      <w:r w:rsidRPr="00DC51EE">
        <w:rPr>
          <w:sz w:val="22"/>
          <w:szCs w:val="22"/>
          <w:lang w:val="uk-UA"/>
        </w:rPr>
        <w:t>=</w:t>
      </w:r>
      <w:proofErr w:type="gramStart"/>
      <w:r w:rsidRPr="00DC51EE">
        <w:rPr>
          <w:sz w:val="22"/>
          <w:szCs w:val="22"/>
          <w:lang w:val="uk-UA"/>
        </w:rPr>
        <w:t>х</w:t>
      </w:r>
      <w:r w:rsidRPr="00DC51EE">
        <w:rPr>
          <w:sz w:val="22"/>
          <w:szCs w:val="22"/>
          <w:vertAlign w:val="subscript"/>
          <w:lang w:val="uk-UA"/>
        </w:rPr>
        <w:t>(</w:t>
      </w:r>
      <w:proofErr w:type="gramEnd"/>
      <w:r w:rsidRPr="00DC51EE">
        <w:rPr>
          <w:sz w:val="22"/>
          <w:szCs w:val="22"/>
          <w:vertAlign w:val="subscript"/>
          <w:lang w:val="uk-UA"/>
        </w:rPr>
        <w:t>h)</w:t>
      </w:r>
      <w:r w:rsidRPr="00DC51EE">
        <w:rPr>
          <w:sz w:val="22"/>
          <w:szCs w:val="22"/>
          <w:lang w:val="uk-UA"/>
        </w:rPr>
        <w:t>+</w:t>
      </w:r>
      <w:r>
        <w:rPr>
          <w:sz w:val="22"/>
          <w:szCs w:val="22"/>
          <w:lang w:val="en-US"/>
        </w:rPr>
        <w:t>x</w:t>
      </w:r>
      <w:r w:rsidRPr="00D7027A">
        <w:rPr>
          <w:sz w:val="22"/>
          <w:szCs w:val="22"/>
        </w:rPr>
        <w:t>*</w:t>
      </w:r>
      <w:r w:rsidRPr="00DC51EE">
        <w:rPr>
          <w:sz w:val="22"/>
          <w:szCs w:val="22"/>
          <w:lang w:val="uk-UA"/>
        </w:rPr>
        <w:t>(</w:t>
      </w:r>
      <w:r>
        <w:rPr>
          <w:sz w:val="22"/>
          <w:szCs w:val="22"/>
          <w:lang w:val="en-US"/>
        </w:rPr>
        <w:t>x</w:t>
      </w:r>
      <w:r w:rsidRPr="00D7027A">
        <w:rPr>
          <w:sz w:val="22"/>
          <w:szCs w:val="22"/>
          <w:vertAlign w:val="subscript"/>
          <w:lang w:val="uk-UA"/>
        </w:rPr>
        <w:t>С</w:t>
      </w:r>
      <w:r w:rsidRPr="00DC51EE">
        <w:rPr>
          <w:sz w:val="22"/>
          <w:szCs w:val="22"/>
          <w:lang w:val="uk-UA"/>
        </w:rPr>
        <w:t>-</w:t>
      </w:r>
      <w:r>
        <w:rPr>
          <w:sz w:val="22"/>
          <w:szCs w:val="22"/>
          <w:lang w:val="en-US"/>
        </w:rPr>
        <w:t>x</w:t>
      </w:r>
      <w:r w:rsidRPr="00D7027A">
        <w:rPr>
          <w:sz w:val="22"/>
          <w:szCs w:val="22"/>
          <w:vertAlign w:val="subscript"/>
          <w:lang w:val="uk-UA"/>
        </w:rPr>
        <w:t>(h)</w:t>
      </w:r>
      <w:r w:rsidRPr="00DC51EE">
        <w:rPr>
          <w:sz w:val="22"/>
          <w:szCs w:val="22"/>
          <w:lang w:val="uk-UA"/>
        </w:rPr>
        <w:t xml:space="preserve">) </w:t>
      </w:r>
      <w:r w:rsidRPr="00D7027A">
        <w:rPr>
          <w:sz w:val="22"/>
          <w:szCs w:val="22"/>
        </w:rPr>
        <w:tab/>
      </w:r>
      <w:r w:rsidRPr="00D7027A">
        <w:rPr>
          <w:sz w:val="22"/>
          <w:szCs w:val="22"/>
        </w:rPr>
        <w:tab/>
      </w:r>
      <w:r w:rsidRPr="00D7027A">
        <w:rPr>
          <w:sz w:val="22"/>
          <w:szCs w:val="22"/>
        </w:rPr>
        <w:tab/>
      </w:r>
      <w:r w:rsidRPr="00D7027A">
        <w:rPr>
          <w:sz w:val="22"/>
          <w:szCs w:val="22"/>
        </w:rPr>
        <w:tab/>
      </w:r>
      <w:r w:rsidRPr="00673C9C">
        <w:rPr>
          <w:sz w:val="22"/>
          <w:szCs w:val="22"/>
        </w:rPr>
        <w:t xml:space="preserve">          </w:t>
      </w:r>
      <w:r w:rsidRPr="00673C9C">
        <w:rPr>
          <w:sz w:val="22"/>
          <w:szCs w:val="22"/>
        </w:rPr>
        <w:tab/>
      </w:r>
      <w:r w:rsidRPr="00DC51EE">
        <w:rPr>
          <w:sz w:val="22"/>
          <w:szCs w:val="22"/>
          <w:lang w:val="uk-UA"/>
        </w:rPr>
        <w:t>(</w:t>
      </w:r>
      <w:r w:rsidR="00F972DB">
        <w:rPr>
          <w:sz w:val="22"/>
          <w:szCs w:val="22"/>
          <w:lang w:val="uk-UA"/>
        </w:rPr>
        <w:t>6</w:t>
      </w:r>
      <w:r w:rsidRPr="00673C9C">
        <w:rPr>
          <w:sz w:val="22"/>
          <w:szCs w:val="22"/>
        </w:rPr>
        <w:t>.9</w:t>
      </w:r>
      <w:r w:rsidRPr="00DC51EE">
        <w:rPr>
          <w:sz w:val="22"/>
          <w:szCs w:val="22"/>
          <w:lang w:val="uk-UA"/>
        </w:rPr>
        <w:t>)</w:t>
      </w:r>
    </w:p>
    <w:p w:rsidR="00966167" w:rsidRPr="00673C9C" w:rsidRDefault="00966167" w:rsidP="00966167">
      <w:pPr>
        <w:tabs>
          <w:tab w:val="left" w:pos="1843"/>
          <w:tab w:val="left" w:pos="2268"/>
        </w:tabs>
        <w:autoSpaceDE w:val="0"/>
        <w:autoSpaceDN w:val="0"/>
        <w:adjustRightInd w:val="0"/>
        <w:spacing w:after="120"/>
        <w:ind w:firstLine="567"/>
        <w:jc w:val="right"/>
        <w:rPr>
          <w:sz w:val="22"/>
          <w:szCs w:val="22"/>
        </w:rPr>
      </w:pPr>
    </w:p>
    <w:p w:rsidR="00966167" w:rsidRPr="00673C9C" w:rsidRDefault="00966167" w:rsidP="00966167">
      <w:pPr>
        <w:tabs>
          <w:tab w:val="left" w:pos="1843"/>
          <w:tab w:val="left" w:pos="2268"/>
        </w:tabs>
        <w:autoSpaceDE w:val="0"/>
        <w:autoSpaceDN w:val="0"/>
        <w:adjustRightInd w:val="0"/>
        <w:spacing w:after="120"/>
        <w:ind w:firstLine="567"/>
        <w:jc w:val="right"/>
        <w:rPr>
          <w:sz w:val="22"/>
          <w:szCs w:val="22"/>
        </w:rPr>
      </w:pPr>
      <w:r>
        <w:rPr>
          <w:sz w:val="22"/>
          <w:szCs w:val="22"/>
          <w:lang w:val="en-US"/>
        </w:rPr>
        <w:t>x</w:t>
      </w:r>
      <w:r>
        <w:rPr>
          <w:sz w:val="22"/>
          <w:szCs w:val="22"/>
          <w:lang w:val="uk-UA"/>
        </w:rPr>
        <w:t>=</w:t>
      </w:r>
      <w:proofErr w:type="gramStart"/>
      <w:r>
        <w:rPr>
          <w:sz w:val="22"/>
          <w:szCs w:val="22"/>
          <w:lang w:val="en-US"/>
        </w:rPr>
        <w:t>x</w:t>
      </w:r>
      <w:r w:rsidRPr="00D7027A">
        <w:rPr>
          <w:sz w:val="22"/>
          <w:szCs w:val="22"/>
          <w:vertAlign w:val="subscript"/>
          <w:lang w:val="uk-UA"/>
        </w:rPr>
        <w:t>(</w:t>
      </w:r>
      <w:proofErr w:type="gramEnd"/>
      <w:r>
        <w:rPr>
          <w:sz w:val="22"/>
          <w:szCs w:val="22"/>
          <w:vertAlign w:val="subscript"/>
          <w:lang w:val="en-US"/>
        </w:rPr>
        <w:t>h</w:t>
      </w:r>
      <w:r w:rsidRPr="00D7027A">
        <w:rPr>
          <w:sz w:val="22"/>
          <w:szCs w:val="22"/>
          <w:vertAlign w:val="subscript"/>
          <w:lang w:val="uk-UA"/>
        </w:rPr>
        <w:t>)</w:t>
      </w:r>
      <w:r w:rsidRPr="00DC51EE">
        <w:rPr>
          <w:sz w:val="22"/>
          <w:szCs w:val="22"/>
          <w:lang w:val="uk-UA"/>
        </w:rPr>
        <w:t>+(1+θ)</w:t>
      </w:r>
      <w:r w:rsidRPr="00673C9C">
        <w:rPr>
          <w:sz w:val="22"/>
          <w:szCs w:val="22"/>
        </w:rPr>
        <w:t>*</w:t>
      </w:r>
      <w:r w:rsidRPr="00DC51EE">
        <w:rPr>
          <w:sz w:val="22"/>
          <w:szCs w:val="22"/>
          <w:lang w:val="uk-UA"/>
        </w:rPr>
        <w:t>(</w:t>
      </w:r>
      <w:r>
        <w:rPr>
          <w:sz w:val="22"/>
          <w:szCs w:val="22"/>
          <w:lang w:val="en-US"/>
        </w:rPr>
        <w:t>x</w:t>
      </w:r>
      <w:r w:rsidRPr="00D7027A">
        <w:rPr>
          <w:sz w:val="22"/>
          <w:szCs w:val="22"/>
          <w:vertAlign w:val="subscript"/>
          <w:lang w:val="uk-UA"/>
        </w:rPr>
        <w:t>С</w:t>
      </w:r>
      <w:r w:rsidRPr="00DC51EE">
        <w:rPr>
          <w:sz w:val="22"/>
          <w:szCs w:val="22"/>
          <w:lang w:val="uk-UA"/>
        </w:rPr>
        <w:t>-</w:t>
      </w:r>
      <w:r>
        <w:rPr>
          <w:sz w:val="22"/>
          <w:szCs w:val="22"/>
          <w:lang w:val="en-US"/>
        </w:rPr>
        <w:t>x</w:t>
      </w:r>
      <w:r w:rsidRPr="00D7027A">
        <w:rPr>
          <w:sz w:val="22"/>
          <w:szCs w:val="22"/>
          <w:vertAlign w:val="subscript"/>
          <w:lang w:val="uk-UA"/>
        </w:rPr>
        <w:t>(h)</w:t>
      </w:r>
      <w:r w:rsidRPr="00DC51EE">
        <w:rPr>
          <w:sz w:val="22"/>
          <w:szCs w:val="22"/>
          <w:lang w:val="uk-UA"/>
        </w:rPr>
        <w:t xml:space="preserve">) </w:t>
      </w:r>
      <w:r w:rsidRPr="00673C9C">
        <w:rPr>
          <w:sz w:val="22"/>
          <w:szCs w:val="22"/>
        </w:rPr>
        <w:tab/>
      </w:r>
      <w:r w:rsidRPr="00673C9C">
        <w:rPr>
          <w:sz w:val="22"/>
          <w:szCs w:val="22"/>
        </w:rPr>
        <w:tab/>
      </w:r>
      <w:r w:rsidRPr="00673C9C">
        <w:rPr>
          <w:sz w:val="22"/>
          <w:szCs w:val="22"/>
        </w:rPr>
        <w:tab/>
        <w:t xml:space="preserve">  </w:t>
      </w:r>
      <w:r w:rsidRPr="00DC51EE">
        <w:rPr>
          <w:sz w:val="22"/>
          <w:szCs w:val="22"/>
          <w:lang w:val="uk-UA"/>
        </w:rPr>
        <w:t>(</w:t>
      </w:r>
      <w:r w:rsidR="00F972DB">
        <w:rPr>
          <w:sz w:val="22"/>
          <w:szCs w:val="22"/>
          <w:lang w:val="uk-UA"/>
        </w:rPr>
        <w:t>6</w:t>
      </w:r>
      <w:r w:rsidRPr="00673C9C">
        <w:rPr>
          <w:sz w:val="22"/>
          <w:szCs w:val="22"/>
        </w:rPr>
        <w:t>.10</w:t>
      </w:r>
      <w:r w:rsidRPr="00DC51EE">
        <w:rPr>
          <w:sz w:val="22"/>
          <w:szCs w:val="22"/>
          <w:lang w:val="uk-UA"/>
        </w:rPr>
        <w:t>)</w:t>
      </w:r>
    </w:p>
    <w:p w:rsidR="00966167" w:rsidRPr="00673C9C" w:rsidRDefault="00966167" w:rsidP="00966167">
      <w:pPr>
        <w:tabs>
          <w:tab w:val="left" w:pos="1843"/>
          <w:tab w:val="left" w:pos="2268"/>
        </w:tabs>
        <w:autoSpaceDE w:val="0"/>
        <w:autoSpaceDN w:val="0"/>
        <w:adjustRightInd w:val="0"/>
        <w:spacing w:after="120"/>
        <w:ind w:firstLine="567"/>
        <w:jc w:val="right"/>
        <w:rPr>
          <w:sz w:val="22"/>
          <w:szCs w:val="22"/>
        </w:rPr>
      </w:pPr>
    </w:p>
    <w:p w:rsidR="00966167" w:rsidRPr="00966167" w:rsidRDefault="00966167" w:rsidP="00966167">
      <w:pPr>
        <w:tabs>
          <w:tab w:val="left" w:pos="1843"/>
          <w:tab w:val="left" w:pos="2268"/>
        </w:tabs>
        <w:autoSpaceDE w:val="0"/>
        <w:autoSpaceDN w:val="0"/>
        <w:adjustRightInd w:val="0"/>
        <w:spacing w:after="120"/>
        <w:ind w:firstLine="567"/>
        <w:jc w:val="both"/>
        <w:rPr>
          <w:sz w:val="22"/>
          <w:szCs w:val="22"/>
          <w:lang w:val="uk-UA"/>
        </w:rPr>
      </w:pPr>
      <w:r w:rsidRPr="00DC51EE">
        <w:rPr>
          <w:sz w:val="22"/>
          <w:szCs w:val="22"/>
          <w:lang w:val="uk-UA"/>
        </w:rPr>
        <w:t xml:space="preserve">При θ=1 має місце нормальне віддзеркалення симплексу, оскільки точка </w:t>
      </w:r>
      <w:r>
        <w:rPr>
          <w:sz w:val="22"/>
          <w:szCs w:val="22"/>
          <w:lang w:val="en-US"/>
        </w:rPr>
        <w:t>x</w:t>
      </w:r>
      <w:r w:rsidRPr="00D7027A">
        <w:rPr>
          <w:sz w:val="22"/>
          <w:szCs w:val="22"/>
          <w:vertAlign w:val="subscript"/>
          <w:lang w:val="uk-UA"/>
        </w:rPr>
        <w:t>нове</w:t>
      </w:r>
      <w:r w:rsidRPr="00DC51EE">
        <w:rPr>
          <w:sz w:val="22"/>
          <w:szCs w:val="22"/>
          <w:lang w:val="uk-UA"/>
        </w:rPr>
        <w:t xml:space="preserve"> розташовується на відстані (</w:t>
      </w:r>
      <w:r>
        <w:rPr>
          <w:sz w:val="22"/>
          <w:szCs w:val="22"/>
          <w:lang w:val="en-US"/>
        </w:rPr>
        <w:t>x</w:t>
      </w:r>
      <w:r w:rsidRPr="00D7027A">
        <w:rPr>
          <w:sz w:val="22"/>
          <w:szCs w:val="22"/>
          <w:vertAlign w:val="subscript"/>
          <w:lang w:val="uk-UA"/>
        </w:rPr>
        <w:t>С</w:t>
      </w:r>
      <w:r w:rsidRPr="00DC51EE">
        <w:rPr>
          <w:sz w:val="22"/>
          <w:szCs w:val="22"/>
          <w:lang w:val="uk-UA"/>
        </w:rPr>
        <w:t>-</w:t>
      </w:r>
      <w:r>
        <w:rPr>
          <w:sz w:val="22"/>
          <w:szCs w:val="22"/>
          <w:lang w:val="en-US"/>
        </w:rPr>
        <w:t>x</w:t>
      </w:r>
      <w:r w:rsidRPr="00D7027A">
        <w:rPr>
          <w:sz w:val="22"/>
          <w:szCs w:val="22"/>
          <w:vertAlign w:val="subscript"/>
          <w:lang w:val="uk-UA"/>
        </w:rPr>
        <w:t>(</w:t>
      </w:r>
      <w:r>
        <w:rPr>
          <w:sz w:val="22"/>
          <w:szCs w:val="22"/>
          <w:vertAlign w:val="subscript"/>
          <w:lang w:val="en-US"/>
        </w:rPr>
        <w:t>h</w:t>
      </w:r>
      <w:r w:rsidRPr="00D7027A">
        <w:rPr>
          <w:sz w:val="22"/>
          <w:szCs w:val="22"/>
          <w:vertAlign w:val="subscript"/>
          <w:lang w:val="uk-UA"/>
        </w:rPr>
        <w:t>)</w:t>
      </w:r>
      <w:r w:rsidRPr="00DC51EE">
        <w:rPr>
          <w:sz w:val="22"/>
          <w:szCs w:val="22"/>
          <w:lang w:val="uk-UA"/>
        </w:rPr>
        <w:t xml:space="preserve">)) від точки </w:t>
      </w:r>
      <w:r>
        <w:rPr>
          <w:sz w:val="22"/>
          <w:szCs w:val="22"/>
          <w:lang w:val="en-US"/>
        </w:rPr>
        <w:t>x</w:t>
      </w:r>
      <w:r w:rsidRPr="00D7027A">
        <w:rPr>
          <w:sz w:val="22"/>
          <w:szCs w:val="22"/>
          <w:vertAlign w:val="subscript"/>
          <w:lang w:val="uk-UA"/>
        </w:rPr>
        <w:t>с</w:t>
      </w:r>
      <w:r w:rsidRPr="00DC51EE">
        <w:rPr>
          <w:sz w:val="22"/>
          <w:szCs w:val="22"/>
          <w:lang w:val="uk-UA"/>
        </w:rPr>
        <w:t xml:space="preserve">, при </w:t>
      </w:r>
      <w:r w:rsidRPr="00673C9C">
        <w:rPr>
          <w:sz w:val="22"/>
          <w:szCs w:val="22"/>
        </w:rPr>
        <w:t>-</w:t>
      </w:r>
      <w:r w:rsidRPr="00DC51EE">
        <w:rPr>
          <w:sz w:val="22"/>
          <w:szCs w:val="22"/>
          <w:lang w:val="uk-UA"/>
        </w:rPr>
        <w:t>1&lt;=θ &lt;=+1 спостерігається стисле віддзеркалення або стиск симплексу. Вибір θ =&gt;1забеспечує розтягнуте віддзеркалення або розтягування симплексу.</w:t>
      </w:r>
    </w:p>
    <w:p w:rsidR="00966167" w:rsidRPr="00FD18F3" w:rsidRDefault="00966167" w:rsidP="00966167">
      <w:pPr>
        <w:tabs>
          <w:tab w:val="left" w:pos="1843"/>
          <w:tab w:val="left" w:pos="2268"/>
        </w:tabs>
        <w:autoSpaceDE w:val="0"/>
        <w:autoSpaceDN w:val="0"/>
        <w:adjustRightInd w:val="0"/>
        <w:spacing w:after="120"/>
        <w:ind w:firstLine="567"/>
        <w:jc w:val="both"/>
        <w:rPr>
          <w:sz w:val="22"/>
          <w:szCs w:val="22"/>
          <w:lang w:val="uk-UA"/>
        </w:rPr>
      </w:pPr>
      <w:r>
        <w:rPr>
          <w:sz w:val="22"/>
          <w:szCs w:val="22"/>
          <w:lang w:val="uk-UA"/>
        </w:rPr>
        <w:t xml:space="preserve">Різні види відображення представлені на рис. </w:t>
      </w:r>
      <w:r w:rsidR="00F972DB">
        <w:rPr>
          <w:sz w:val="22"/>
          <w:szCs w:val="22"/>
          <w:lang w:val="uk-UA"/>
        </w:rPr>
        <w:t>6</w:t>
      </w:r>
      <w:r>
        <w:rPr>
          <w:sz w:val="22"/>
          <w:szCs w:val="22"/>
          <w:lang w:val="uk-UA"/>
        </w:rPr>
        <w:t>.1</w:t>
      </w:r>
    </w:p>
    <w:p w:rsidR="00966167" w:rsidRPr="00966167" w:rsidRDefault="00966167" w:rsidP="00966167">
      <w:pPr>
        <w:jc w:val="center"/>
      </w:pPr>
      <w:proofErr w:type="spellStart"/>
      <w:proofErr w:type="gramStart"/>
      <w:r>
        <w:rPr>
          <w:lang w:val="en-US"/>
        </w:rPr>
        <w:t>x</w:t>
      </w:r>
      <w:r>
        <w:rPr>
          <w:vertAlign w:val="subscript"/>
          <w:lang w:val="en-US"/>
        </w:rPr>
        <w:t>h</w:t>
      </w:r>
      <w:proofErr w:type="spellEnd"/>
      <w:proofErr w:type="gramEnd"/>
      <w:r w:rsidR="00194CF2">
        <w:rPr>
          <w:noProof/>
          <w:lang w:val="uk-UA" w:eastAsia="uk-UA"/>
        </w:rPr>
        <w:drawing>
          <wp:inline distT="0" distB="0" distL="0" distR="0">
            <wp:extent cx="1866900" cy="1152525"/>
            <wp:effectExtent l="0" t="0" r="0" b="0"/>
            <wp:docPr id="66" name="Рисунок 66"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Untitled-1"/>
                    <pic:cNvPicPr>
                      <a:picLocks noChangeAspect="1" noChangeArrowheads="1"/>
                    </pic:cNvPicPr>
                  </pic:nvPicPr>
                  <pic:blipFill>
                    <a:blip r:embed="rId117" cstate="print">
                      <a:extLst>
                        <a:ext uri="{28A0092B-C50C-407E-A947-70E740481C1C}">
                          <a14:useLocalDpi xmlns:a14="http://schemas.microsoft.com/office/drawing/2010/main" val="0"/>
                        </a:ext>
                      </a:extLst>
                    </a:blip>
                    <a:srcRect l="7640" r="51846" b="57286"/>
                    <a:stretch>
                      <a:fillRect/>
                    </a:stretch>
                  </pic:blipFill>
                  <pic:spPr bwMode="auto">
                    <a:xfrm>
                      <a:off x="0" y="0"/>
                      <a:ext cx="1866900" cy="1152525"/>
                    </a:xfrm>
                    <a:prstGeom prst="rect">
                      <a:avLst/>
                    </a:prstGeom>
                    <a:noFill/>
                    <a:ln>
                      <a:noFill/>
                    </a:ln>
                  </pic:spPr>
                </pic:pic>
              </a:graphicData>
            </a:graphic>
          </wp:inline>
        </w:drawing>
      </w:r>
    </w:p>
    <w:p w:rsidR="00966167" w:rsidRPr="00FD18F3" w:rsidRDefault="00966167" w:rsidP="00966167">
      <w:pPr>
        <w:jc w:val="center"/>
        <w:rPr>
          <w:sz w:val="18"/>
          <w:szCs w:val="18"/>
        </w:rPr>
      </w:pPr>
      <w:r w:rsidRPr="00FD18F3">
        <w:rPr>
          <w:sz w:val="18"/>
          <w:szCs w:val="18"/>
          <w:lang w:val="uk-UA"/>
        </w:rPr>
        <w:t xml:space="preserve">а) </w:t>
      </w:r>
    </w:p>
    <w:p w:rsidR="00966167" w:rsidRDefault="00194CF2" w:rsidP="00966167">
      <w:pPr>
        <w:jc w:val="center"/>
        <w:rPr>
          <w:lang w:val="uk-UA"/>
        </w:rPr>
      </w:pPr>
      <w:r>
        <w:rPr>
          <w:noProof/>
          <w:lang w:val="uk-UA" w:eastAsia="uk-UA"/>
        </w:rPr>
        <w:lastRenderedPageBreak/>
        <mc:AlternateContent>
          <mc:Choice Requires="wps">
            <w:drawing>
              <wp:anchor distT="0" distB="0" distL="114300" distR="114300" simplePos="0" relativeHeight="251666432" behindDoc="0" locked="0" layoutInCell="1" allowOverlap="1">
                <wp:simplePos x="0" y="0"/>
                <wp:positionH relativeFrom="column">
                  <wp:posOffset>2032000</wp:posOffset>
                </wp:positionH>
                <wp:positionV relativeFrom="paragraph">
                  <wp:posOffset>1351280</wp:posOffset>
                </wp:positionV>
                <wp:extent cx="190500" cy="114300"/>
                <wp:effectExtent l="10160" t="5080" r="8890" b="13970"/>
                <wp:wrapNone/>
                <wp:docPr id="1"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430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3EF757" id="Rectangle 109" o:spid="_x0000_s1026" style="position:absolute;margin-left:160pt;margin-top:106.4pt;width:15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" strokecolor="white"/>
            </w:pict>
          </mc:Fallback>
        </mc:AlternateContent>
      </w:r>
      <w:proofErr w:type="spellStart"/>
      <w:proofErr w:type="gramStart"/>
      <w:r w:rsidR="00966167">
        <w:rPr>
          <w:lang w:val="en-US"/>
        </w:rPr>
        <w:t>x</w:t>
      </w:r>
      <w:r w:rsidR="00966167">
        <w:rPr>
          <w:vertAlign w:val="subscript"/>
          <w:lang w:val="en-US"/>
        </w:rPr>
        <w:t>h</w:t>
      </w:r>
      <w:proofErr w:type="spellEnd"/>
      <w:proofErr w:type="gramEnd"/>
      <w:r>
        <w:rPr>
          <w:noProof/>
          <w:lang w:val="uk-UA" w:eastAsia="uk-UA"/>
        </w:rPr>
        <w:drawing>
          <wp:inline distT="0" distB="0" distL="0" distR="0">
            <wp:extent cx="2409825" cy="1076325"/>
            <wp:effectExtent l="0" t="0" r="0" b="0"/>
            <wp:docPr id="67" name="Рисунок 67"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Untitled-1"/>
                    <pic:cNvPicPr>
                      <a:picLocks noChangeAspect="1" noChangeArrowheads="1"/>
                    </pic:cNvPicPr>
                  </pic:nvPicPr>
                  <pic:blipFill>
                    <a:blip r:embed="rId118" cstate="print">
                      <a:extLst>
                        <a:ext uri="{28A0092B-C50C-407E-A947-70E740481C1C}">
                          <a14:useLocalDpi xmlns:a14="http://schemas.microsoft.com/office/drawing/2010/main" val="0"/>
                        </a:ext>
                      </a:extLst>
                    </a:blip>
                    <a:srcRect l="50789" t="2872" b="59167"/>
                    <a:stretch>
                      <a:fillRect/>
                    </a:stretch>
                  </pic:blipFill>
                  <pic:spPr bwMode="auto">
                    <a:xfrm>
                      <a:off x="0" y="0"/>
                      <a:ext cx="2409825" cy="1076325"/>
                    </a:xfrm>
                    <a:prstGeom prst="rect">
                      <a:avLst/>
                    </a:prstGeom>
                    <a:noFill/>
                    <a:ln>
                      <a:noFill/>
                    </a:ln>
                  </pic:spPr>
                </pic:pic>
              </a:graphicData>
            </a:graphic>
          </wp:inline>
        </w:drawing>
      </w:r>
    </w:p>
    <w:p w:rsidR="00966167" w:rsidRDefault="00966167" w:rsidP="00966167">
      <w:pPr>
        <w:jc w:val="center"/>
        <w:rPr>
          <w:lang w:val="uk-UA"/>
        </w:rPr>
      </w:pPr>
      <w:r>
        <w:rPr>
          <w:sz w:val="18"/>
          <w:szCs w:val="18"/>
          <w:lang w:val="uk-UA"/>
        </w:rPr>
        <w:t xml:space="preserve">б) </w:t>
      </w:r>
    </w:p>
    <w:p w:rsidR="00966167" w:rsidRPr="00966167" w:rsidRDefault="00966167" w:rsidP="00966167">
      <w:pPr>
        <w:jc w:val="center"/>
      </w:pPr>
      <w:proofErr w:type="spellStart"/>
      <w:proofErr w:type="gramStart"/>
      <w:r>
        <w:rPr>
          <w:lang w:val="en-US"/>
        </w:rPr>
        <w:t>x</w:t>
      </w:r>
      <w:r>
        <w:rPr>
          <w:vertAlign w:val="subscript"/>
          <w:lang w:val="en-US"/>
        </w:rPr>
        <w:t>h</w:t>
      </w:r>
      <w:proofErr w:type="spellEnd"/>
      <w:proofErr w:type="gramEnd"/>
      <w:r w:rsidR="00194CF2">
        <w:rPr>
          <w:noProof/>
          <w:lang w:val="uk-UA" w:eastAsia="uk-UA"/>
        </w:rPr>
        <w:drawing>
          <wp:inline distT="0" distB="0" distL="0" distR="0">
            <wp:extent cx="2066925" cy="1200150"/>
            <wp:effectExtent l="0" t="0" r="0" b="0"/>
            <wp:docPr id="68" name="Рисунок 68"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Untitled-1"/>
                    <pic:cNvPicPr>
                      <a:picLocks noChangeAspect="1" noChangeArrowheads="1"/>
                    </pic:cNvPicPr>
                  </pic:nvPicPr>
                  <pic:blipFill>
                    <a:blip r:embed="rId119" cstate="print">
                      <a:extLst>
                        <a:ext uri="{28A0092B-C50C-407E-A947-70E740481C1C}">
                          <a14:useLocalDpi xmlns:a14="http://schemas.microsoft.com/office/drawing/2010/main" val="0"/>
                        </a:ext>
                      </a:extLst>
                    </a:blip>
                    <a:srcRect l="7025" t="53076" r="51846" b="6384"/>
                    <a:stretch>
                      <a:fillRect/>
                    </a:stretch>
                  </pic:blipFill>
                  <pic:spPr bwMode="auto">
                    <a:xfrm>
                      <a:off x="0" y="0"/>
                      <a:ext cx="2066925" cy="1200150"/>
                    </a:xfrm>
                    <a:prstGeom prst="rect">
                      <a:avLst/>
                    </a:prstGeom>
                    <a:noFill/>
                    <a:ln>
                      <a:noFill/>
                    </a:ln>
                  </pic:spPr>
                </pic:pic>
              </a:graphicData>
            </a:graphic>
          </wp:inline>
        </w:drawing>
      </w:r>
    </w:p>
    <w:p w:rsidR="00966167" w:rsidRPr="00FD18F3" w:rsidRDefault="00966167" w:rsidP="00966167">
      <w:pPr>
        <w:jc w:val="center"/>
        <w:rPr>
          <w:sz w:val="18"/>
          <w:szCs w:val="18"/>
          <w:lang w:val="uk-UA"/>
        </w:rPr>
      </w:pPr>
      <w:r>
        <w:rPr>
          <w:sz w:val="18"/>
          <w:szCs w:val="18"/>
          <w:lang w:val="uk-UA"/>
        </w:rPr>
        <w:t xml:space="preserve">в) </w:t>
      </w:r>
    </w:p>
    <w:p w:rsidR="00966167" w:rsidRPr="00966167" w:rsidRDefault="00966167" w:rsidP="00966167">
      <w:pPr>
        <w:jc w:val="center"/>
      </w:pPr>
      <w:proofErr w:type="spellStart"/>
      <w:proofErr w:type="gramStart"/>
      <w:r>
        <w:rPr>
          <w:lang w:val="en-US"/>
        </w:rPr>
        <w:t>x</w:t>
      </w:r>
      <w:r>
        <w:rPr>
          <w:vertAlign w:val="subscript"/>
          <w:lang w:val="en-US"/>
        </w:rPr>
        <w:t>h</w:t>
      </w:r>
      <w:proofErr w:type="spellEnd"/>
      <w:proofErr w:type="gramEnd"/>
      <w:r w:rsidR="00194CF2">
        <w:rPr>
          <w:noProof/>
          <w:lang w:val="uk-UA" w:eastAsia="uk-UA"/>
        </w:rPr>
        <w:drawing>
          <wp:inline distT="0" distB="0" distL="0" distR="0">
            <wp:extent cx="2400300" cy="1209675"/>
            <wp:effectExtent l="0" t="0" r="0" b="0"/>
            <wp:docPr id="69" name="Рисунок 69"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Untitled-1"/>
                    <pic:cNvPicPr>
                      <a:picLocks noChangeAspect="1" noChangeArrowheads="1"/>
                    </pic:cNvPicPr>
                  </pic:nvPicPr>
                  <pic:blipFill>
                    <a:blip r:embed="rId120" cstate="print">
                      <a:extLst>
                        <a:ext uri="{28A0092B-C50C-407E-A947-70E740481C1C}">
                          <a14:useLocalDpi xmlns:a14="http://schemas.microsoft.com/office/drawing/2010/main" val="0"/>
                        </a:ext>
                      </a:extLst>
                    </a:blip>
                    <a:srcRect l="50401" t="48932" b="8250"/>
                    <a:stretch>
                      <a:fillRect/>
                    </a:stretch>
                  </pic:blipFill>
                  <pic:spPr bwMode="auto">
                    <a:xfrm>
                      <a:off x="0" y="0"/>
                      <a:ext cx="2400300" cy="1209675"/>
                    </a:xfrm>
                    <a:prstGeom prst="rect">
                      <a:avLst/>
                    </a:prstGeom>
                    <a:noFill/>
                    <a:ln>
                      <a:noFill/>
                    </a:ln>
                  </pic:spPr>
                </pic:pic>
              </a:graphicData>
            </a:graphic>
          </wp:inline>
        </w:drawing>
      </w:r>
    </w:p>
    <w:p w:rsidR="00966167" w:rsidRDefault="00966167" w:rsidP="00966167">
      <w:pPr>
        <w:jc w:val="center"/>
        <w:rPr>
          <w:sz w:val="18"/>
          <w:szCs w:val="18"/>
          <w:lang w:val="uk-UA"/>
        </w:rPr>
      </w:pPr>
      <w:r>
        <w:rPr>
          <w:sz w:val="18"/>
          <w:szCs w:val="18"/>
          <w:lang w:val="uk-UA"/>
        </w:rPr>
        <w:t>д)</w:t>
      </w:r>
    </w:p>
    <w:p w:rsidR="00966167" w:rsidRDefault="00966167" w:rsidP="00966167">
      <w:pPr>
        <w:tabs>
          <w:tab w:val="left" w:pos="3990"/>
        </w:tabs>
        <w:jc w:val="center"/>
        <w:rPr>
          <w:sz w:val="18"/>
          <w:szCs w:val="18"/>
          <w:lang w:val="uk-UA"/>
        </w:rPr>
      </w:pPr>
      <w:r w:rsidRPr="00FD18F3">
        <w:rPr>
          <w:sz w:val="18"/>
          <w:szCs w:val="18"/>
          <w:lang w:val="uk-UA"/>
        </w:rPr>
        <w:t xml:space="preserve">Рисунок </w:t>
      </w:r>
      <w:r w:rsidR="00F972DB">
        <w:rPr>
          <w:sz w:val="18"/>
          <w:szCs w:val="18"/>
          <w:lang w:val="uk-UA"/>
        </w:rPr>
        <w:t>6</w:t>
      </w:r>
      <w:r w:rsidRPr="00FD18F3">
        <w:rPr>
          <w:sz w:val="18"/>
          <w:szCs w:val="18"/>
          <w:lang w:val="uk-UA"/>
        </w:rPr>
        <w:t xml:space="preserve">.1 - </w:t>
      </w:r>
      <w:proofErr w:type="spellStart"/>
      <w:r w:rsidRPr="00FD18F3">
        <w:rPr>
          <w:sz w:val="18"/>
          <w:szCs w:val="18"/>
        </w:rPr>
        <w:t>Розтягування</w:t>
      </w:r>
      <w:proofErr w:type="spellEnd"/>
      <w:r w:rsidRPr="00FD18F3">
        <w:rPr>
          <w:sz w:val="18"/>
          <w:szCs w:val="18"/>
          <w:lang w:val="uk-UA"/>
        </w:rPr>
        <w:t xml:space="preserve"> та </w:t>
      </w:r>
      <w:proofErr w:type="spellStart"/>
      <w:r w:rsidRPr="00FD18F3">
        <w:rPr>
          <w:sz w:val="18"/>
          <w:szCs w:val="18"/>
        </w:rPr>
        <w:t>зжимання</w:t>
      </w:r>
      <w:proofErr w:type="spellEnd"/>
      <w:r w:rsidRPr="00FD18F3">
        <w:rPr>
          <w:sz w:val="18"/>
          <w:szCs w:val="18"/>
        </w:rPr>
        <w:t xml:space="preserve"> </w:t>
      </w:r>
      <w:r>
        <w:rPr>
          <w:sz w:val="18"/>
          <w:szCs w:val="18"/>
          <w:lang w:val="uk-UA"/>
        </w:rPr>
        <w:t>симплексу:</w:t>
      </w:r>
    </w:p>
    <w:p w:rsidR="00966167" w:rsidRPr="00FD18F3" w:rsidRDefault="00966167" w:rsidP="00966167">
      <w:pPr>
        <w:jc w:val="center"/>
        <w:rPr>
          <w:sz w:val="18"/>
          <w:szCs w:val="18"/>
        </w:rPr>
      </w:pPr>
      <w:r w:rsidRPr="00FD18F3">
        <w:rPr>
          <w:sz w:val="18"/>
          <w:szCs w:val="18"/>
          <w:lang w:val="uk-UA"/>
        </w:rPr>
        <w:t>а) нормальне відображення (</w:t>
      </w:r>
      <w:r w:rsidRPr="00DC51EE">
        <w:rPr>
          <w:sz w:val="22"/>
          <w:szCs w:val="22"/>
          <w:lang w:val="uk-UA"/>
        </w:rPr>
        <w:t>θ</w:t>
      </w:r>
      <w:r w:rsidRPr="00FD18F3">
        <w:rPr>
          <w:sz w:val="18"/>
          <w:szCs w:val="18"/>
          <w:lang w:val="uk-UA"/>
        </w:rPr>
        <w:t>=</w:t>
      </w:r>
      <w:r w:rsidRPr="00FD18F3">
        <w:rPr>
          <w:sz w:val="18"/>
          <w:szCs w:val="18"/>
          <w:lang w:val="en-US"/>
        </w:rPr>
        <w:t>α</w:t>
      </w:r>
      <w:r w:rsidRPr="00FD18F3">
        <w:rPr>
          <w:sz w:val="18"/>
          <w:szCs w:val="18"/>
          <w:lang w:val="uk-UA"/>
        </w:rPr>
        <w:t xml:space="preserve">=1), </w:t>
      </w:r>
      <w:r w:rsidRPr="00FD18F3">
        <w:rPr>
          <w:sz w:val="18"/>
          <w:szCs w:val="18"/>
          <w:lang w:val="en-US"/>
        </w:rPr>
        <w:t>f</w:t>
      </w:r>
      <w:r w:rsidRPr="00FD18F3">
        <w:rPr>
          <w:sz w:val="18"/>
          <w:szCs w:val="18"/>
          <w:vertAlign w:val="subscript"/>
          <w:lang w:val="uk-UA"/>
        </w:rPr>
        <w:t>(</w:t>
      </w:r>
      <w:r w:rsidRPr="00FD18F3">
        <w:rPr>
          <w:sz w:val="18"/>
          <w:szCs w:val="18"/>
          <w:vertAlign w:val="subscript"/>
          <w:lang w:val="en-US"/>
        </w:rPr>
        <w:t>l</w:t>
      </w:r>
      <w:r w:rsidRPr="00FD18F3">
        <w:rPr>
          <w:sz w:val="18"/>
          <w:szCs w:val="18"/>
          <w:vertAlign w:val="subscript"/>
          <w:lang w:val="uk-UA"/>
        </w:rPr>
        <w:t>)</w:t>
      </w:r>
      <w:r w:rsidRPr="00FD18F3">
        <w:rPr>
          <w:sz w:val="18"/>
          <w:szCs w:val="18"/>
          <w:lang w:val="uk-UA"/>
        </w:rPr>
        <w:t>&lt;</w:t>
      </w:r>
      <w:r w:rsidRPr="00FD18F3">
        <w:rPr>
          <w:sz w:val="18"/>
          <w:szCs w:val="18"/>
          <w:lang w:val="en-US"/>
        </w:rPr>
        <w:t>f</w:t>
      </w:r>
      <w:r w:rsidRPr="00FD18F3">
        <w:rPr>
          <w:sz w:val="18"/>
          <w:szCs w:val="18"/>
          <w:vertAlign w:val="subscript"/>
          <w:lang w:val="uk-UA"/>
        </w:rPr>
        <w:t>(</w:t>
      </w:r>
      <w:r w:rsidRPr="00FD18F3">
        <w:rPr>
          <w:sz w:val="18"/>
          <w:szCs w:val="18"/>
          <w:vertAlign w:val="subscript"/>
          <w:lang w:val="en-US"/>
        </w:rPr>
        <w:t>g</w:t>
      </w:r>
      <w:r w:rsidRPr="00FD18F3">
        <w:rPr>
          <w:sz w:val="18"/>
          <w:szCs w:val="18"/>
          <w:vertAlign w:val="subscript"/>
          <w:lang w:val="uk-UA"/>
        </w:rPr>
        <w:t>.)</w:t>
      </w:r>
      <w:r w:rsidRPr="00FD18F3">
        <w:rPr>
          <w:sz w:val="18"/>
          <w:szCs w:val="18"/>
          <w:lang w:val="uk-UA"/>
        </w:rPr>
        <w:t>;</w:t>
      </w:r>
    </w:p>
    <w:p w:rsidR="00966167" w:rsidRPr="00FD18F3" w:rsidRDefault="00966167" w:rsidP="00966167">
      <w:pPr>
        <w:jc w:val="center"/>
        <w:rPr>
          <w:sz w:val="18"/>
          <w:szCs w:val="18"/>
          <w:lang w:val="uk-UA"/>
        </w:rPr>
      </w:pPr>
      <w:r>
        <w:rPr>
          <w:sz w:val="18"/>
          <w:szCs w:val="18"/>
          <w:lang w:val="uk-UA"/>
        </w:rPr>
        <w:t xml:space="preserve">б) </w:t>
      </w:r>
      <w:r w:rsidRPr="00FD18F3">
        <w:rPr>
          <w:sz w:val="18"/>
          <w:szCs w:val="18"/>
          <w:lang w:val="uk-UA"/>
        </w:rPr>
        <w:t>розтягування (</w:t>
      </w:r>
      <w:r w:rsidRPr="00DC51EE">
        <w:rPr>
          <w:sz w:val="22"/>
          <w:szCs w:val="22"/>
          <w:lang w:val="uk-UA"/>
        </w:rPr>
        <w:t>θ</w:t>
      </w:r>
      <w:r w:rsidRPr="00FD18F3">
        <w:rPr>
          <w:sz w:val="18"/>
          <w:szCs w:val="18"/>
          <w:lang w:val="uk-UA"/>
        </w:rPr>
        <w:t>=</w:t>
      </w:r>
      <w:r w:rsidRPr="00FD18F3">
        <w:rPr>
          <w:sz w:val="18"/>
          <w:szCs w:val="18"/>
          <w:lang w:val="en-US"/>
        </w:rPr>
        <w:t>α</w:t>
      </w:r>
      <w:r w:rsidRPr="00FD18F3">
        <w:rPr>
          <w:sz w:val="18"/>
          <w:szCs w:val="18"/>
          <w:lang w:val="uk-UA"/>
        </w:rPr>
        <w:t xml:space="preserve">&gt;1), </w:t>
      </w:r>
      <w:r w:rsidRPr="00FD18F3">
        <w:rPr>
          <w:sz w:val="18"/>
          <w:szCs w:val="18"/>
          <w:lang w:val="en-US"/>
        </w:rPr>
        <w:t>f</w:t>
      </w:r>
      <w:r w:rsidRPr="00FD18F3">
        <w:rPr>
          <w:sz w:val="18"/>
          <w:szCs w:val="18"/>
          <w:lang w:val="uk-UA"/>
        </w:rPr>
        <w:t>(</w:t>
      </w:r>
      <w:r w:rsidRPr="00FD18F3">
        <w:rPr>
          <w:sz w:val="18"/>
          <w:szCs w:val="18"/>
          <w:lang w:val="en-US"/>
        </w:rPr>
        <w:t>x</w:t>
      </w:r>
      <w:proofErr w:type="spellStart"/>
      <w:r w:rsidRPr="00FD18F3">
        <w:rPr>
          <w:sz w:val="18"/>
          <w:szCs w:val="18"/>
          <w:vertAlign w:val="subscript"/>
          <w:lang w:val="uk-UA"/>
        </w:rPr>
        <w:t>нов</w:t>
      </w:r>
      <w:proofErr w:type="spellEnd"/>
      <w:r w:rsidRPr="00FD18F3">
        <w:rPr>
          <w:sz w:val="18"/>
          <w:szCs w:val="18"/>
          <w:lang w:val="uk-UA"/>
        </w:rPr>
        <w:t>)&lt;</w:t>
      </w:r>
      <w:r w:rsidRPr="00FD18F3">
        <w:rPr>
          <w:sz w:val="18"/>
          <w:szCs w:val="18"/>
          <w:lang w:val="en-US"/>
        </w:rPr>
        <w:t>f</w:t>
      </w:r>
      <w:r w:rsidRPr="00FD18F3">
        <w:rPr>
          <w:sz w:val="18"/>
          <w:szCs w:val="18"/>
          <w:vertAlign w:val="subscript"/>
          <w:lang w:val="uk-UA"/>
        </w:rPr>
        <w:t>(</w:t>
      </w:r>
      <w:r w:rsidRPr="00FD18F3">
        <w:rPr>
          <w:sz w:val="18"/>
          <w:szCs w:val="18"/>
          <w:vertAlign w:val="subscript"/>
          <w:lang w:val="en-US"/>
        </w:rPr>
        <w:t>l</w:t>
      </w:r>
      <w:r w:rsidRPr="00FD18F3">
        <w:rPr>
          <w:sz w:val="18"/>
          <w:szCs w:val="18"/>
          <w:vertAlign w:val="subscript"/>
          <w:lang w:val="uk-UA"/>
        </w:rPr>
        <w:t>)</w:t>
      </w:r>
      <w:r w:rsidRPr="00FD18F3">
        <w:rPr>
          <w:sz w:val="18"/>
          <w:szCs w:val="18"/>
          <w:lang w:val="uk-UA"/>
        </w:rPr>
        <w:t>;</w:t>
      </w:r>
    </w:p>
    <w:p w:rsidR="00966167" w:rsidRPr="00FD18F3" w:rsidRDefault="00966167" w:rsidP="00966167">
      <w:pPr>
        <w:jc w:val="center"/>
        <w:rPr>
          <w:sz w:val="18"/>
          <w:szCs w:val="18"/>
          <w:lang w:val="uk-UA"/>
        </w:rPr>
      </w:pPr>
      <w:r>
        <w:rPr>
          <w:sz w:val="18"/>
          <w:szCs w:val="18"/>
          <w:lang w:val="uk-UA"/>
        </w:rPr>
        <w:t xml:space="preserve">в) </w:t>
      </w:r>
      <w:r w:rsidRPr="00FD18F3">
        <w:rPr>
          <w:sz w:val="18"/>
          <w:szCs w:val="18"/>
          <w:lang w:val="uk-UA"/>
        </w:rPr>
        <w:t>стиск (</w:t>
      </w:r>
      <w:r w:rsidRPr="00DC51EE">
        <w:rPr>
          <w:sz w:val="22"/>
          <w:szCs w:val="22"/>
          <w:lang w:val="uk-UA"/>
        </w:rPr>
        <w:t>θ</w:t>
      </w:r>
      <w:r w:rsidRPr="00FD18F3">
        <w:rPr>
          <w:sz w:val="18"/>
          <w:szCs w:val="18"/>
          <w:lang w:val="uk-UA"/>
        </w:rPr>
        <w:t>=</w:t>
      </w:r>
      <w:r w:rsidRPr="00FD18F3">
        <w:rPr>
          <w:sz w:val="18"/>
          <w:szCs w:val="18"/>
          <w:lang w:val="en-US"/>
        </w:rPr>
        <w:t>β</w:t>
      </w:r>
      <w:r w:rsidRPr="00FD18F3">
        <w:rPr>
          <w:sz w:val="18"/>
          <w:szCs w:val="18"/>
          <w:lang w:val="uk-UA"/>
        </w:rPr>
        <w:t xml:space="preserve">&lt;0), </w:t>
      </w:r>
      <w:r w:rsidRPr="00FD18F3">
        <w:rPr>
          <w:sz w:val="18"/>
          <w:szCs w:val="18"/>
          <w:lang w:val="en-US"/>
        </w:rPr>
        <w:t>f</w:t>
      </w:r>
      <w:r w:rsidRPr="00FD18F3">
        <w:rPr>
          <w:sz w:val="18"/>
          <w:szCs w:val="18"/>
          <w:lang w:val="uk-UA"/>
        </w:rPr>
        <w:t>(</w:t>
      </w:r>
      <w:r w:rsidRPr="00FD18F3">
        <w:rPr>
          <w:sz w:val="18"/>
          <w:szCs w:val="18"/>
          <w:lang w:val="en-US"/>
        </w:rPr>
        <w:t>x</w:t>
      </w:r>
      <w:proofErr w:type="spellStart"/>
      <w:r w:rsidRPr="00FD18F3">
        <w:rPr>
          <w:sz w:val="18"/>
          <w:szCs w:val="18"/>
          <w:vertAlign w:val="subscript"/>
          <w:lang w:val="uk-UA"/>
        </w:rPr>
        <w:t>нов</w:t>
      </w:r>
      <w:proofErr w:type="spellEnd"/>
      <w:r w:rsidRPr="00FD18F3">
        <w:rPr>
          <w:sz w:val="18"/>
          <w:szCs w:val="18"/>
          <w:lang w:val="uk-UA"/>
        </w:rPr>
        <w:t>)&gt;</w:t>
      </w:r>
      <w:r w:rsidRPr="00FD18F3">
        <w:rPr>
          <w:sz w:val="18"/>
          <w:szCs w:val="18"/>
          <w:lang w:val="en-US"/>
        </w:rPr>
        <w:t>f</w:t>
      </w:r>
      <w:r w:rsidRPr="00FD18F3">
        <w:rPr>
          <w:sz w:val="18"/>
          <w:szCs w:val="18"/>
          <w:vertAlign w:val="subscript"/>
          <w:lang w:val="uk-UA"/>
        </w:rPr>
        <w:t>(</w:t>
      </w:r>
      <w:r w:rsidRPr="00FD18F3">
        <w:rPr>
          <w:sz w:val="18"/>
          <w:szCs w:val="18"/>
          <w:vertAlign w:val="subscript"/>
          <w:lang w:val="en-US"/>
        </w:rPr>
        <w:t>g</w:t>
      </w:r>
      <w:r w:rsidRPr="00FD18F3">
        <w:rPr>
          <w:sz w:val="18"/>
          <w:szCs w:val="18"/>
          <w:vertAlign w:val="subscript"/>
          <w:lang w:val="uk-UA"/>
        </w:rPr>
        <w:t>)</w:t>
      </w:r>
      <w:r w:rsidRPr="00FD18F3">
        <w:rPr>
          <w:sz w:val="18"/>
          <w:szCs w:val="18"/>
          <w:lang w:val="uk-UA"/>
        </w:rPr>
        <w:t>, f(</w:t>
      </w:r>
      <w:r w:rsidRPr="00FD18F3">
        <w:rPr>
          <w:sz w:val="18"/>
          <w:szCs w:val="18"/>
          <w:lang w:val="en-US"/>
        </w:rPr>
        <w:t>x</w:t>
      </w:r>
      <w:proofErr w:type="spellStart"/>
      <w:r w:rsidRPr="00FD18F3">
        <w:rPr>
          <w:sz w:val="18"/>
          <w:szCs w:val="18"/>
          <w:vertAlign w:val="subscript"/>
          <w:lang w:val="uk-UA"/>
        </w:rPr>
        <w:t>нов</w:t>
      </w:r>
      <w:proofErr w:type="spellEnd"/>
      <w:r w:rsidRPr="00FD18F3">
        <w:rPr>
          <w:sz w:val="18"/>
          <w:szCs w:val="18"/>
          <w:lang w:val="uk-UA"/>
        </w:rPr>
        <w:t>)&gt;f</w:t>
      </w:r>
      <w:r w:rsidRPr="00FD18F3">
        <w:rPr>
          <w:sz w:val="18"/>
          <w:szCs w:val="18"/>
          <w:vertAlign w:val="subscript"/>
          <w:lang w:val="uk-UA"/>
        </w:rPr>
        <w:t>(</w:t>
      </w:r>
      <w:r w:rsidRPr="00FD18F3">
        <w:rPr>
          <w:sz w:val="18"/>
          <w:szCs w:val="18"/>
          <w:vertAlign w:val="subscript"/>
          <w:lang w:val="en-US"/>
        </w:rPr>
        <w:t>h</w:t>
      </w:r>
      <w:r w:rsidRPr="00FD18F3">
        <w:rPr>
          <w:sz w:val="18"/>
          <w:szCs w:val="18"/>
          <w:vertAlign w:val="subscript"/>
          <w:lang w:val="uk-UA"/>
        </w:rPr>
        <w:t>)</w:t>
      </w:r>
      <w:r w:rsidRPr="00FD18F3">
        <w:rPr>
          <w:sz w:val="18"/>
          <w:szCs w:val="18"/>
          <w:lang w:val="uk-UA"/>
        </w:rPr>
        <w:t>;</w:t>
      </w:r>
    </w:p>
    <w:p w:rsidR="00966167" w:rsidRPr="00FD18F3" w:rsidRDefault="00966167" w:rsidP="00966167">
      <w:pPr>
        <w:jc w:val="center"/>
        <w:rPr>
          <w:sz w:val="18"/>
          <w:szCs w:val="18"/>
          <w:lang w:val="uk-UA"/>
        </w:rPr>
      </w:pPr>
      <w:r>
        <w:rPr>
          <w:sz w:val="18"/>
          <w:szCs w:val="18"/>
          <w:lang w:val="uk-UA"/>
        </w:rPr>
        <w:t xml:space="preserve">д) </w:t>
      </w:r>
      <w:r w:rsidRPr="00FD18F3">
        <w:rPr>
          <w:sz w:val="18"/>
          <w:szCs w:val="18"/>
          <w:lang w:val="uk-UA"/>
        </w:rPr>
        <w:t>стиск (</w:t>
      </w:r>
      <w:r w:rsidRPr="00DC51EE">
        <w:rPr>
          <w:sz w:val="22"/>
          <w:szCs w:val="22"/>
          <w:lang w:val="uk-UA"/>
        </w:rPr>
        <w:t>θ</w:t>
      </w:r>
      <w:r w:rsidRPr="00FD18F3">
        <w:rPr>
          <w:sz w:val="18"/>
          <w:szCs w:val="18"/>
          <w:lang w:val="uk-UA"/>
        </w:rPr>
        <w:t>=</w:t>
      </w:r>
      <w:r w:rsidRPr="00FD18F3">
        <w:rPr>
          <w:sz w:val="18"/>
          <w:szCs w:val="18"/>
          <w:lang w:val="en-US"/>
        </w:rPr>
        <w:t>β</w:t>
      </w:r>
      <w:r w:rsidRPr="00FD18F3">
        <w:rPr>
          <w:sz w:val="18"/>
          <w:szCs w:val="18"/>
          <w:lang w:val="uk-UA"/>
        </w:rPr>
        <w:t xml:space="preserve">&gt;0), </w:t>
      </w:r>
      <w:r w:rsidRPr="00FD18F3">
        <w:rPr>
          <w:sz w:val="18"/>
          <w:szCs w:val="18"/>
          <w:lang w:val="en-US"/>
        </w:rPr>
        <w:t>f</w:t>
      </w:r>
      <w:r w:rsidRPr="00FD18F3">
        <w:rPr>
          <w:sz w:val="18"/>
          <w:szCs w:val="18"/>
          <w:vertAlign w:val="superscript"/>
          <w:lang w:val="uk-UA"/>
        </w:rPr>
        <w:t>(</w:t>
      </w:r>
      <w:r w:rsidRPr="00FD18F3">
        <w:rPr>
          <w:sz w:val="18"/>
          <w:szCs w:val="18"/>
          <w:vertAlign w:val="superscript"/>
          <w:lang w:val="en-US"/>
        </w:rPr>
        <w:t>g</w:t>
      </w:r>
      <w:r w:rsidRPr="00FD18F3">
        <w:rPr>
          <w:sz w:val="18"/>
          <w:szCs w:val="18"/>
          <w:vertAlign w:val="superscript"/>
          <w:lang w:val="uk-UA"/>
        </w:rPr>
        <w:t>)</w:t>
      </w:r>
      <w:r w:rsidRPr="00FD18F3">
        <w:rPr>
          <w:sz w:val="18"/>
          <w:szCs w:val="18"/>
          <w:lang w:val="uk-UA"/>
        </w:rPr>
        <w:t>&lt;</w:t>
      </w:r>
      <w:r w:rsidRPr="00FD18F3">
        <w:rPr>
          <w:sz w:val="18"/>
          <w:szCs w:val="18"/>
          <w:lang w:val="en-US"/>
        </w:rPr>
        <w:t>f</w:t>
      </w:r>
      <w:r w:rsidRPr="00FD18F3">
        <w:rPr>
          <w:sz w:val="18"/>
          <w:szCs w:val="18"/>
          <w:lang w:val="uk-UA"/>
        </w:rPr>
        <w:t>(</w:t>
      </w:r>
      <w:r w:rsidRPr="00FD18F3">
        <w:rPr>
          <w:sz w:val="18"/>
          <w:szCs w:val="18"/>
          <w:lang w:val="en-US"/>
        </w:rPr>
        <w:t>x</w:t>
      </w:r>
      <w:proofErr w:type="spellStart"/>
      <w:r w:rsidRPr="00FD18F3">
        <w:rPr>
          <w:sz w:val="18"/>
          <w:szCs w:val="18"/>
          <w:vertAlign w:val="subscript"/>
          <w:lang w:val="uk-UA"/>
        </w:rPr>
        <w:t>нов</w:t>
      </w:r>
      <w:proofErr w:type="spellEnd"/>
      <w:r w:rsidRPr="00FD18F3">
        <w:rPr>
          <w:sz w:val="18"/>
          <w:szCs w:val="18"/>
          <w:lang w:val="uk-UA"/>
        </w:rPr>
        <w:t>)&lt;</w:t>
      </w:r>
      <w:r w:rsidRPr="00FD18F3">
        <w:rPr>
          <w:sz w:val="18"/>
          <w:szCs w:val="18"/>
          <w:lang w:val="en-US"/>
        </w:rPr>
        <w:t>f</w:t>
      </w:r>
      <w:r w:rsidRPr="00FD18F3">
        <w:rPr>
          <w:sz w:val="18"/>
          <w:szCs w:val="18"/>
          <w:vertAlign w:val="superscript"/>
          <w:lang w:val="uk-UA"/>
        </w:rPr>
        <w:t>(</w:t>
      </w:r>
      <w:r w:rsidRPr="00FD18F3">
        <w:rPr>
          <w:sz w:val="18"/>
          <w:szCs w:val="18"/>
          <w:vertAlign w:val="superscript"/>
          <w:lang w:val="en-US"/>
        </w:rPr>
        <w:t>h</w:t>
      </w:r>
      <w:r w:rsidRPr="00FD18F3">
        <w:rPr>
          <w:sz w:val="18"/>
          <w:szCs w:val="18"/>
          <w:vertAlign w:val="superscript"/>
          <w:lang w:val="uk-UA"/>
        </w:rPr>
        <w:t>)</w:t>
      </w:r>
    </w:p>
    <w:p w:rsidR="00966167" w:rsidRPr="00DC51EE" w:rsidRDefault="00966167" w:rsidP="00966167">
      <w:pPr>
        <w:tabs>
          <w:tab w:val="left" w:pos="1843"/>
          <w:tab w:val="left" w:pos="2268"/>
        </w:tabs>
        <w:autoSpaceDE w:val="0"/>
        <w:autoSpaceDN w:val="0"/>
        <w:adjustRightInd w:val="0"/>
        <w:spacing w:after="120"/>
        <w:ind w:firstLine="567"/>
        <w:jc w:val="both"/>
        <w:rPr>
          <w:sz w:val="22"/>
          <w:szCs w:val="22"/>
          <w:lang w:val="uk-UA"/>
        </w:rPr>
      </w:pPr>
      <w:r w:rsidRPr="00DC51EE">
        <w:rPr>
          <w:sz w:val="22"/>
          <w:szCs w:val="22"/>
          <w:lang w:val="uk-UA"/>
        </w:rPr>
        <w:t>Три значення параметру θ</w:t>
      </w:r>
      <w:r>
        <w:rPr>
          <w:sz w:val="22"/>
          <w:szCs w:val="22"/>
          <w:lang w:val="uk-UA"/>
        </w:rPr>
        <w:t>, що</w:t>
      </w:r>
      <w:r w:rsidRPr="00DC51EE">
        <w:rPr>
          <w:sz w:val="22"/>
          <w:szCs w:val="22"/>
          <w:lang w:val="uk-UA"/>
        </w:rPr>
        <w:t xml:space="preserve"> використову</w:t>
      </w:r>
      <w:r>
        <w:rPr>
          <w:sz w:val="22"/>
          <w:szCs w:val="22"/>
          <w:lang w:val="uk-UA"/>
        </w:rPr>
        <w:t>ються</w:t>
      </w:r>
      <w:r w:rsidRPr="00DC51EE">
        <w:rPr>
          <w:sz w:val="22"/>
          <w:szCs w:val="22"/>
          <w:lang w:val="uk-UA"/>
        </w:rPr>
        <w:t xml:space="preserve"> при нормальному віддзеркаленні, </w:t>
      </w:r>
      <w:r>
        <w:rPr>
          <w:sz w:val="22"/>
          <w:szCs w:val="22"/>
          <w:lang w:val="uk-UA"/>
        </w:rPr>
        <w:t xml:space="preserve">стиску та розтягуванні, </w:t>
      </w:r>
      <w:r w:rsidRPr="00DC51EE">
        <w:rPr>
          <w:sz w:val="22"/>
          <w:szCs w:val="22"/>
          <w:lang w:val="uk-UA"/>
        </w:rPr>
        <w:t>позначаються (λ,β,γ).</w:t>
      </w:r>
    </w:p>
    <w:p w:rsidR="00966167" w:rsidRPr="00DC51EE" w:rsidRDefault="00966167" w:rsidP="00966167">
      <w:pPr>
        <w:tabs>
          <w:tab w:val="left" w:pos="1843"/>
          <w:tab w:val="left" w:pos="2268"/>
        </w:tabs>
        <w:autoSpaceDE w:val="0"/>
        <w:autoSpaceDN w:val="0"/>
        <w:adjustRightInd w:val="0"/>
        <w:spacing w:after="120"/>
        <w:ind w:firstLine="567"/>
        <w:jc w:val="both"/>
        <w:rPr>
          <w:sz w:val="22"/>
          <w:szCs w:val="22"/>
          <w:lang w:val="uk-UA"/>
        </w:rPr>
      </w:pPr>
      <w:r w:rsidRPr="00DC51EE">
        <w:rPr>
          <w:sz w:val="22"/>
          <w:szCs w:val="22"/>
          <w:lang w:val="uk-UA"/>
        </w:rPr>
        <w:t xml:space="preserve">Реалізація методу починається з побудови початкового симплексу і визначення точок </w:t>
      </w:r>
      <w:r>
        <w:rPr>
          <w:sz w:val="22"/>
          <w:szCs w:val="22"/>
          <w:lang w:val="en-US"/>
        </w:rPr>
        <w:t>x</w:t>
      </w:r>
      <w:r w:rsidRPr="00D7027A">
        <w:rPr>
          <w:sz w:val="22"/>
          <w:szCs w:val="22"/>
          <w:vertAlign w:val="subscript"/>
          <w:lang w:val="uk-UA"/>
        </w:rPr>
        <w:t>(h)</w:t>
      </w:r>
      <w:r w:rsidRPr="00DC51EE">
        <w:rPr>
          <w:sz w:val="22"/>
          <w:szCs w:val="22"/>
          <w:lang w:val="uk-UA"/>
        </w:rPr>
        <w:t xml:space="preserve">, </w:t>
      </w:r>
      <w:r>
        <w:rPr>
          <w:sz w:val="22"/>
          <w:szCs w:val="22"/>
          <w:lang w:val="en-US"/>
        </w:rPr>
        <w:t>x</w:t>
      </w:r>
      <w:r w:rsidRPr="00D7027A">
        <w:rPr>
          <w:sz w:val="22"/>
          <w:szCs w:val="22"/>
          <w:vertAlign w:val="subscript"/>
          <w:lang w:val="uk-UA"/>
        </w:rPr>
        <w:t>(g)</w:t>
      </w:r>
      <w:r w:rsidRPr="00DC51EE">
        <w:rPr>
          <w:sz w:val="22"/>
          <w:szCs w:val="22"/>
          <w:lang w:val="uk-UA"/>
        </w:rPr>
        <w:t>,</w:t>
      </w:r>
      <w:r>
        <w:rPr>
          <w:sz w:val="22"/>
          <w:szCs w:val="22"/>
          <w:lang w:val="uk-UA"/>
        </w:rPr>
        <w:t xml:space="preserve"> </w:t>
      </w:r>
      <w:r>
        <w:rPr>
          <w:sz w:val="22"/>
          <w:szCs w:val="22"/>
          <w:lang w:val="en-US"/>
        </w:rPr>
        <w:t>x</w:t>
      </w:r>
      <w:r w:rsidRPr="00D7027A">
        <w:rPr>
          <w:sz w:val="22"/>
          <w:szCs w:val="22"/>
          <w:vertAlign w:val="subscript"/>
          <w:lang w:val="uk-UA"/>
        </w:rPr>
        <w:t>(е)</w:t>
      </w:r>
      <w:r>
        <w:rPr>
          <w:sz w:val="22"/>
          <w:szCs w:val="22"/>
          <w:lang w:val="uk-UA"/>
        </w:rPr>
        <w:t xml:space="preserve">, </w:t>
      </w:r>
      <w:r>
        <w:rPr>
          <w:sz w:val="22"/>
          <w:szCs w:val="22"/>
          <w:lang w:val="en-US"/>
        </w:rPr>
        <w:t>x</w:t>
      </w:r>
      <w:r w:rsidRPr="00D7027A">
        <w:rPr>
          <w:sz w:val="22"/>
          <w:szCs w:val="22"/>
          <w:vertAlign w:val="subscript"/>
          <w:lang w:val="uk-UA"/>
        </w:rPr>
        <w:t>с</w:t>
      </w:r>
      <w:r w:rsidRPr="00DC51EE">
        <w:rPr>
          <w:sz w:val="22"/>
          <w:szCs w:val="22"/>
          <w:lang w:val="uk-UA"/>
        </w:rPr>
        <w:t>, після нормального віддзеркалення здійснюється перевірка значень цільової функції за критерієм закінчення пошуку в точках від</w:t>
      </w:r>
      <w:r>
        <w:rPr>
          <w:sz w:val="22"/>
          <w:szCs w:val="22"/>
          <w:lang w:val="uk-UA"/>
        </w:rPr>
        <w:t>ображеного</w:t>
      </w:r>
      <w:r w:rsidRPr="00DC51EE">
        <w:rPr>
          <w:sz w:val="22"/>
          <w:szCs w:val="22"/>
          <w:lang w:val="uk-UA"/>
        </w:rPr>
        <w:t xml:space="preserve"> симплексу, якщо пошук не закінчений за допомогою тестів,  обирається одна з операцій: </w:t>
      </w:r>
      <w:r w:rsidRPr="00DC51EE">
        <w:rPr>
          <w:sz w:val="22"/>
          <w:szCs w:val="22"/>
          <w:lang w:val="uk-UA"/>
        </w:rPr>
        <w:lastRenderedPageBreak/>
        <w:t>нормальне віддзеркалення, розтягування або стиск. Ітераці</w:t>
      </w:r>
      <w:r>
        <w:rPr>
          <w:sz w:val="22"/>
          <w:szCs w:val="22"/>
          <w:lang w:val="uk-UA"/>
        </w:rPr>
        <w:t>ї</w:t>
      </w:r>
      <w:r w:rsidRPr="00DC51EE">
        <w:rPr>
          <w:sz w:val="22"/>
          <w:szCs w:val="22"/>
          <w:lang w:val="uk-UA"/>
        </w:rPr>
        <w:t xml:space="preserve"> продовжу</w:t>
      </w:r>
      <w:r>
        <w:rPr>
          <w:sz w:val="22"/>
          <w:szCs w:val="22"/>
          <w:lang w:val="uk-UA"/>
        </w:rPr>
        <w:t>ю</w:t>
      </w:r>
      <w:r w:rsidRPr="00DC51EE">
        <w:rPr>
          <w:sz w:val="22"/>
          <w:szCs w:val="22"/>
          <w:lang w:val="uk-UA"/>
        </w:rPr>
        <w:t xml:space="preserve">ться, поки зміни значень цільової функції в вершинах симплексу не стануть незначними. Як задовільні значення параметрів (λ,β,γ) </w:t>
      </w:r>
      <w:proofErr w:type="spellStart"/>
      <w:r w:rsidRPr="00DC51EE">
        <w:rPr>
          <w:sz w:val="22"/>
          <w:szCs w:val="22"/>
          <w:lang w:val="uk-UA"/>
        </w:rPr>
        <w:t>Нелдер</w:t>
      </w:r>
      <w:proofErr w:type="spellEnd"/>
      <w:r w:rsidRPr="00DC51EE">
        <w:rPr>
          <w:sz w:val="22"/>
          <w:szCs w:val="22"/>
          <w:lang w:val="uk-UA"/>
        </w:rPr>
        <w:t xml:space="preserve"> </w:t>
      </w:r>
      <w:r>
        <w:rPr>
          <w:sz w:val="22"/>
          <w:szCs w:val="22"/>
          <w:lang w:val="uk-UA"/>
        </w:rPr>
        <w:t>і</w:t>
      </w:r>
      <w:r w:rsidRPr="00DC51EE">
        <w:rPr>
          <w:sz w:val="22"/>
          <w:szCs w:val="22"/>
          <w:lang w:val="uk-UA"/>
        </w:rPr>
        <w:t xml:space="preserve"> </w:t>
      </w:r>
      <w:proofErr w:type="spellStart"/>
      <w:r w:rsidRPr="00DC51EE">
        <w:rPr>
          <w:sz w:val="22"/>
          <w:szCs w:val="22"/>
          <w:lang w:val="uk-UA"/>
        </w:rPr>
        <w:t>Мід</w:t>
      </w:r>
      <w:proofErr w:type="spellEnd"/>
      <w:r w:rsidRPr="00DC51EE">
        <w:rPr>
          <w:sz w:val="22"/>
          <w:szCs w:val="22"/>
          <w:lang w:val="uk-UA"/>
        </w:rPr>
        <w:t xml:space="preserve"> рекоменду</w:t>
      </w:r>
      <w:r>
        <w:rPr>
          <w:sz w:val="22"/>
          <w:szCs w:val="22"/>
          <w:lang w:val="uk-UA"/>
        </w:rPr>
        <w:t>ють</w:t>
      </w:r>
      <w:r w:rsidRPr="00DC51EE">
        <w:rPr>
          <w:sz w:val="22"/>
          <w:szCs w:val="22"/>
          <w:lang w:val="uk-UA"/>
        </w:rPr>
        <w:t xml:space="preserve"> використовувати λ =1, β=0,5, γ =2.</w:t>
      </w:r>
    </w:p>
    <w:p w:rsidR="00966167" w:rsidRPr="00DC51EE" w:rsidRDefault="00966167" w:rsidP="00966167">
      <w:pPr>
        <w:tabs>
          <w:tab w:val="left" w:pos="1843"/>
          <w:tab w:val="left" w:pos="2268"/>
        </w:tabs>
        <w:autoSpaceDE w:val="0"/>
        <w:autoSpaceDN w:val="0"/>
        <w:adjustRightInd w:val="0"/>
        <w:spacing w:after="120"/>
        <w:ind w:firstLine="567"/>
        <w:jc w:val="both"/>
        <w:rPr>
          <w:sz w:val="22"/>
          <w:szCs w:val="22"/>
          <w:lang w:val="uk-UA"/>
        </w:rPr>
      </w:pPr>
      <w:r w:rsidRPr="00DC51EE">
        <w:rPr>
          <w:sz w:val="22"/>
          <w:szCs w:val="22"/>
          <w:lang w:val="uk-UA"/>
        </w:rPr>
        <w:t xml:space="preserve">Метод </w:t>
      </w:r>
      <w:proofErr w:type="spellStart"/>
      <w:r w:rsidRPr="00DC51EE">
        <w:rPr>
          <w:sz w:val="22"/>
          <w:szCs w:val="22"/>
          <w:lang w:val="uk-UA"/>
        </w:rPr>
        <w:t>Нелдера-Міда</w:t>
      </w:r>
      <w:proofErr w:type="spellEnd"/>
      <w:r w:rsidRPr="00DC51EE">
        <w:rPr>
          <w:sz w:val="22"/>
          <w:szCs w:val="22"/>
          <w:lang w:val="uk-UA"/>
        </w:rPr>
        <w:t xml:space="preserve"> володіє достатньою ефективністю і високою надійністю в умовах наявності випадкових збурень або помилок при визначенні значень цільової функції.</w:t>
      </w:r>
    </w:p>
    <w:p w:rsidR="00966167" w:rsidRPr="0091440F" w:rsidRDefault="00966167" w:rsidP="00966167">
      <w:pPr>
        <w:rPr>
          <w:lang w:val="uk-UA"/>
        </w:rPr>
      </w:pPr>
    </w:p>
    <w:p w:rsidR="00966167" w:rsidRPr="00DC51EE" w:rsidRDefault="00966167" w:rsidP="00966167">
      <w:pPr>
        <w:ind w:firstLine="720"/>
        <w:jc w:val="center"/>
        <w:rPr>
          <w:b/>
          <w:lang w:val="uk-UA"/>
        </w:rPr>
      </w:pPr>
    </w:p>
    <w:p w:rsidR="00966167" w:rsidRPr="00582458" w:rsidRDefault="001A5C9E" w:rsidP="00582458">
      <w:pPr>
        <w:pStyle w:val="27"/>
        <w:rPr>
          <w:rStyle w:val="main30"/>
          <w:b/>
          <w:kern w:val="0"/>
        </w:rPr>
      </w:pPr>
      <w:bookmarkStart w:id="197" w:name="_Toc226293643"/>
      <w:bookmarkStart w:id="198" w:name="_Toc157537678"/>
      <w:proofErr w:type="gramStart"/>
      <w:r w:rsidRPr="00582458">
        <w:rPr>
          <w:rStyle w:val="main30"/>
          <w:b/>
          <w:kern w:val="0"/>
          <w:lang w:val="en-US"/>
        </w:rPr>
        <w:t>6</w:t>
      </w:r>
      <w:r w:rsidR="00966167" w:rsidRPr="00582458">
        <w:rPr>
          <w:rStyle w:val="main30"/>
          <w:b/>
          <w:kern w:val="0"/>
        </w:rPr>
        <w:t>.2</w:t>
      </w:r>
      <w:proofErr w:type="gramEnd"/>
      <w:r w:rsidR="00966167" w:rsidRPr="00582458">
        <w:rPr>
          <w:rStyle w:val="main30"/>
          <w:b/>
          <w:kern w:val="0"/>
        </w:rPr>
        <w:t xml:space="preserve"> Порядок </w:t>
      </w:r>
      <w:proofErr w:type="spellStart"/>
      <w:r w:rsidR="00966167" w:rsidRPr="00582458">
        <w:rPr>
          <w:rStyle w:val="main30"/>
          <w:b/>
          <w:kern w:val="0"/>
        </w:rPr>
        <w:t>виконання</w:t>
      </w:r>
      <w:proofErr w:type="spellEnd"/>
      <w:r w:rsidR="00966167" w:rsidRPr="00582458">
        <w:rPr>
          <w:rStyle w:val="main30"/>
          <w:b/>
          <w:kern w:val="0"/>
        </w:rPr>
        <w:t xml:space="preserve"> </w:t>
      </w:r>
      <w:proofErr w:type="spellStart"/>
      <w:r w:rsidR="00966167" w:rsidRPr="00582458">
        <w:rPr>
          <w:rStyle w:val="main30"/>
          <w:b/>
          <w:kern w:val="0"/>
        </w:rPr>
        <w:t>роботи</w:t>
      </w:r>
      <w:bookmarkEnd w:id="197"/>
      <w:bookmarkEnd w:id="198"/>
      <w:proofErr w:type="spellEnd"/>
    </w:p>
    <w:p w:rsidR="00966167" w:rsidRDefault="00966167" w:rsidP="00966167">
      <w:pPr>
        <w:ind w:firstLine="720"/>
        <w:rPr>
          <w:lang w:val="uk-UA"/>
        </w:rPr>
      </w:pPr>
    </w:p>
    <w:p w:rsidR="00966167" w:rsidRPr="00900B48" w:rsidRDefault="00966167" w:rsidP="00966167">
      <w:pPr>
        <w:ind w:firstLine="720"/>
        <w:rPr>
          <w:lang w:val="uk-UA"/>
        </w:rPr>
      </w:pPr>
    </w:p>
    <w:p w:rsidR="00966167" w:rsidRPr="0016545D" w:rsidRDefault="00966167" w:rsidP="001A5C9E">
      <w:pPr>
        <w:numPr>
          <w:ilvl w:val="0"/>
          <w:numId w:val="32"/>
        </w:numPr>
        <w:jc w:val="both"/>
        <w:rPr>
          <w:sz w:val="22"/>
          <w:szCs w:val="22"/>
        </w:rPr>
      </w:pPr>
      <w:proofErr w:type="spellStart"/>
      <w:r w:rsidRPr="0016545D">
        <w:rPr>
          <w:sz w:val="22"/>
          <w:szCs w:val="22"/>
        </w:rPr>
        <w:t>Написати</w:t>
      </w:r>
      <w:proofErr w:type="spellEnd"/>
      <w:r w:rsidRPr="0016545D">
        <w:rPr>
          <w:sz w:val="22"/>
          <w:szCs w:val="22"/>
        </w:rPr>
        <w:t xml:space="preserve"> </w:t>
      </w:r>
      <w:proofErr w:type="spellStart"/>
      <w:r w:rsidRPr="0016545D">
        <w:rPr>
          <w:sz w:val="22"/>
          <w:szCs w:val="22"/>
        </w:rPr>
        <w:t>програму</w:t>
      </w:r>
      <w:proofErr w:type="spellEnd"/>
      <w:r w:rsidRPr="0016545D">
        <w:rPr>
          <w:sz w:val="22"/>
          <w:szCs w:val="22"/>
        </w:rPr>
        <w:t xml:space="preserve">, </w:t>
      </w:r>
      <w:proofErr w:type="spellStart"/>
      <w:r w:rsidRPr="0016545D">
        <w:rPr>
          <w:sz w:val="22"/>
          <w:szCs w:val="22"/>
        </w:rPr>
        <w:t>що</w:t>
      </w:r>
      <w:proofErr w:type="spellEnd"/>
      <w:r w:rsidRPr="0016545D">
        <w:rPr>
          <w:sz w:val="22"/>
          <w:szCs w:val="22"/>
        </w:rPr>
        <w:t xml:space="preserve"> </w:t>
      </w:r>
      <w:proofErr w:type="spellStart"/>
      <w:r w:rsidRPr="0016545D">
        <w:rPr>
          <w:sz w:val="22"/>
          <w:szCs w:val="22"/>
        </w:rPr>
        <w:t>реалiзує</w:t>
      </w:r>
      <w:proofErr w:type="spellEnd"/>
      <w:r w:rsidRPr="0016545D">
        <w:rPr>
          <w:sz w:val="22"/>
          <w:szCs w:val="22"/>
        </w:rPr>
        <w:t xml:space="preserve"> </w:t>
      </w:r>
      <w:r w:rsidR="001A5C9E">
        <w:rPr>
          <w:sz w:val="22"/>
          <w:szCs w:val="22"/>
          <w:lang w:val="en-US"/>
        </w:rPr>
        <w:t>S</w:t>
      </w:r>
      <w:r w:rsidR="001A5C9E" w:rsidRPr="001A5C9E">
        <w:rPr>
          <w:sz w:val="22"/>
          <w:szCs w:val="22"/>
          <w:vertAlign w:val="superscript"/>
        </w:rPr>
        <w:t>2</w:t>
      </w:r>
      <w:r w:rsidR="001A5C9E" w:rsidRPr="001A5C9E">
        <w:rPr>
          <w:sz w:val="22"/>
          <w:szCs w:val="22"/>
        </w:rPr>
        <w:t>-</w:t>
      </w:r>
      <w:r w:rsidRPr="0016545D">
        <w:rPr>
          <w:sz w:val="22"/>
          <w:szCs w:val="22"/>
        </w:rPr>
        <w:t xml:space="preserve">метод </w:t>
      </w:r>
      <w:r w:rsidR="00EC7A4B">
        <w:rPr>
          <w:color w:val="000000"/>
          <w:sz w:val="22"/>
          <w:szCs w:val="22"/>
        </w:rPr>
        <w:t>(</w:t>
      </w:r>
      <w:proofErr w:type="spellStart"/>
      <w:r w:rsidR="00EC7A4B">
        <w:rPr>
          <w:color w:val="000000"/>
          <w:sz w:val="22"/>
          <w:szCs w:val="22"/>
        </w:rPr>
        <w:t>використовувати</w:t>
      </w:r>
      <w:proofErr w:type="spellEnd"/>
      <w:r w:rsidR="00EC7A4B">
        <w:rPr>
          <w:color w:val="000000"/>
          <w:sz w:val="22"/>
          <w:szCs w:val="22"/>
        </w:rPr>
        <w:t xml:space="preserve"> </w:t>
      </w:r>
      <w:proofErr w:type="spellStart"/>
      <w:r w:rsidR="00EC7A4B">
        <w:rPr>
          <w:color w:val="000000"/>
          <w:sz w:val="22"/>
          <w:szCs w:val="22"/>
        </w:rPr>
        <w:t>регулярний</w:t>
      </w:r>
      <w:proofErr w:type="spellEnd"/>
      <w:r w:rsidR="00EC7A4B">
        <w:rPr>
          <w:color w:val="000000"/>
          <w:sz w:val="22"/>
          <w:szCs w:val="22"/>
        </w:rPr>
        <w:t xml:space="preserve"> симплекс)</w:t>
      </w:r>
      <w:r w:rsidR="00EC7A4B">
        <w:rPr>
          <w:color w:val="000000"/>
          <w:sz w:val="22"/>
          <w:szCs w:val="22"/>
          <w:lang w:val="uk-UA"/>
        </w:rPr>
        <w:t xml:space="preserve"> </w:t>
      </w:r>
      <w:r w:rsidR="001A5C9E" w:rsidRPr="001A5C9E">
        <w:rPr>
          <w:sz w:val="22"/>
          <w:szCs w:val="22"/>
        </w:rPr>
        <w:t xml:space="preserve">та метод </w:t>
      </w:r>
      <w:proofErr w:type="spellStart"/>
      <w:r w:rsidRPr="0016545D">
        <w:rPr>
          <w:sz w:val="22"/>
          <w:szCs w:val="22"/>
        </w:rPr>
        <w:t>пошуку</w:t>
      </w:r>
      <w:proofErr w:type="spellEnd"/>
      <w:r w:rsidRPr="0016545D">
        <w:rPr>
          <w:sz w:val="22"/>
          <w:szCs w:val="22"/>
        </w:rPr>
        <w:t xml:space="preserve"> </w:t>
      </w:r>
      <w:proofErr w:type="spellStart"/>
      <w:r w:rsidRPr="0016545D">
        <w:rPr>
          <w:sz w:val="22"/>
          <w:szCs w:val="22"/>
        </w:rPr>
        <w:t>Нелдера-Мiда</w:t>
      </w:r>
      <w:proofErr w:type="spellEnd"/>
      <w:r w:rsidRPr="0016545D">
        <w:rPr>
          <w:sz w:val="22"/>
          <w:szCs w:val="22"/>
        </w:rPr>
        <w:t>.</w:t>
      </w:r>
    </w:p>
    <w:p w:rsidR="00966167" w:rsidRPr="0016545D" w:rsidRDefault="00966167" w:rsidP="00966167">
      <w:pPr>
        <w:numPr>
          <w:ilvl w:val="0"/>
          <w:numId w:val="32"/>
        </w:numPr>
        <w:jc w:val="both"/>
        <w:rPr>
          <w:sz w:val="22"/>
          <w:szCs w:val="22"/>
          <w:lang w:val="uk-UA"/>
        </w:rPr>
      </w:pPr>
      <w:r w:rsidRPr="0016545D">
        <w:rPr>
          <w:sz w:val="22"/>
          <w:szCs w:val="22"/>
        </w:rPr>
        <w:t xml:space="preserve">За </w:t>
      </w:r>
      <w:proofErr w:type="spellStart"/>
      <w:r w:rsidRPr="0016545D">
        <w:rPr>
          <w:sz w:val="22"/>
          <w:szCs w:val="22"/>
        </w:rPr>
        <w:t>допомогою</w:t>
      </w:r>
      <w:proofErr w:type="spellEnd"/>
      <w:r w:rsidRPr="0016545D">
        <w:rPr>
          <w:sz w:val="22"/>
          <w:szCs w:val="22"/>
        </w:rPr>
        <w:t xml:space="preserve"> </w:t>
      </w:r>
      <w:proofErr w:type="spellStart"/>
      <w:r w:rsidRPr="0016545D">
        <w:rPr>
          <w:sz w:val="22"/>
          <w:szCs w:val="22"/>
        </w:rPr>
        <w:t>розробленої</w:t>
      </w:r>
      <w:proofErr w:type="spellEnd"/>
      <w:r w:rsidRPr="0016545D">
        <w:rPr>
          <w:sz w:val="22"/>
          <w:szCs w:val="22"/>
        </w:rPr>
        <w:t xml:space="preserve"> </w:t>
      </w:r>
      <w:proofErr w:type="spellStart"/>
      <w:r w:rsidRPr="0016545D">
        <w:rPr>
          <w:sz w:val="22"/>
          <w:szCs w:val="22"/>
        </w:rPr>
        <w:t>програми</w:t>
      </w:r>
      <w:proofErr w:type="spellEnd"/>
      <w:r w:rsidRPr="0016545D">
        <w:rPr>
          <w:sz w:val="22"/>
          <w:szCs w:val="22"/>
        </w:rPr>
        <w:t xml:space="preserve"> </w:t>
      </w:r>
      <w:proofErr w:type="spellStart"/>
      <w:r w:rsidRPr="0016545D">
        <w:rPr>
          <w:sz w:val="22"/>
          <w:szCs w:val="22"/>
        </w:rPr>
        <w:t>знайти</w:t>
      </w:r>
      <w:proofErr w:type="spellEnd"/>
      <w:r w:rsidRPr="0016545D">
        <w:rPr>
          <w:sz w:val="22"/>
          <w:szCs w:val="22"/>
        </w:rPr>
        <w:t xml:space="preserve"> </w:t>
      </w:r>
      <w:proofErr w:type="spellStart"/>
      <w:r w:rsidRPr="0016545D">
        <w:rPr>
          <w:sz w:val="22"/>
          <w:szCs w:val="22"/>
        </w:rPr>
        <w:t>мiнiмум</w:t>
      </w:r>
      <w:proofErr w:type="spellEnd"/>
      <w:r w:rsidRPr="0016545D">
        <w:rPr>
          <w:sz w:val="22"/>
          <w:szCs w:val="22"/>
        </w:rPr>
        <w:t xml:space="preserve"> </w:t>
      </w:r>
      <w:proofErr w:type="spellStart"/>
      <w:r w:rsidRPr="0016545D">
        <w:rPr>
          <w:sz w:val="22"/>
          <w:szCs w:val="22"/>
        </w:rPr>
        <w:t>функцiї</w:t>
      </w:r>
      <w:proofErr w:type="spellEnd"/>
      <w:r w:rsidRPr="0016545D">
        <w:rPr>
          <w:sz w:val="22"/>
          <w:szCs w:val="22"/>
          <w:lang w:val="uk-UA"/>
        </w:rPr>
        <w:t xml:space="preserve">. Функції обирати згідно варіанту з табл. </w:t>
      </w:r>
      <w:r w:rsidR="001A5C9E">
        <w:rPr>
          <w:sz w:val="22"/>
          <w:szCs w:val="22"/>
          <w:lang w:val="en-US"/>
        </w:rPr>
        <w:t>6</w:t>
      </w:r>
      <w:r w:rsidRPr="0016545D">
        <w:rPr>
          <w:sz w:val="22"/>
          <w:szCs w:val="22"/>
          <w:lang w:val="uk-UA"/>
        </w:rPr>
        <w:t>.1.</w:t>
      </w:r>
    </w:p>
    <w:p w:rsidR="00966167" w:rsidRPr="0016545D" w:rsidRDefault="00966167" w:rsidP="00966167">
      <w:pPr>
        <w:numPr>
          <w:ilvl w:val="0"/>
          <w:numId w:val="32"/>
        </w:numPr>
        <w:jc w:val="both"/>
        <w:rPr>
          <w:sz w:val="22"/>
          <w:szCs w:val="22"/>
          <w:lang w:val="uk-UA"/>
        </w:rPr>
      </w:pPr>
      <w:r w:rsidRPr="0016545D">
        <w:rPr>
          <w:sz w:val="22"/>
          <w:szCs w:val="22"/>
          <w:lang w:val="uk-UA"/>
        </w:rPr>
        <w:t xml:space="preserve">Навести приклади </w:t>
      </w:r>
      <w:proofErr w:type="spellStart"/>
      <w:r w:rsidRPr="0016545D">
        <w:rPr>
          <w:sz w:val="22"/>
          <w:szCs w:val="22"/>
          <w:lang w:val="uk-UA"/>
        </w:rPr>
        <w:t>ситуац</w:t>
      </w:r>
      <w:proofErr w:type="spellEnd"/>
      <w:r w:rsidRPr="0016545D">
        <w:rPr>
          <w:sz w:val="22"/>
          <w:szCs w:val="22"/>
        </w:rPr>
        <w:t>i</w:t>
      </w:r>
      <w:r w:rsidRPr="0016545D">
        <w:rPr>
          <w:sz w:val="22"/>
          <w:szCs w:val="22"/>
          <w:lang w:val="uk-UA"/>
        </w:rPr>
        <w:t xml:space="preserve">й, коли застосування </w:t>
      </w:r>
      <w:r w:rsidR="001A5C9E">
        <w:rPr>
          <w:sz w:val="22"/>
          <w:szCs w:val="22"/>
          <w:lang w:val="uk-UA"/>
        </w:rPr>
        <w:t xml:space="preserve">цих </w:t>
      </w:r>
      <w:r w:rsidRPr="0016545D">
        <w:rPr>
          <w:sz w:val="22"/>
          <w:szCs w:val="22"/>
          <w:lang w:val="uk-UA"/>
        </w:rPr>
        <w:t>метод</w:t>
      </w:r>
      <w:r w:rsidR="001A5C9E">
        <w:rPr>
          <w:sz w:val="22"/>
          <w:szCs w:val="22"/>
          <w:lang w:val="uk-UA"/>
        </w:rPr>
        <w:t>ів</w:t>
      </w:r>
      <w:r w:rsidRPr="0016545D">
        <w:rPr>
          <w:sz w:val="22"/>
          <w:szCs w:val="22"/>
          <w:lang w:val="uk-UA"/>
        </w:rPr>
        <w:t xml:space="preserve"> є прийнятним та неприйнятним.</w:t>
      </w:r>
    </w:p>
    <w:p w:rsidR="00966167" w:rsidRPr="0016545D" w:rsidRDefault="00966167" w:rsidP="00966167">
      <w:pPr>
        <w:jc w:val="center"/>
        <w:rPr>
          <w:sz w:val="22"/>
          <w:szCs w:val="22"/>
          <w:lang w:val="uk-UA"/>
        </w:rPr>
      </w:pPr>
      <w:r>
        <w:rPr>
          <w:sz w:val="22"/>
          <w:szCs w:val="22"/>
          <w:lang w:val="uk-UA"/>
        </w:rPr>
        <w:br w:type="page"/>
      </w:r>
    </w:p>
    <w:p w:rsidR="00966167" w:rsidRDefault="00966167" w:rsidP="00966167">
      <w:pPr>
        <w:ind w:left="600"/>
        <w:rPr>
          <w:sz w:val="22"/>
          <w:szCs w:val="22"/>
          <w:lang w:val="uk-UA"/>
        </w:rPr>
      </w:pPr>
      <w:r>
        <w:rPr>
          <w:sz w:val="22"/>
          <w:szCs w:val="22"/>
          <w:lang w:val="uk-UA"/>
        </w:rPr>
        <w:lastRenderedPageBreak/>
        <w:t xml:space="preserve">Таблиця </w:t>
      </w:r>
      <w:r w:rsidR="001A5C9E">
        <w:rPr>
          <w:sz w:val="22"/>
          <w:szCs w:val="22"/>
          <w:lang w:val="uk-UA"/>
        </w:rPr>
        <w:t>6</w:t>
      </w:r>
      <w:r w:rsidRPr="0016545D">
        <w:rPr>
          <w:sz w:val="22"/>
          <w:szCs w:val="22"/>
          <w:lang w:val="uk-UA"/>
        </w:rPr>
        <w:t>.1 – Варіанти досліджуваних функцій</w:t>
      </w:r>
    </w:p>
    <w:p w:rsidR="00582458" w:rsidRPr="0016545D" w:rsidRDefault="00582458" w:rsidP="00966167">
      <w:pPr>
        <w:ind w:left="600"/>
        <w:rPr>
          <w:sz w:val="22"/>
          <w:szCs w:val="22"/>
          <w:lang w:val="uk-U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1"/>
        <w:gridCol w:w="3252"/>
        <w:gridCol w:w="1700"/>
      </w:tblGrid>
      <w:tr w:rsidR="00966167" w:rsidRPr="00844EA2" w:rsidTr="00844EA2">
        <w:trPr>
          <w:jc w:val="center"/>
        </w:trPr>
        <w:tc>
          <w:tcPr>
            <w:tcW w:w="741" w:type="dxa"/>
            <w:shd w:val="clear" w:color="auto" w:fill="auto"/>
          </w:tcPr>
          <w:p w:rsidR="00966167" w:rsidRPr="00844EA2" w:rsidRDefault="00966167" w:rsidP="00844EA2">
            <w:pPr>
              <w:spacing w:line="480" w:lineRule="auto"/>
              <w:ind w:right="-108"/>
              <w:jc w:val="center"/>
              <w:rPr>
                <w:sz w:val="22"/>
                <w:szCs w:val="22"/>
                <w:lang w:val="uk-UA"/>
              </w:rPr>
            </w:pPr>
            <w:r w:rsidRPr="00844EA2">
              <w:rPr>
                <w:sz w:val="22"/>
                <w:szCs w:val="22"/>
                <w:lang w:val="uk-UA"/>
              </w:rPr>
              <w:t>№ вар.</w:t>
            </w:r>
          </w:p>
        </w:tc>
        <w:tc>
          <w:tcPr>
            <w:tcW w:w="3252" w:type="dxa"/>
            <w:shd w:val="clear" w:color="auto" w:fill="auto"/>
          </w:tcPr>
          <w:p w:rsidR="00966167" w:rsidRPr="00844EA2" w:rsidRDefault="00966167" w:rsidP="00844EA2">
            <w:pPr>
              <w:spacing w:line="480" w:lineRule="auto"/>
              <w:jc w:val="center"/>
              <w:rPr>
                <w:sz w:val="22"/>
                <w:szCs w:val="22"/>
                <w:lang w:val="uk-UA"/>
              </w:rPr>
            </w:pPr>
            <w:r w:rsidRPr="00844EA2">
              <w:rPr>
                <w:sz w:val="22"/>
                <w:szCs w:val="22"/>
                <w:lang w:val="uk-UA"/>
              </w:rPr>
              <w:t>Функція</w:t>
            </w:r>
          </w:p>
        </w:tc>
        <w:tc>
          <w:tcPr>
            <w:tcW w:w="1700" w:type="dxa"/>
            <w:shd w:val="clear" w:color="auto" w:fill="auto"/>
          </w:tcPr>
          <w:p w:rsidR="00966167" w:rsidRPr="00844EA2" w:rsidRDefault="00966167" w:rsidP="00844EA2">
            <w:pPr>
              <w:spacing w:line="480" w:lineRule="auto"/>
              <w:jc w:val="center"/>
              <w:rPr>
                <w:sz w:val="22"/>
                <w:szCs w:val="22"/>
                <w:lang w:val="uk-UA"/>
              </w:rPr>
            </w:pPr>
            <w:proofErr w:type="spellStart"/>
            <w:r w:rsidRPr="00844EA2">
              <w:rPr>
                <w:sz w:val="22"/>
                <w:szCs w:val="22"/>
                <w:lang w:val="uk-UA"/>
              </w:rPr>
              <w:t>Почат</w:t>
            </w:r>
            <w:proofErr w:type="spellEnd"/>
            <w:r w:rsidRPr="00844EA2">
              <w:rPr>
                <w:sz w:val="22"/>
                <w:szCs w:val="22"/>
                <w:lang w:val="uk-UA"/>
              </w:rPr>
              <w:t>. точка</w:t>
            </w:r>
          </w:p>
        </w:tc>
      </w:tr>
      <w:tr w:rsidR="00966167" w:rsidRPr="00844EA2" w:rsidTr="00844EA2">
        <w:trPr>
          <w:jc w:val="center"/>
        </w:trPr>
        <w:tc>
          <w:tcPr>
            <w:tcW w:w="741" w:type="dxa"/>
            <w:shd w:val="clear" w:color="auto" w:fill="auto"/>
          </w:tcPr>
          <w:p w:rsidR="00966167" w:rsidRPr="00844EA2" w:rsidRDefault="00966167" w:rsidP="00844EA2">
            <w:pPr>
              <w:spacing w:line="480" w:lineRule="auto"/>
              <w:jc w:val="center"/>
              <w:rPr>
                <w:sz w:val="22"/>
                <w:szCs w:val="22"/>
                <w:lang w:val="uk-UA"/>
              </w:rPr>
            </w:pPr>
            <w:r w:rsidRPr="00844EA2">
              <w:rPr>
                <w:sz w:val="22"/>
                <w:szCs w:val="22"/>
                <w:lang w:val="uk-UA"/>
              </w:rPr>
              <w:t>1</w:t>
            </w:r>
          </w:p>
        </w:tc>
        <w:tc>
          <w:tcPr>
            <w:tcW w:w="3252" w:type="dxa"/>
            <w:shd w:val="clear" w:color="auto" w:fill="auto"/>
          </w:tcPr>
          <w:p w:rsidR="00966167" w:rsidRPr="00844EA2" w:rsidRDefault="00966167" w:rsidP="00844EA2">
            <w:pPr>
              <w:spacing w:line="480" w:lineRule="auto"/>
              <w:jc w:val="center"/>
              <w:rPr>
                <w:sz w:val="22"/>
                <w:szCs w:val="22"/>
                <w:lang w:val="uk-UA"/>
              </w:rPr>
            </w:pPr>
            <w:r w:rsidRPr="00844EA2">
              <w:rPr>
                <w:sz w:val="22"/>
                <w:szCs w:val="22"/>
                <w:lang w:val="en-US"/>
              </w:rPr>
              <w:t>y</w:t>
            </w:r>
            <w:r w:rsidRPr="00844EA2">
              <w:rPr>
                <w:sz w:val="22"/>
                <w:szCs w:val="22"/>
                <w:lang w:val="uk-UA"/>
              </w:rPr>
              <w:t xml:space="preserve"> = (1 - </w:t>
            </w:r>
            <w:r w:rsidRPr="00844EA2">
              <w:rPr>
                <w:sz w:val="22"/>
                <w:szCs w:val="22"/>
                <w:lang w:val="en-US"/>
              </w:rPr>
              <w:t>x</w:t>
            </w:r>
            <w:r w:rsidRPr="00844EA2">
              <w:rPr>
                <w:sz w:val="22"/>
                <w:szCs w:val="22"/>
                <w:vertAlign w:val="subscript"/>
                <w:lang w:val="uk-UA"/>
              </w:rPr>
              <w:t>1</w:t>
            </w:r>
            <w:r w:rsidRPr="00844EA2">
              <w:rPr>
                <w:sz w:val="22"/>
                <w:szCs w:val="22"/>
                <w:lang w:val="uk-UA"/>
              </w:rPr>
              <w:t>)</w:t>
            </w:r>
            <w:r w:rsidRPr="00844EA2">
              <w:rPr>
                <w:sz w:val="22"/>
                <w:szCs w:val="22"/>
                <w:vertAlign w:val="superscript"/>
                <w:lang w:val="uk-UA"/>
              </w:rPr>
              <w:t xml:space="preserve">2 </w:t>
            </w:r>
            <w:r w:rsidRPr="00844EA2">
              <w:rPr>
                <w:sz w:val="22"/>
                <w:szCs w:val="22"/>
                <w:lang w:val="uk-UA"/>
              </w:rPr>
              <w:t xml:space="preserve">+ (2 - </w:t>
            </w:r>
            <w:r w:rsidRPr="00844EA2">
              <w:rPr>
                <w:sz w:val="22"/>
                <w:szCs w:val="22"/>
                <w:lang w:val="en-US"/>
              </w:rPr>
              <w:t>x</w:t>
            </w:r>
            <w:r w:rsidRPr="00844EA2">
              <w:rPr>
                <w:sz w:val="22"/>
                <w:szCs w:val="22"/>
                <w:vertAlign w:val="subscript"/>
                <w:lang w:val="uk-UA"/>
              </w:rPr>
              <w:t>2</w:t>
            </w:r>
            <w:r w:rsidRPr="00844EA2">
              <w:rPr>
                <w:sz w:val="22"/>
                <w:szCs w:val="22"/>
                <w:lang w:val="uk-UA"/>
              </w:rPr>
              <w:t>)</w:t>
            </w:r>
            <w:r w:rsidRPr="00844EA2">
              <w:rPr>
                <w:sz w:val="22"/>
                <w:szCs w:val="22"/>
                <w:vertAlign w:val="superscript"/>
                <w:lang w:val="uk-UA"/>
              </w:rPr>
              <w:t>2</w:t>
            </w:r>
          </w:p>
        </w:tc>
        <w:tc>
          <w:tcPr>
            <w:tcW w:w="1700" w:type="dxa"/>
            <w:shd w:val="clear" w:color="auto" w:fill="auto"/>
          </w:tcPr>
          <w:p w:rsidR="00966167" w:rsidRPr="00844EA2" w:rsidRDefault="00966167" w:rsidP="00844EA2">
            <w:pPr>
              <w:spacing w:line="480" w:lineRule="auto"/>
              <w:jc w:val="center"/>
              <w:rPr>
                <w:sz w:val="22"/>
                <w:szCs w:val="22"/>
                <w:lang w:val="en-US"/>
              </w:rPr>
            </w:pPr>
            <w:r w:rsidRPr="00844EA2">
              <w:rPr>
                <w:sz w:val="22"/>
                <w:szCs w:val="22"/>
                <w:lang w:val="en-US"/>
              </w:rPr>
              <w:t>x</w:t>
            </w:r>
            <w:r w:rsidRPr="00844EA2">
              <w:rPr>
                <w:sz w:val="22"/>
                <w:szCs w:val="22"/>
                <w:vertAlign w:val="superscript"/>
                <w:lang w:val="uk-UA"/>
              </w:rPr>
              <w:t>(0)</w:t>
            </w:r>
            <w:r w:rsidRPr="00844EA2">
              <w:rPr>
                <w:sz w:val="22"/>
                <w:szCs w:val="22"/>
                <w:lang w:val="uk-UA"/>
              </w:rPr>
              <w:t xml:space="preserve"> = [0, 0]</w:t>
            </w:r>
            <w:r w:rsidRPr="00844EA2">
              <w:rPr>
                <w:sz w:val="22"/>
                <w:szCs w:val="22"/>
                <w:vertAlign w:val="superscript"/>
                <w:lang w:val="en-US"/>
              </w:rPr>
              <w:t>T</w:t>
            </w:r>
          </w:p>
        </w:tc>
      </w:tr>
      <w:tr w:rsidR="00966167" w:rsidRPr="00844EA2" w:rsidTr="00844EA2">
        <w:trPr>
          <w:jc w:val="center"/>
        </w:trPr>
        <w:tc>
          <w:tcPr>
            <w:tcW w:w="741" w:type="dxa"/>
            <w:shd w:val="clear" w:color="auto" w:fill="auto"/>
          </w:tcPr>
          <w:p w:rsidR="00966167" w:rsidRPr="00844EA2" w:rsidRDefault="00966167" w:rsidP="00844EA2">
            <w:pPr>
              <w:spacing w:line="480" w:lineRule="auto"/>
              <w:jc w:val="center"/>
              <w:rPr>
                <w:sz w:val="22"/>
                <w:szCs w:val="22"/>
                <w:lang w:val="uk-UA"/>
              </w:rPr>
            </w:pPr>
            <w:r w:rsidRPr="00844EA2">
              <w:rPr>
                <w:sz w:val="22"/>
                <w:szCs w:val="22"/>
                <w:lang w:val="uk-UA"/>
              </w:rPr>
              <w:t>2</w:t>
            </w:r>
          </w:p>
        </w:tc>
        <w:tc>
          <w:tcPr>
            <w:tcW w:w="3252" w:type="dxa"/>
            <w:shd w:val="clear" w:color="auto" w:fill="auto"/>
          </w:tcPr>
          <w:p w:rsidR="00966167" w:rsidRPr="00844EA2" w:rsidRDefault="00966167" w:rsidP="00844EA2">
            <w:pPr>
              <w:spacing w:line="480" w:lineRule="auto"/>
              <w:jc w:val="center"/>
              <w:rPr>
                <w:sz w:val="22"/>
                <w:szCs w:val="22"/>
                <w:lang w:val="uk-UA"/>
              </w:rPr>
            </w:pPr>
            <w:r w:rsidRPr="00844EA2">
              <w:rPr>
                <w:sz w:val="22"/>
                <w:szCs w:val="22"/>
                <w:lang w:val="en-US"/>
              </w:rPr>
              <w:t>y</w:t>
            </w:r>
            <w:r w:rsidRPr="00844EA2">
              <w:rPr>
                <w:sz w:val="22"/>
                <w:szCs w:val="22"/>
                <w:lang w:val="uk-UA"/>
              </w:rPr>
              <w:t xml:space="preserve"> = (5 - 2</w:t>
            </w:r>
            <w:r w:rsidRPr="00844EA2">
              <w:rPr>
                <w:sz w:val="22"/>
                <w:szCs w:val="22"/>
                <w:lang w:val="en-US"/>
              </w:rPr>
              <w:t>x</w:t>
            </w:r>
            <w:r w:rsidRPr="00844EA2">
              <w:rPr>
                <w:sz w:val="22"/>
                <w:szCs w:val="22"/>
                <w:vertAlign w:val="subscript"/>
                <w:lang w:val="uk-UA"/>
              </w:rPr>
              <w:t>1</w:t>
            </w:r>
            <w:r w:rsidRPr="00844EA2">
              <w:rPr>
                <w:sz w:val="22"/>
                <w:szCs w:val="22"/>
                <w:lang w:val="uk-UA"/>
              </w:rPr>
              <w:t>)</w:t>
            </w:r>
            <w:r w:rsidRPr="00844EA2">
              <w:rPr>
                <w:sz w:val="22"/>
                <w:szCs w:val="22"/>
                <w:vertAlign w:val="superscript"/>
                <w:lang w:val="uk-UA"/>
              </w:rPr>
              <w:t xml:space="preserve">8 </w:t>
            </w:r>
            <w:r w:rsidRPr="00844EA2">
              <w:rPr>
                <w:sz w:val="22"/>
                <w:szCs w:val="22"/>
                <w:lang w:val="uk-UA"/>
              </w:rPr>
              <w:t>+ (6 - 3</w:t>
            </w:r>
            <w:r w:rsidRPr="00844EA2">
              <w:rPr>
                <w:sz w:val="22"/>
                <w:szCs w:val="22"/>
                <w:lang w:val="en-US"/>
              </w:rPr>
              <w:t>x</w:t>
            </w:r>
            <w:r w:rsidRPr="00844EA2">
              <w:rPr>
                <w:sz w:val="22"/>
                <w:szCs w:val="22"/>
                <w:vertAlign w:val="subscript"/>
                <w:lang w:val="uk-UA"/>
              </w:rPr>
              <w:t>2</w:t>
            </w:r>
            <w:r w:rsidRPr="00844EA2">
              <w:rPr>
                <w:sz w:val="22"/>
                <w:szCs w:val="22"/>
                <w:lang w:val="uk-UA"/>
              </w:rPr>
              <w:t>)</w:t>
            </w:r>
            <w:r w:rsidRPr="00844EA2">
              <w:rPr>
                <w:sz w:val="22"/>
                <w:szCs w:val="22"/>
                <w:vertAlign w:val="superscript"/>
                <w:lang w:val="uk-UA"/>
              </w:rPr>
              <w:t>4</w:t>
            </w:r>
          </w:p>
        </w:tc>
        <w:tc>
          <w:tcPr>
            <w:tcW w:w="1700" w:type="dxa"/>
            <w:shd w:val="clear" w:color="auto" w:fill="auto"/>
          </w:tcPr>
          <w:p w:rsidR="00966167" w:rsidRPr="00844EA2" w:rsidRDefault="00966167" w:rsidP="00844EA2">
            <w:pPr>
              <w:spacing w:line="480" w:lineRule="auto"/>
              <w:jc w:val="center"/>
              <w:rPr>
                <w:sz w:val="22"/>
                <w:szCs w:val="22"/>
                <w:lang w:val="en-US"/>
              </w:rPr>
            </w:pPr>
            <w:r w:rsidRPr="00844EA2">
              <w:rPr>
                <w:sz w:val="22"/>
                <w:szCs w:val="22"/>
                <w:lang w:val="en-US"/>
              </w:rPr>
              <w:t>x</w:t>
            </w:r>
            <w:r w:rsidRPr="00844EA2">
              <w:rPr>
                <w:sz w:val="22"/>
                <w:szCs w:val="22"/>
                <w:vertAlign w:val="superscript"/>
                <w:lang w:val="uk-UA"/>
              </w:rPr>
              <w:t>(0)</w:t>
            </w:r>
            <w:r w:rsidRPr="00844EA2">
              <w:rPr>
                <w:sz w:val="22"/>
                <w:szCs w:val="22"/>
                <w:lang w:val="uk-UA"/>
              </w:rPr>
              <w:t xml:space="preserve"> = [3, 2]</w:t>
            </w:r>
            <w:r w:rsidRPr="00844EA2">
              <w:rPr>
                <w:sz w:val="22"/>
                <w:szCs w:val="22"/>
                <w:vertAlign w:val="superscript"/>
                <w:lang w:val="en-US"/>
              </w:rPr>
              <w:t>T</w:t>
            </w:r>
          </w:p>
        </w:tc>
      </w:tr>
      <w:tr w:rsidR="00966167" w:rsidRPr="00844EA2" w:rsidTr="00844EA2">
        <w:trPr>
          <w:jc w:val="center"/>
        </w:trPr>
        <w:tc>
          <w:tcPr>
            <w:tcW w:w="741" w:type="dxa"/>
            <w:shd w:val="clear" w:color="auto" w:fill="auto"/>
          </w:tcPr>
          <w:p w:rsidR="00966167" w:rsidRPr="00844EA2" w:rsidRDefault="00966167" w:rsidP="00844EA2">
            <w:pPr>
              <w:spacing w:line="480" w:lineRule="auto"/>
              <w:jc w:val="center"/>
              <w:rPr>
                <w:sz w:val="22"/>
                <w:szCs w:val="22"/>
                <w:lang w:val="uk-UA"/>
              </w:rPr>
            </w:pPr>
            <w:r w:rsidRPr="00844EA2">
              <w:rPr>
                <w:sz w:val="22"/>
                <w:szCs w:val="22"/>
                <w:lang w:val="uk-UA"/>
              </w:rPr>
              <w:t>3</w:t>
            </w:r>
          </w:p>
        </w:tc>
        <w:tc>
          <w:tcPr>
            <w:tcW w:w="3252" w:type="dxa"/>
            <w:shd w:val="clear" w:color="auto" w:fill="auto"/>
          </w:tcPr>
          <w:p w:rsidR="00966167" w:rsidRPr="00844EA2" w:rsidRDefault="00966167" w:rsidP="00844EA2">
            <w:pPr>
              <w:spacing w:line="480" w:lineRule="auto"/>
              <w:jc w:val="center"/>
              <w:rPr>
                <w:sz w:val="22"/>
                <w:szCs w:val="22"/>
                <w:lang w:val="uk-UA"/>
              </w:rPr>
            </w:pPr>
            <w:r w:rsidRPr="00844EA2">
              <w:rPr>
                <w:sz w:val="22"/>
                <w:szCs w:val="22"/>
                <w:lang w:val="en-US"/>
              </w:rPr>
              <w:t>y</w:t>
            </w:r>
            <w:r w:rsidRPr="00844EA2">
              <w:rPr>
                <w:sz w:val="22"/>
                <w:szCs w:val="22"/>
                <w:lang w:val="uk-UA"/>
              </w:rPr>
              <w:t xml:space="preserve"> = (31 - 8</w:t>
            </w:r>
            <w:r w:rsidRPr="00844EA2">
              <w:rPr>
                <w:sz w:val="22"/>
                <w:szCs w:val="22"/>
                <w:lang w:val="en-US"/>
              </w:rPr>
              <w:t>x</w:t>
            </w:r>
            <w:r w:rsidRPr="00844EA2">
              <w:rPr>
                <w:sz w:val="22"/>
                <w:szCs w:val="22"/>
                <w:vertAlign w:val="subscript"/>
                <w:lang w:val="uk-UA"/>
              </w:rPr>
              <w:t>1</w:t>
            </w:r>
            <w:r w:rsidRPr="00844EA2">
              <w:rPr>
                <w:sz w:val="22"/>
                <w:szCs w:val="22"/>
                <w:lang w:val="uk-UA"/>
              </w:rPr>
              <w:t>)</w:t>
            </w:r>
            <w:r w:rsidRPr="00844EA2">
              <w:rPr>
                <w:sz w:val="22"/>
                <w:szCs w:val="22"/>
                <w:vertAlign w:val="superscript"/>
                <w:lang w:val="uk-UA"/>
              </w:rPr>
              <w:t xml:space="preserve">6 </w:t>
            </w:r>
            <w:r w:rsidRPr="00844EA2">
              <w:rPr>
                <w:sz w:val="22"/>
                <w:szCs w:val="22"/>
                <w:lang w:val="uk-UA"/>
              </w:rPr>
              <w:t>+ (2 - 3</w:t>
            </w:r>
            <w:r w:rsidRPr="00844EA2">
              <w:rPr>
                <w:sz w:val="22"/>
                <w:szCs w:val="22"/>
                <w:lang w:val="en-US"/>
              </w:rPr>
              <w:t>x</w:t>
            </w:r>
            <w:r w:rsidRPr="00844EA2">
              <w:rPr>
                <w:sz w:val="22"/>
                <w:szCs w:val="22"/>
                <w:vertAlign w:val="subscript"/>
                <w:lang w:val="uk-UA"/>
              </w:rPr>
              <w:t>2</w:t>
            </w:r>
            <w:r w:rsidRPr="00844EA2">
              <w:rPr>
                <w:sz w:val="22"/>
                <w:szCs w:val="22"/>
                <w:lang w:val="uk-UA"/>
              </w:rPr>
              <w:t>)</w:t>
            </w:r>
            <w:r w:rsidRPr="00844EA2">
              <w:rPr>
                <w:sz w:val="22"/>
                <w:szCs w:val="22"/>
                <w:vertAlign w:val="superscript"/>
                <w:lang w:val="uk-UA"/>
              </w:rPr>
              <w:t>2</w:t>
            </w:r>
          </w:p>
        </w:tc>
        <w:tc>
          <w:tcPr>
            <w:tcW w:w="1700" w:type="dxa"/>
            <w:shd w:val="clear" w:color="auto" w:fill="auto"/>
          </w:tcPr>
          <w:p w:rsidR="00966167" w:rsidRPr="00844EA2" w:rsidRDefault="00966167" w:rsidP="00844EA2">
            <w:pPr>
              <w:spacing w:line="480" w:lineRule="auto"/>
              <w:jc w:val="center"/>
              <w:rPr>
                <w:sz w:val="22"/>
                <w:szCs w:val="22"/>
                <w:lang w:val="en-US"/>
              </w:rPr>
            </w:pPr>
            <w:r w:rsidRPr="00844EA2">
              <w:rPr>
                <w:sz w:val="22"/>
                <w:szCs w:val="22"/>
                <w:lang w:val="en-US"/>
              </w:rPr>
              <w:t>x</w:t>
            </w:r>
            <w:r w:rsidRPr="00844EA2">
              <w:rPr>
                <w:sz w:val="22"/>
                <w:szCs w:val="22"/>
                <w:vertAlign w:val="superscript"/>
                <w:lang w:val="uk-UA"/>
              </w:rPr>
              <w:t>(0)</w:t>
            </w:r>
            <w:r w:rsidRPr="00844EA2">
              <w:rPr>
                <w:sz w:val="22"/>
                <w:szCs w:val="22"/>
                <w:lang w:val="uk-UA"/>
              </w:rPr>
              <w:t xml:space="preserve"> = [1, -1]</w:t>
            </w:r>
            <w:r w:rsidRPr="00844EA2">
              <w:rPr>
                <w:sz w:val="22"/>
                <w:szCs w:val="22"/>
                <w:vertAlign w:val="superscript"/>
                <w:lang w:val="en-US"/>
              </w:rPr>
              <w:t>T</w:t>
            </w:r>
          </w:p>
        </w:tc>
      </w:tr>
      <w:tr w:rsidR="00966167" w:rsidRPr="00844EA2" w:rsidTr="00844EA2">
        <w:trPr>
          <w:jc w:val="center"/>
        </w:trPr>
        <w:tc>
          <w:tcPr>
            <w:tcW w:w="741" w:type="dxa"/>
            <w:shd w:val="clear" w:color="auto" w:fill="auto"/>
          </w:tcPr>
          <w:p w:rsidR="00966167" w:rsidRPr="00844EA2" w:rsidRDefault="00966167" w:rsidP="00844EA2">
            <w:pPr>
              <w:spacing w:line="480" w:lineRule="auto"/>
              <w:jc w:val="center"/>
              <w:rPr>
                <w:sz w:val="22"/>
                <w:szCs w:val="22"/>
                <w:lang w:val="uk-UA"/>
              </w:rPr>
            </w:pPr>
            <w:r w:rsidRPr="00844EA2">
              <w:rPr>
                <w:sz w:val="22"/>
                <w:szCs w:val="22"/>
                <w:lang w:val="uk-UA"/>
              </w:rPr>
              <w:t>4</w:t>
            </w:r>
          </w:p>
        </w:tc>
        <w:tc>
          <w:tcPr>
            <w:tcW w:w="3252" w:type="dxa"/>
            <w:shd w:val="clear" w:color="auto" w:fill="auto"/>
          </w:tcPr>
          <w:p w:rsidR="00966167" w:rsidRPr="00844EA2" w:rsidRDefault="00966167" w:rsidP="00844EA2">
            <w:pPr>
              <w:spacing w:line="480" w:lineRule="auto"/>
              <w:jc w:val="center"/>
              <w:rPr>
                <w:sz w:val="22"/>
                <w:szCs w:val="22"/>
                <w:lang w:val="uk-UA"/>
              </w:rPr>
            </w:pPr>
            <w:r w:rsidRPr="00844EA2">
              <w:rPr>
                <w:sz w:val="22"/>
                <w:szCs w:val="22"/>
                <w:lang w:val="en-US"/>
              </w:rPr>
              <w:t>y</w:t>
            </w:r>
            <w:r w:rsidRPr="00844EA2">
              <w:rPr>
                <w:sz w:val="22"/>
                <w:szCs w:val="22"/>
                <w:lang w:val="uk-UA"/>
              </w:rPr>
              <w:t xml:space="preserve"> = 9 - 2(5</w:t>
            </w:r>
            <w:r w:rsidRPr="00844EA2">
              <w:rPr>
                <w:sz w:val="22"/>
                <w:szCs w:val="22"/>
                <w:lang w:val="en-US"/>
              </w:rPr>
              <w:t>x</w:t>
            </w:r>
            <w:r w:rsidRPr="00844EA2">
              <w:rPr>
                <w:sz w:val="22"/>
                <w:szCs w:val="22"/>
                <w:vertAlign w:val="subscript"/>
                <w:lang w:val="uk-UA"/>
              </w:rPr>
              <w:t xml:space="preserve">1 </w:t>
            </w:r>
            <w:r w:rsidRPr="00844EA2">
              <w:rPr>
                <w:sz w:val="22"/>
                <w:szCs w:val="22"/>
                <w:lang w:val="uk-UA"/>
              </w:rPr>
              <w:t>+2</w:t>
            </w:r>
            <w:r w:rsidRPr="00844EA2">
              <w:rPr>
                <w:sz w:val="22"/>
                <w:szCs w:val="22"/>
                <w:lang w:val="en-US"/>
              </w:rPr>
              <w:t>x</w:t>
            </w:r>
            <w:r w:rsidRPr="00844EA2">
              <w:rPr>
                <w:sz w:val="22"/>
                <w:szCs w:val="22"/>
                <w:vertAlign w:val="subscript"/>
                <w:lang w:val="uk-UA"/>
              </w:rPr>
              <w:t>2</w:t>
            </w:r>
            <w:r w:rsidRPr="00844EA2">
              <w:rPr>
                <w:sz w:val="22"/>
                <w:szCs w:val="22"/>
                <w:lang w:val="uk-UA"/>
              </w:rPr>
              <w:t>) +</w:t>
            </w:r>
            <w:r w:rsidRPr="00844EA2">
              <w:rPr>
                <w:sz w:val="22"/>
                <w:szCs w:val="22"/>
                <w:lang w:val="en-US"/>
              </w:rPr>
              <w:t>x</w:t>
            </w:r>
            <w:r w:rsidRPr="00844EA2">
              <w:rPr>
                <w:sz w:val="22"/>
                <w:szCs w:val="22"/>
                <w:vertAlign w:val="subscript"/>
                <w:lang w:val="uk-UA"/>
              </w:rPr>
              <w:t>1</w:t>
            </w:r>
            <w:r w:rsidRPr="00844EA2">
              <w:rPr>
                <w:sz w:val="22"/>
                <w:szCs w:val="22"/>
                <w:vertAlign w:val="superscript"/>
                <w:lang w:val="uk-UA"/>
              </w:rPr>
              <w:t xml:space="preserve">2 </w:t>
            </w:r>
            <w:r w:rsidRPr="00844EA2">
              <w:rPr>
                <w:sz w:val="22"/>
                <w:szCs w:val="22"/>
                <w:lang w:val="uk-UA"/>
              </w:rPr>
              <w:t>+</w:t>
            </w:r>
            <w:r w:rsidRPr="00844EA2">
              <w:rPr>
                <w:sz w:val="22"/>
                <w:szCs w:val="22"/>
                <w:lang w:val="en-US"/>
              </w:rPr>
              <w:t>x</w:t>
            </w:r>
            <w:r w:rsidRPr="00844EA2">
              <w:rPr>
                <w:sz w:val="22"/>
                <w:szCs w:val="22"/>
                <w:vertAlign w:val="subscript"/>
                <w:lang w:val="uk-UA"/>
              </w:rPr>
              <w:t>2</w:t>
            </w:r>
            <w:r w:rsidRPr="00844EA2">
              <w:rPr>
                <w:sz w:val="22"/>
                <w:szCs w:val="22"/>
                <w:vertAlign w:val="superscript"/>
                <w:lang w:val="uk-UA"/>
              </w:rPr>
              <w:t>2</w:t>
            </w:r>
          </w:p>
        </w:tc>
        <w:tc>
          <w:tcPr>
            <w:tcW w:w="1700" w:type="dxa"/>
            <w:shd w:val="clear" w:color="auto" w:fill="auto"/>
          </w:tcPr>
          <w:p w:rsidR="00966167" w:rsidRPr="00844EA2" w:rsidRDefault="00966167" w:rsidP="00844EA2">
            <w:pPr>
              <w:spacing w:line="480" w:lineRule="auto"/>
              <w:jc w:val="center"/>
              <w:rPr>
                <w:sz w:val="22"/>
                <w:szCs w:val="22"/>
                <w:lang w:val="en-US"/>
              </w:rPr>
            </w:pPr>
            <w:r w:rsidRPr="00844EA2">
              <w:rPr>
                <w:sz w:val="22"/>
                <w:szCs w:val="22"/>
                <w:lang w:val="en-US"/>
              </w:rPr>
              <w:t>x</w:t>
            </w:r>
            <w:r w:rsidRPr="00844EA2">
              <w:rPr>
                <w:sz w:val="22"/>
                <w:szCs w:val="22"/>
                <w:vertAlign w:val="superscript"/>
                <w:lang w:val="uk-UA"/>
              </w:rPr>
              <w:t>(0)</w:t>
            </w:r>
            <w:r w:rsidRPr="00844EA2">
              <w:rPr>
                <w:sz w:val="22"/>
                <w:szCs w:val="22"/>
                <w:lang w:val="uk-UA"/>
              </w:rPr>
              <w:t xml:space="preserve"> = [0,2, 0,1]</w:t>
            </w:r>
            <w:r w:rsidRPr="00844EA2">
              <w:rPr>
                <w:sz w:val="22"/>
                <w:szCs w:val="22"/>
                <w:vertAlign w:val="superscript"/>
                <w:lang w:val="en-US"/>
              </w:rPr>
              <w:t>T</w:t>
            </w:r>
          </w:p>
        </w:tc>
      </w:tr>
      <w:tr w:rsidR="00966167" w:rsidRPr="00844EA2" w:rsidTr="00844EA2">
        <w:trPr>
          <w:jc w:val="center"/>
        </w:trPr>
        <w:tc>
          <w:tcPr>
            <w:tcW w:w="741" w:type="dxa"/>
            <w:shd w:val="clear" w:color="auto" w:fill="auto"/>
          </w:tcPr>
          <w:p w:rsidR="00966167" w:rsidRPr="00844EA2" w:rsidRDefault="00966167" w:rsidP="00844EA2">
            <w:pPr>
              <w:spacing w:line="480" w:lineRule="auto"/>
              <w:jc w:val="center"/>
              <w:rPr>
                <w:sz w:val="22"/>
                <w:szCs w:val="22"/>
                <w:lang w:val="uk-UA"/>
              </w:rPr>
            </w:pPr>
            <w:r w:rsidRPr="00844EA2">
              <w:rPr>
                <w:sz w:val="22"/>
                <w:szCs w:val="22"/>
                <w:lang w:val="uk-UA"/>
              </w:rPr>
              <w:t>5</w:t>
            </w:r>
          </w:p>
        </w:tc>
        <w:tc>
          <w:tcPr>
            <w:tcW w:w="3252" w:type="dxa"/>
            <w:shd w:val="clear" w:color="auto" w:fill="auto"/>
          </w:tcPr>
          <w:p w:rsidR="00966167" w:rsidRPr="00844EA2" w:rsidRDefault="00966167" w:rsidP="00844EA2">
            <w:pPr>
              <w:spacing w:line="480" w:lineRule="auto"/>
              <w:jc w:val="center"/>
              <w:rPr>
                <w:sz w:val="22"/>
                <w:szCs w:val="22"/>
                <w:lang w:val="uk-UA"/>
              </w:rPr>
            </w:pPr>
            <w:r w:rsidRPr="00844EA2">
              <w:rPr>
                <w:sz w:val="22"/>
                <w:szCs w:val="22"/>
                <w:lang w:val="en-US"/>
              </w:rPr>
              <w:t>y</w:t>
            </w:r>
            <w:r w:rsidRPr="00844EA2">
              <w:rPr>
                <w:sz w:val="22"/>
                <w:szCs w:val="22"/>
                <w:lang w:val="uk-UA"/>
              </w:rPr>
              <w:t xml:space="preserve"> = (1 - </w:t>
            </w:r>
            <w:r w:rsidRPr="00844EA2">
              <w:rPr>
                <w:sz w:val="22"/>
                <w:szCs w:val="22"/>
                <w:lang w:val="en-US"/>
              </w:rPr>
              <w:t>x</w:t>
            </w:r>
            <w:r w:rsidRPr="00844EA2">
              <w:rPr>
                <w:sz w:val="22"/>
                <w:szCs w:val="22"/>
                <w:vertAlign w:val="subscript"/>
                <w:lang w:val="uk-UA"/>
              </w:rPr>
              <w:t>1</w:t>
            </w:r>
            <w:r w:rsidRPr="00844EA2">
              <w:rPr>
                <w:sz w:val="22"/>
                <w:szCs w:val="22"/>
                <w:lang w:val="uk-UA"/>
              </w:rPr>
              <w:t>)</w:t>
            </w:r>
            <w:r w:rsidRPr="00844EA2">
              <w:rPr>
                <w:sz w:val="22"/>
                <w:szCs w:val="22"/>
                <w:vertAlign w:val="superscript"/>
                <w:lang w:val="uk-UA"/>
              </w:rPr>
              <w:t xml:space="preserve">2 </w:t>
            </w:r>
            <w:r w:rsidRPr="00844EA2">
              <w:rPr>
                <w:sz w:val="22"/>
                <w:szCs w:val="22"/>
                <w:lang w:val="uk-UA"/>
              </w:rPr>
              <w:t xml:space="preserve">+ (2 - </w:t>
            </w:r>
            <w:r w:rsidRPr="00844EA2">
              <w:rPr>
                <w:sz w:val="22"/>
                <w:szCs w:val="22"/>
                <w:lang w:val="en-US"/>
              </w:rPr>
              <w:t>x</w:t>
            </w:r>
            <w:r w:rsidRPr="00844EA2">
              <w:rPr>
                <w:sz w:val="22"/>
                <w:szCs w:val="22"/>
                <w:vertAlign w:val="subscript"/>
                <w:lang w:val="uk-UA"/>
              </w:rPr>
              <w:t>2</w:t>
            </w:r>
            <w:r w:rsidRPr="00844EA2">
              <w:rPr>
                <w:sz w:val="22"/>
                <w:szCs w:val="22"/>
                <w:lang w:val="uk-UA"/>
              </w:rPr>
              <w:t>)</w:t>
            </w:r>
            <w:r w:rsidRPr="00844EA2">
              <w:rPr>
                <w:sz w:val="22"/>
                <w:szCs w:val="22"/>
                <w:vertAlign w:val="superscript"/>
                <w:lang w:val="uk-UA"/>
              </w:rPr>
              <w:t>2</w:t>
            </w:r>
            <w:r w:rsidRPr="00844EA2">
              <w:rPr>
                <w:sz w:val="22"/>
                <w:szCs w:val="22"/>
                <w:lang w:val="uk-UA"/>
              </w:rPr>
              <w:t xml:space="preserve"> - 0,01</w:t>
            </w:r>
            <w:r w:rsidRPr="00844EA2">
              <w:rPr>
                <w:sz w:val="22"/>
                <w:szCs w:val="22"/>
                <w:lang w:val="en-US"/>
              </w:rPr>
              <w:t>x</w:t>
            </w:r>
            <w:r w:rsidRPr="00844EA2">
              <w:rPr>
                <w:sz w:val="22"/>
                <w:szCs w:val="22"/>
                <w:vertAlign w:val="subscript"/>
                <w:lang w:val="uk-UA"/>
              </w:rPr>
              <w:t>1</w:t>
            </w:r>
            <w:r w:rsidRPr="00844EA2">
              <w:rPr>
                <w:sz w:val="22"/>
                <w:szCs w:val="22"/>
                <w:lang w:val="en-US"/>
              </w:rPr>
              <w:t>x</w:t>
            </w:r>
            <w:r w:rsidRPr="00844EA2">
              <w:rPr>
                <w:sz w:val="22"/>
                <w:szCs w:val="22"/>
                <w:vertAlign w:val="subscript"/>
                <w:lang w:val="uk-UA"/>
              </w:rPr>
              <w:t>2</w:t>
            </w:r>
          </w:p>
        </w:tc>
        <w:tc>
          <w:tcPr>
            <w:tcW w:w="1700" w:type="dxa"/>
            <w:shd w:val="clear" w:color="auto" w:fill="auto"/>
          </w:tcPr>
          <w:p w:rsidR="00966167" w:rsidRPr="00844EA2" w:rsidRDefault="00966167" w:rsidP="00844EA2">
            <w:pPr>
              <w:spacing w:line="480" w:lineRule="auto"/>
              <w:jc w:val="center"/>
              <w:rPr>
                <w:sz w:val="22"/>
                <w:szCs w:val="22"/>
                <w:lang w:val="en-US"/>
              </w:rPr>
            </w:pPr>
            <w:r w:rsidRPr="00844EA2">
              <w:rPr>
                <w:sz w:val="22"/>
                <w:szCs w:val="22"/>
                <w:lang w:val="en-US"/>
              </w:rPr>
              <w:t>x</w:t>
            </w:r>
            <w:r w:rsidRPr="00844EA2">
              <w:rPr>
                <w:sz w:val="22"/>
                <w:szCs w:val="22"/>
                <w:vertAlign w:val="superscript"/>
                <w:lang w:val="uk-UA"/>
              </w:rPr>
              <w:t>(0)</w:t>
            </w:r>
            <w:r w:rsidRPr="00844EA2">
              <w:rPr>
                <w:sz w:val="22"/>
                <w:szCs w:val="22"/>
                <w:lang w:val="uk-UA"/>
              </w:rPr>
              <w:t xml:space="preserve"> = [-1, 0]</w:t>
            </w:r>
            <w:r w:rsidRPr="00844EA2">
              <w:rPr>
                <w:sz w:val="22"/>
                <w:szCs w:val="22"/>
                <w:vertAlign w:val="superscript"/>
                <w:lang w:val="en-US"/>
              </w:rPr>
              <w:t>T</w:t>
            </w:r>
          </w:p>
        </w:tc>
      </w:tr>
      <w:tr w:rsidR="00966167" w:rsidRPr="00844EA2" w:rsidTr="00844EA2">
        <w:trPr>
          <w:jc w:val="center"/>
        </w:trPr>
        <w:tc>
          <w:tcPr>
            <w:tcW w:w="741" w:type="dxa"/>
            <w:shd w:val="clear" w:color="auto" w:fill="auto"/>
          </w:tcPr>
          <w:p w:rsidR="00966167" w:rsidRPr="00844EA2" w:rsidRDefault="00966167" w:rsidP="00844EA2">
            <w:pPr>
              <w:spacing w:line="480" w:lineRule="auto"/>
              <w:jc w:val="center"/>
              <w:rPr>
                <w:sz w:val="22"/>
                <w:szCs w:val="22"/>
                <w:lang w:val="uk-UA"/>
              </w:rPr>
            </w:pPr>
            <w:r w:rsidRPr="00844EA2">
              <w:rPr>
                <w:sz w:val="22"/>
                <w:szCs w:val="22"/>
                <w:lang w:val="uk-UA"/>
              </w:rPr>
              <w:t>6</w:t>
            </w:r>
          </w:p>
        </w:tc>
        <w:tc>
          <w:tcPr>
            <w:tcW w:w="3252" w:type="dxa"/>
            <w:shd w:val="clear" w:color="auto" w:fill="auto"/>
          </w:tcPr>
          <w:p w:rsidR="00966167" w:rsidRPr="00844EA2" w:rsidRDefault="00966167" w:rsidP="00844EA2">
            <w:pPr>
              <w:spacing w:line="480" w:lineRule="auto"/>
              <w:jc w:val="center"/>
              <w:rPr>
                <w:sz w:val="22"/>
                <w:szCs w:val="22"/>
                <w:lang w:val="uk-UA"/>
              </w:rPr>
            </w:pPr>
            <w:r w:rsidRPr="00844EA2">
              <w:rPr>
                <w:sz w:val="22"/>
                <w:szCs w:val="22"/>
                <w:lang w:val="en-US"/>
              </w:rPr>
              <w:t>y</w:t>
            </w:r>
            <w:r w:rsidRPr="00844EA2">
              <w:rPr>
                <w:sz w:val="22"/>
                <w:szCs w:val="22"/>
                <w:lang w:val="uk-UA"/>
              </w:rPr>
              <w:t xml:space="preserve"> = (10 - 2</w:t>
            </w:r>
            <w:r w:rsidRPr="00844EA2">
              <w:rPr>
                <w:sz w:val="22"/>
                <w:szCs w:val="22"/>
                <w:lang w:val="en-US"/>
              </w:rPr>
              <w:t>x</w:t>
            </w:r>
            <w:r w:rsidRPr="00844EA2">
              <w:rPr>
                <w:sz w:val="22"/>
                <w:szCs w:val="22"/>
                <w:vertAlign w:val="subscript"/>
                <w:lang w:val="uk-UA"/>
              </w:rPr>
              <w:t>1</w:t>
            </w:r>
            <w:r w:rsidRPr="00844EA2">
              <w:rPr>
                <w:sz w:val="22"/>
                <w:szCs w:val="22"/>
                <w:lang w:val="uk-UA"/>
              </w:rPr>
              <w:t>)</w:t>
            </w:r>
            <w:r w:rsidRPr="00844EA2">
              <w:rPr>
                <w:sz w:val="22"/>
                <w:szCs w:val="22"/>
                <w:vertAlign w:val="superscript"/>
                <w:lang w:val="uk-UA"/>
              </w:rPr>
              <w:t xml:space="preserve">2 </w:t>
            </w:r>
            <w:r w:rsidRPr="00844EA2">
              <w:rPr>
                <w:sz w:val="22"/>
                <w:szCs w:val="22"/>
                <w:lang w:val="uk-UA"/>
              </w:rPr>
              <w:t>+ (12 - 5</w:t>
            </w:r>
            <w:r w:rsidRPr="00844EA2">
              <w:rPr>
                <w:sz w:val="22"/>
                <w:szCs w:val="22"/>
                <w:lang w:val="en-US"/>
              </w:rPr>
              <w:t>x</w:t>
            </w:r>
            <w:r w:rsidRPr="00844EA2">
              <w:rPr>
                <w:sz w:val="22"/>
                <w:szCs w:val="22"/>
                <w:vertAlign w:val="subscript"/>
                <w:lang w:val="uk-UA"/>
              </w:rPr>
              <w:t>2</w:t>
            </w:r>
            <w:r w:rsidRPr="00844EA2">
              <w:rPr>
                <w:sz w:val="22"/>
                <w:szCs w:val="22"/>
                <w:lang w:val="uk-UA"/>
              </w:rPr>
              <w:t>)</w:t>
            </w:r>
            <w:r w:rsidRPr="00844EA2">
              <w:rPr>
                <w:sz w:val="22"/>
                <w:szCs w:val="22"/>
                <w:vertAlign w:val="superscript"/>
                <w:lang w:val="uk-UA"/>
              </w:rPr>
              <w:t>4</w:t>
            </w:r>
          </w:p>
        </w:tc>
        <w:tc>
          <w:tcPr>
            <w:tcW w:w="1700" w:type="dxa"/>
            <w:shd w:val="clear" w:color="auto" w:fill="auto"/>
          </w:tcPr>
          <w:p w:rsidR="00966167" w:rsidRPr="00844EA2" w:rsidRDefault="00966167" w:rsidP="00844EA2">
            <w:pPr>
              <w:spacing w:line="480" w:lineRule="auto"/>
              <w:jc w:val="center"/>
              <w:rPr>
                <w:sz w:val="22"/>
                <w:szCs w:val="22"/>
                <w:lang w:val="en-US"/>
              </w:rPr>
            </w:pPr>
            <w:r w:rsidRPr="00844EA2">
              <w:rPr>
                <w:sz w:val="22"/>
                <w:szCs w:val="22"/>
                <w:lang w:val="en-US"/>
              </w:rPr>
              <w:t>x</w:t>
            </w:r>
            <w:r w:rsidRPr="00844EA2">
              <w:rPr>
                <w:sz w:val="22"/>
                <w:szCs w:val="22"/>
                <w:vertAlign w:val="superscript"/>
                <w:lang w:val="uk-UA"/>
              </w:rPr>
              <w:t>(0)</w:t>
            </w:r>
            <w:r w:rsidRPr="00844EA2">
              <w:rPr>
                <w:sz w:val="22"/>
                <w:szCs w:val="22"/>
                <w:lang w:val="uk-UA"/>
              </w:rPr>
              <w:t xml:space="preserve"> = [0,3, 0,5]</w:t>
            </w:r>
            <w:r w:rsidRPr="00844EA2">
              <w:rPr>
                <w:sz w:val="22"/>
                <w:szCs w:val="22"/>
                <w:vertAlign w:val="superscript"/>
                <w:lang w:val="en-US"/>
              </w:rPr>
              <w:t>T</w:t>
            </w:r>
          </w:p>
        </w:tc>
      </w:tr>
      <w:tr w:rsidR="00966167" w:rsidRPr="00844EA2" w:rsidTr="00844EA2">
        <w:trPr>
          <w:jc w:val="center"/>
        </w:trPr>
        <w:tc>
          <w:tcPr>
            <w:tcW w:w="741" w:type="dxa"/>
            <w:shd w:val="clear" w:color="auto" w:fill="auto"/>
          </w:tcPr>
          <w:p w:rsidR="00966167" w:rsidRPr="00844EA2" w:rsidRDefault="00966167" w:rsidP="00844EA2">
            <w:pPr>
              <w:spacing w:line="480" w:lineRule="auto"/>
              <w:jc w:val="center"/>
              <w:rPr>
                <w:sz w:val="22"/>
                <w:szCs w:val="22"/>
                <w:lang w:val="uk-UA"/>
              </w:rPr>
            </w:pPr>
            <w:r w:rsidRPr="00844EA2">
              <w:rPr>
                <w:sz w:val="22"/>
                <w:szCs w:val="22"/>
                <w:lang w:val="uk-UA"/>
              </w:rPr>
              <w:t>7</w:t>
            </w:r>
          </w:p>
        </w:tc>
        <w:tc>
          <w:tcPr>
            <w:tcW w:w="3252" w:type="dxa"/>
            <w:shd w:val="clear" w:color="auto" w:fill="auto"/>
          </w:tcPr>
          <w:p w:rsidR="00966167" w:rsidRPr="00844EA2" w:rsidRDefault="00966167" w:rsidP="00844EA2">
            <w:pPr>
              <w:spacing w:line="480" w:lineRule="auto"/>
              <w:jc w:val="center"/>
              <w:rPr>
                <w:sz w:val="22"/>
                <w:szCs w:val="22"/>
                <w:lang w:val="uk-UA"/>
              </w:rPr>
            </w:pPr>
            <w:r w:rsidRPr="00844EA2">
              <w:rPr>
                <w:sz w:val="22"/>
                <w:szCs w:val="22"/>
                <w:lang w:val="en-US"/>
              </w:rPr>
              <w:t>y</w:t>
            </w:r>
            <w:r w:rsidRPr="00844EA2">
              <w:rPr>
                <w:sz w:val="22"/>
                <w:szCs w:val="22"/>
                <w:lang w:val="uk-UA"/>
              </w:rPr>
              <w:t xml:space="preserve"> = (8 - </w:t>
            </w:r>
            <w:r w:rsidRPr="00844EA2">
              <w:rPr>
                <w:sz w:val="22"/>
                <w:szCs w:val="22"/>
                <w:lang w:val="en-US"/>
              </w:rPr>
              <w:t>x</w:t>
            </w:r>
            <w:r w:rsidRPr="00844EA2">
              <w:rPr>
                <w:sz w:val="22"/>
                <w:szCs w:val="22"/>
                <w:vertAlign w:val="subscript"/>
                <w:lang w:val="uk-UA"/>
              </w:rPr>
              <w:t>1</w:t>
            </w:r>
            <w:r w:rsidRPr="00844EA2">
              <w:rPr>
                <w:sz w:val="22"/>
                <w:szCs w:val="22"/>
                <w:lang w:val="uk-UA"/>
              </w:rPr>
              <w:t>)</w:t>
            </w:r>
            <w:r w:rsidRPr="00844EA2">
              <w:rPr>
                <w:sz w:val="22"/>
                <w:szCs w:val="22"/>
                <w:vertAlign w:val="superscript"/>
                <w:lang w:val="uk-UA"/>
              </w:rPr>
              <w:t xml:space="preserve">2 </w:t>
            </w:r>
            <w:r w:rsidRPr="00844EA2">
              <w:rPr>
                <w:sz w:val="22"/>
                <w:szCs w:val="22"/>
                <w:lang w:val="uk-UA"/>
              </w:rPr>
              <w:t xml:space="preserve">- (7 - </w:t>
            </w:r>
            <w:r w:rsidRPr="00844EA2">
              <w:rPr>
                <w:sz w:val="22"/>
                <w:szCs w:val="22"/>
                <w:lang w:val="en-US"/>
              </w:rPr>
              <w:t>x</w:t>
            </w:r>
            <w:r w:rsidRPr="00844EA2">
              <w:rPr>
                <w:sz w:val="22"/>
                <w:szCs w:val="22"/>
                <w:vertAlign w:val="subscript"/>
                <w:lang w:val="uk-UA"/>
              </w:rPr>
              <w:t>2</w:t>
            </w:r>
            <w:r w:rsidRPr="00844EA2">
              <w:rPr>
                <w:sz w:val="22"/>
                <w:szCs w:val="22"/>
                <w:lang w:val="uk-UA"/>
              </w:rPr>
              <w:t>)</w:t>
            </w:r>
            <w:r w:rsidRPr="00844EA2">
              <w:rPr>
                <w:sz w:val="22"/>
                <w:szCs w:val="22"/>
                <w:vertAlign w:val="superscript"/>
                <w:lang w:val="uk-UA"/>
              </w:rPr>
              <w:t>2</w:t>
            </w:r>
            <w:r w:rsidRPr="00844EA2">
              <w:rPr>
                <w:sz w:val="22"/>
                <w:szCs w:val="22"/>
                <w:lang w:val="uk-UA"/>
              </w:rPr>
              <w:t xml:space="preserve"> + 3</w:t>
            </w:r>
            <w:r w:rsidRPr="00844EA2">
              <w:rPr>
                <w:sz w:val="22"/>
                <w:szCs w:val="22"/>
                <w:lang w:val="en-US"/>
              </w:rPr>
              <w:t>x</w:t>
            </w:r>
            <w:r w:rsidRPr="00844EA2">
              <w:rPr>
                <w:sz w:val="22"/>
                <w:szCs w:val="22"/>
                <w:vertAlign w:val="subscript"/>
                <w:lang w:val="uk-UA"/>
              </w:rPr>
              <w:t>2</w:t>
            </w:r>
            <w:r w:rsidRPr="00844EA2">
              <w:rPr>
                <w:sz w:val="22"/>
                <w:szCs w:val="22"/>
                <w:vertAlign w:val="superscript"/>
                <w:lang w:val="uk-UA"/>
              </w:rPr>
              <w:t>4</w:t>
            </w:r>
          </w:p>
        </w:tc>
        <w:tc>
          <w:tcPr>
            <w:tcW w:w="1700" w:type="dxa"/>
            <w:shd w:val="clear" w:color="auto" w:fill="auto"/>
          </w:tcPr>
          <w:p w:rsidR="00966167" w:rsidRPr="00844EA2" w:rsidRDefault="00966167" w:rsidP="00844EA2">
            <w:pPr>
              <w:spacing w:line="480" w:lineRule="auto"/>
              <w:jc w:val="center"/>
              <w:rPr>
                <w:sz w:val="22"/>
                <w:szCs w:val="22"/>
                <w:lang w:val="en-US"/>
              </w:rPr>
            </w:pPr>
            <w:r w:rsidRPr="00844EA2">
              <w:rPr>
                <w:sz w:val="22"/>
                <w:szCs w:val="22"/>
                <w:lang w:val="en-US"/>
              </w:rPr>
              <w:t>x</w:t>
            </w:r>
            <w:r w:rsidRPr="00844EA2">
              <w:rPr>
                <w:sz w:val="22"/>
                <w:szCs w:val="22"/>
                <w:vertAlign w:val="superscript"/>
                <w:lang w:val="uk-UA"/>
              </w:rPr>
              <w:t>(0)</w:t>
            </w:r>
            <w:r w:rsidRPr="00844EA2">
              <w:rPr>
                <w:sz w:val="22"/>
                <w:szCs w:val="22"/>
                <w:lang w:val="uk-UA"/>
              </w:rPr>
              <w:t xml:space="preserve"> = [-3, 5]</w:t>
            </w:r>
            <w:r w:rsidRPr="00844EA2">
              <w:rPr>
                <w:sz w:val="22"/>
                <w:szCs w:val="22"/>
                <w:vertAlign w:val="superscript"/>
                <w:lang w:val="en-US"/>
              </w:rPr>
              <w:t>T</w:t>
            </w:r>
          </w:p>
        </w:tc>
      </w:tr>
      <w:tr w:rsidR="00966167" w:rsidRPr="00844EA2" w:rsidTr="00844EA2">
        <w:trPr>
          <w:jc w:val="center"/>
        </w:trPr>
        <w:tc>
          <w:tcPr>
            <w:tcW w:w="741" w:type="dxa"/>
            <w:shd w:val="clear" w:color="auto" w:fill="auto"/>
          </w:tcPr>
          <w:p w:rsidR="00966167" w:rsidRPr="00844EA2" w:rsidRDefault="00966167" w:rsidP="00844EA2">
            <w:pPr>
              <w:spacing w:line="480" w:lineRule="auto"/>
              <w:jc w:val="center"/>
              <w:rPr>
                <w:sz w:val="22"/>
                <w:szCs w:val="22"/>
                <w:lang w:val="uk-UA"/>
              </w:rPr>
            </w:pPr>
            <w:r w:rsidRPr="00844EA2">
              <w:rPr>
                <w:sz w:val="22"/>
                <w:szCs w:val="22"/>
                <w:lang w:val="uk-UA"/>
              </w:rPr>
              <w:t>8</w:t>
            </w:r>
          </w:p>
        </w:tc>
        <w:tc>
          <w:tcPr>
            <w:tcW w:w="3252" w:type="dxa"/>
            <w:shd w:val="clear" w:color="auto" w:fill="auto"/>
          </w:tcPr>
          <w:p w:rsidR="00966167" w:rsidRPr="00844EA2" w:rsidRDefault="00966167" w:rsidP="00844EA2">
            <w:pPr>
              <w:spacing w:line="480" w:lineRule="auto"/>
              <w:jc w:val="center"/>
              <w:rPr>
                <w:sz w:val="22"/>
                <w:szCs w:val="22"/>
                <w:lang w:val="uk-UA"/>
              </w:rPr>
            </w:pPr>
            <w:r w:rsidRPr="00844EA2">
              <w:rPr>
                <w:sz w:val="22"/>
                <w:szCs w:val="22"/>
                <w:lang w:val="en-US"/>
              </w:rPr>
              <w:t>y</w:t>
            </w:r>
            <w:r w:rsidRPr="00844EA2">
              <w:rPr>
                <w:sz w:val="22"/>
                <w:szCs w:val="22"/>
                <w:lang w:val="uk-UA"/>
              </w:rPr>
              <w:t xml:space="preserve"> = 19 - 15</w:t>
            </w:r>
            <w:r w:rsidRPr="00844EA2">
              <w:rPr>
                <w:sz w:val="22"/>
                <w:szCs w:val="22"/>
                <w:lang w:val="en-US"/>
              </w:rPr>
              <w:t>x</w:t>
            </w:r>
            <w:r w:rsidRPr="00844EA2">
              <w:rPr>
                <w:sz w:val="22"/>
                <w:szCs w:val="22"/>
                <w:vertAlign w:val="subscript"/>
                <w:lang w:val="uk-UA"/>
              </w:rPr>
              <w:t xml:space="preserve">1 </w:t>
            </w:r>
            <w:r w:rsidRPr="00844EA2">
              <w:rPr>
                <w:sz w:val="22"/>
                <w:szCs w:val="22"/>
                <w:lang w:val="uk-UA"/>
              </w:rPr>
              <w:t>- 8</w:t>
            </w:r>
            <w:r w:rsidRPr="00844EA2">
              <w:rPr>
                <w:sz w:val="22"/>
                <w:szCs w:val="22"/>
                <w:lang w:val="en-US"/>
              </w:rPr>
              <w:t>x</w:t>
            </w:r>
            <w:r w:rsidRPr="00844EA2">
              <w:rPr>
                <w:sz w:val="22"/>
                <w:szCs w:val="22"/>
                <w:vertAlign w:val="subscript"/>
                <w:lang w:val="uk-UA"/>
              </w:rPr>
              <w:t>2</w:t>
            </w:r>
            <w:r w:rsidRPr="00844EA2">
              <w:rPr>
                <w:sz w:val="22"/>
                <w:szCs w:val="22"/>
                <w:lang w:val="uk-UA"/>
              </w:rPr>
              <w:t xml:space="preserve"> +3</w:t>
            </w:r>
            <w:r w:rsidRPr="00844EA2">
              <w:rPr>
                <w:sz w:val="22"/>
                <w:szCs w:val="22"/>
                <w:lang w:val="en-US"/>
              </w:rPr>
              <w:t>x</w:t>
            </w:r>
            <w:r w:rsidRPr="00844EA2">
              <w:rPr>
                <w:sz w:val="22"/>
                <w:szCs w:val="22"/>
                <w:vertAlign w:val="subscript"/>
                <w:lang w:val="uk-UA"/>
              </w:rPr>
              <w:t>1</w:t>
            </w:r>
            <w:r w:rsidRPr="00844EA2">
              <w:rPr>
                <w:sz w:val="22"/>
                <w:szCs w:val="22"/>
                <w:vertAlign w:val="superscript"/>
                <w:lang w:val="uk-UA"/>
              </w:rPr>
              <w:t xml:space="preserve">2 </w:t>
            </w:r>
            <w:r w:rsidRPr="00844EA2">
              <w:rPr>
                <w:sz w:val="22"/>
                <w:szCs w:val="22"/>
                <w:lang w:val="uk-UA"/>
              </w:rPr>
              <w:t>+</w:t>
            </w:r>
            <w:r w:rsidRPr="00844EA2">
              <w:rPr>
                <w:sz w:val="22"/>
                <w:szCs w:val="22"/>
                <w:lang w:val="en-US"/>
              </w:rPr>
              <w:t>x</w:t>
            </w:r>
            <w:r w:rsidRPr="00844EA2">
              <w:rPr>
                <w:sz w:val="22"/>
                <w:szCs w:val="22"/>
                <w:vertAlign w:val="subscript"/>
                <w:lang w:val="uk-UA"/>
              </w:rPr>
              <w:t>2</w:t>
            </w:r>
            <w:r w:rsidRPr="00844EA2">
              <w:rPr>
                <w:sz w:val="22"/>
                <w:szCs w:val="22"/>
                <w:vertAlign w:val="superscript"/>
                <w:lang w:val="uk-UA"/>
              </w:rPr>
              <w:t>2</w:t>
            </w:r>
          </w:p>
        </w:tc>
        <w:tc>
          <w:tcPr>
            <w:tcW w:w="1700" w:type="dxa"/>
            <w:shd w:val="clear" w:color="auto" w:fill="auto"/>
          </w:tcPr>
          <w:p w:rsidR="00966167" w:rsidRPr="00844EA2" w:rsidRDefault="00966167" w:rsidP="00844EA2">
            <w:pPr>
              <w:spacing w:line="480" w:lineRule="auto"/>
              <w:jc w:val="center"/>
              <w:rPr>
                <w:sz w:val="22"/>
                <w:szCs w:val="22"/>
                <w:lang w:val="en-US"/>
              </w:rPr>
            </w:pPr>
            <w:r w:rsidRPr="00844EA2">
              <w:rPr>
                <w:sz w:val="22"/>
                <w:szCs w:val="22"/>
                <w:lang w:val="en-US"/>
              </w:rPr>
              <w:t>x</w:t>
            </w:r>
            <w:r w:rsidRPr="00844EA2">
              <w:rPr>
                <w:sz w:val="22"/>
                <w:szCs w:val="22"/>
                <w:vertAlign w:val="superscript"/>
                <w:lang w:val="uk-UA"/>
              </w:rPr>
              <w:t>(0)</w:t>
            </w:r>
            <w:r w:rsidRPr="00844EA2">
              <w:rPr>
                <w:sz w:val="22"/>
                <w:szCs w:val="22"/>
                <w:lang w:val="uk-UA"/>
              </w:rPr>
              <w:t xml:space="preserve"> = [0, 0]</w:t>
            </w:r>
            <w:r w:rsidRPr="00844EA2">
              <w:rPr>
                <w:sz w:val="22"/>
                <w:szCs w:val="22"/>
                <w:vertAlign w:val="superscript"/>
                <w:lang w:val="en-US"/>
              </w:rPr>
              <w:t>T</w:t>
            </w:r>
          </w:p>
        </w:tc>
      </w:tr>
      <w:tr w:rsidR="00966167" w:rsidRPr="00844EA2" w:rsidTr="00844EA2">
        <w:trPr>
          <w:jc w:val="center"/>
        </w:trPr>
        <w:tc>
          <w:tcPr>
            <w:tcW w:w="741" w:type="dxa"/>
            <w:shd w:val="clear" w:color="auto" w:fill="auto"/>
          </w:tcPr>
          <w:p w:rsidR="00966167" w:rsidRPr="00844EA2" w:rsidRDefault="00966167" w:rsidP="00844EA2">
            <w:pPr>
              <w:spacing w:line="480" w:lineRule="auto"/>
              <w:jc w:val="center"/>
              <w:rPr>
                <w:sz w:val="22"/>
                <w:szCs w:val="22"/>
                <w:lang w:val="uk-UA"/>
              </w:rPr>
            </w:pPr>
            <w:r w:rsidRPr="00844EA2">
              <w:rPr>
                <w:sz w:val="22"/>
                <w:szCs w:val="22"/>
                <w:lang w:val="uk-UA"/>
              </w:rPr>
              <w:t>9</w:t>
            </w:r>
          </w:p>
        </w:tc>
        <w:tc>
          <w:tcPr>
            <w:tcW w:w="3252" w:type="dxa"/>
            <w:shd w:val="clear" w:color="auto" w:fill="auto"/>
          </w:tcPr>
          <w:p w:rsidR="00966167" w:rsidRPr="00844EA2" w:rsidRDefault="00966167" w:rsidP="00844EA2">
            <w:pPr>
              <w:spacing w:line="480" w:lineRule="auto"/>
              <w:jc w:val="center"/>
              <w:rPr>
                <w:sz w:val="22"/>
                <w:szCs w:val="22"/>
                <w:lang w:val="uk-UA"/>
              </w:rPr>
            </w:pPr>
            <w:r w:rsidRPr="00844EA2">
              <w:rPr>
                <w:sz w:val="22"/>
                <w:szCs w:val="22"/>
                <w:lang w:val="en-US"/>
              </w:rPr>
              <w:t>y</w:t>
            </w:r>
            <w:r w:rsidRPr="00844EA2">
              <w:rPr>
                <w:sz w:val="22"/>
                <w:szCs w:val="22"/>
                <w:lang w:val="uk-UA"/>
              </w:rPr>
              <w:t xml:space="preserve"> = </w:t>
            </w:r>
            <w:r w:rsidRPr="00844EA2">
              <w:rPr>
                <w:sz w:val="22"/>
                <w:szCs w:val="22"/>
                <w:lang w:val="en-US"/>
              </w:rPr>
              <w:t>x</w:t>
            </w:r>
            <w:r w:rsidRPr="00844EA2">
              <w:rPr>
                <w:sz w:val="22"/>
                <w:szCs w:val="22"/>
                <w:vertAlign w:val="subscript"/>
                <w:lang w:val="uk-UA"/>
              </w:rPr>
              <w:t>1</w:t>
            </w:r>
            <w:r w:rsidRPr="00844EA2">
              <w:rPr>
                <w:sz w:val="22"/>
                <w:szCs w:val="22"/>
                <w:vertAlign w:val="superscript"/>
                <w:lang w:val="uk-UA"/>
              </w:rPr>
              <w:t>6</w:t>
            </w:r>
            <w:r w:rsidRPr="00844EA2">
              <w:rPr>
                <w:sz w:val="22"/>
                <w:szCs w:val="22"/>
                <w:lang w:val="uk-UA"/>
              </w:rPr>
              <w:t xml:space="preserve"> - (1 - </w:t>
            </w:r>
            <w:r w:rsidRPr="00844EA2">
              <w:rPr>
                <w:sz w:val="22"/>
                <w:szCs w:val="22"/>
                <w:lang w:val="en-US"/>
              </w:rPr>
              <w:t>x</w:t>
            </w:r>
            <w:r w:rsidRPr="00844EA2">
              <w:rPr>
                <w:sz w:val="22"/>
                <w:szCs w:val="22"/>
                <w:vertAlign w:val="subscript"/>
                <w:lang w:val="uk-UA"/>
              </w:rPr>
              <w:t>1</w:t>
            </w:r>
            <w:r w:rsidRPr="00844EA2">
              <w:rPr>
                <w:sz w:val="22"/>
                <w:szCs w:val="22"/>
                <w:lang w:val="uk-UA"/>
              </w:rPr>
              <w:t>)</w:t>
            </w:r>
            <w:r w:rsidRPr="00844EA2">
              <w:rPr>
                <w:sz w:val="22"/>
                <w:szCs w:val="22"/>
                <w:vertAlign w:val="superscript"/>
                <w:lang w:val="uk-UA"/>
              </w:rPr>
              <w:t xml:space="preserve">2 </w:t>
            </w:r>
            <w:r w:rsidRPr="00844EA2">
              <w:rPr>
                <w:sz w:val="22"/>
                <w:szCs w:val="22"/>
                <w:lang w:val="uk-UA"/>
              </w:rPr>
              <w:t xml:space="preserve">+ (2 - </w:t>
            </w:r>
            <w:r w:rsidRPr="00844EA2">
              <w:rPr>
                <w:sz w:val="22"/>
                <w:szCs w:val="22"/>
                <w:lang w:val="en-US"/>
              </w:rPr>
              <w:t>x</w:t>
            </w:r>
            <w:r w:rsidRPr="00844EA2">
              <w:rPr>
                <w:sz w:val="22"/>
                <w:szCs w:val="22"/>
                <w:vertAlign w:val="subscript"/>
                <w:lang w:val="uk-UA"/>
              </w:rPr>
              <w:t>2</w:t>
            </w:r>
            <w:r w:rsidRPr="00844EA2">
              <w:rPr>
                <w:sz w:val="22"/>
                <w:szCs w:val="22"/>
                <w:lang w:val="uk-UA"/>
              </w:rPr>
              <w:t>)</w:t>
            </w:r>
            <w:r w:rsidRPr="00844EA2">
              <w:rPr>
                <w:sz w:val="22"/>
                <w:szCs w:val="22"/>
                <w:vertAlign w:val="superscript"/>
                <w:lang w:val="uk-UA"/>
              </w:rPr>
              <w:t>2</w:t>
            </w:r>
          </w:p>
        </w:tc>
        <w:tc>
          <w:tcPr>
            <w:tcW w:w="1700" w:type="dxa"/>
            <w:shd w:val="clear" w:color="auto" w:fill="auto"/>
          </w:tcPr>
          <w:p w:rsidR="00966167" w:rsidRPr="00844EA2" w:rsidRDefault="00966167" w:rsidP="00844EA2">
            <w:pPr>
              <w:spacing w:line="480" w:lineRule="auto"/>
              <w:jc w:val="center"/>
              <w:rPr>
                <w:sz w:val="22"/>
                <w:szCs w:val="22"/>
                <w:lang w:val="en-US"/>
              </w:rPr>
            </w:pPr>
            <w:r w:rsidRPr="00844EA2">
              <w:rPr>
                <w:sz w:val="22"/>
                <w:szCs w:val="22"/>
                <w:lang w:val="en-US"/>
              </w:rPr>
              <w:t>x</w:t>
            </w:r>
            <w:r w:rsidRPr="00844EA2">
              <w:rPr>
                <w:sz w:val="22"/>
                <w:szCs w:val="22"/>
                <w:vertAlign w:val="superscript"/>
                <w:lang w:val="uk-UA"/>
              </w:rPr>
              <w:t>(0)</w:t>
            </w:r>
            <w:r w:rsidRPr="00844EA2">
              <w:rPr>
                <w:sz w:val="22"/>
                <w:szCs w:val="22"/>
                <w:lang w:val="uk-UA"/>
              </w:rPr>
              <w:t xml:space="preserve"> = [10, 20]</w:t>
            </w:r>
            <w:r w:rsidRPr="00844EA2">
              <w:rPr>
                <w:sz w:val="22"/>
                <w:szCs w:val="22"/>
                <w:vertAlign w:val="superscript"/>
                <w:lang w:val="en-US"/>
              </w:rPr>
              <w:t>T</w:t>
            </w:r>
          </w:p>
        </w:tc>
      </w:tr>
      <w:tr w:rsidR="00966167" w:rsidRPr="00844EA2" w:rsidTr="00844EA2">
        <w:trPr>
          <w:jc w:val="center"/>
        </w:trPr>
        <w:tc>
          <w:tcPr>
            <w:tcW w:w="741" w:type="dxa"/>
            <w:shd w:val="clear" w:color="auto" w:fill="auto"/>
          </w:tcPr>
          <w:p w:rsidR="00966167" w:rsidRPr="00844EA2" w:rsidRDefault="00966167" w:rsidP="00844EA2">
            <w:pPr>
              <w:spacing w:line="480" w:lineRule="auto"/>
              <w:jc w:val="center"/>
              <w:rPr>
                <w:sz w:val="22"/>
                <w:szCs w:val="22"/>
                <w:lang w:val="uk-UA"/>
              </w:rPr>
            </w:pPr>
            <w:r w:rsidRPr="00844EA2">
              <w:rPr>
                <w:sz w:val="22"/>
                <w:szCs w:val="22"/>
                <w:lang w:val="uk-UA"/>
              </w:rPr>
              <w:t>10</w:t>
            </w:r>
          </w:p>
        </w:tc>
        <w:tc>
          <w:tcPr>
            <w:tcW w:w="3252" w:type="dxa"/>
            <w:shd w:val="clear" w:color="auto" w:fill="auto"/>
          </w:tcPr>
          <w:p w:rsidR="00966167" w:rsidRPr="00844EA2" w:rsidRDefault="00966167" w:rsidP="00844EA2">
            <w:pPr>
              <w:spacing w:line="480" w:lineRule="auto"/>
              <w:jc w:val="center"/>
              <w:rPr>
                <w:sz w:val="22"/>
                <w:szCs w:val="22"/>
                <w:lang w:val="uk-UA"/>
              </w:rPr>
            </w:pPr>
            <w:r w:rsidRPr="00844EA2">
              <w:rPr>
                <w:sz w:val="22"/>
                <w:szCs w:val="22"/>
                <w:lang w:val="en-US"/>
              </w:rPr>
              <w:t>y</w:t>
            </w:r>
            <w:r w:rsidRPr="00844EA2">
              <w:rPr>
                <w:sz w:val="22"/>
                <w:szCs w:val="22"/>
                <w:lang w:val="uk-UA"/>
              </w:rPr>
              <w:t xml:space="preserve"> = 2</w:t>
            </w:r>
            <w:r w:rsidRPr="00844EA2">
              <w:rPr>
                <w:sz w:val="22"/>
                <w:szCs w:val="22"/>
                <w:lang w:val="en-US"/>
              </w:rPr>
              <w:t>x</w:t>
            </w:r>
            <w:r w:rsidRPr="00844EA2">
              <w:rPr>
                <w:sz w:val="22"/>
                <w:szCs w:val="22"/>
                <w:vertAlign w:val="subscript"/>
                <w:lang w:val="uk-UA"/>
              </w:rPr>
              <w:t>1</w:t>
            </w:r>
            <w:r w:rsidRPr="00844EA2">
              <w:rPr>
                <w:sz w:val="22"/>
                <w:szCs w:val="22"/>
                <w:vertAlign w:val="superscript"/>
                <w:lang w:val="uk-UA"/>
              </w:rPr>
              <w:t xml:space="preserve">2 </w:t>
            </w:r>
            <w:r w:rsidRPr="00844EA2">
              <w:rPr>
                <w:sz w:val="22"/>
                <w:szCs w:val="22"/>
                <w:lang w:val="uk-UA"/>
              </w:rPr>
              <w:t>+ 4</w:t>
            </w:r>
            <w:r w:rsidRPr="00844EA2">
              <w:rPr>
                <w:sz w:val="22"/>
                <w:szCs w:val="22"/>
                <w:lang w:val="en-US"/>
              </w:rPr>
              <w:t>x</w:t>
            </w:r>
            <w:r w:rsidRPr="00844EA2">
              <w:rPr>
                <w:sz w:val="22"/>
                <w:szCs w:val="22"/>
                <w:vertAlign w:val="subscript"/>
                <w:lang w:val="uk-UA"/>
              </w:rPr>
              <w:t>1</w:t>
            </w:r>
            <w:r w:rsidRPr="00844EA2">
              <w:rPr>
                <w:sz w:val="22"/>
                <w:szCs w:val="22"/>
                <w:lang w:val="en-US"/>
              </w:rPr>
              <w:t>x</w:t>
            </w:r>
            <w:r w:rsidRPr="00844EA2">
              <w:rPr>
                <w:sz w:val="22"/>
                <w:szCs w:val="22"/>
                <w:vertAlign w:val="subscript"/>
                <w:lang w:val="uk-UA"/>
              </w:rPr>
              <w:t>2</w:t>
            </w:r>
            <w:r w:rsidRPr="00844EA2">
              <w:rPr>
                <w:sz w:val="22"/>
                <w:szCs w:val="22"/>
                <w:vertAlign w:val="superscript"/>
                <w:lang w:val="uk-UA"/>
              </w:rPr>
              <w:t>3</w:t>
            </w:r>
            <w:r w:rsidRPr="00844EA2">
              <w:rPr>
                <w:sz w:val="22"/>
                <w:szCs w:val="22"/>
                <w:lang w:val="uk-UA"/>
              </w:rPr>
              <w:t xml:space="preserve"> - 10</w:t>
            </w:r>
            <w:r w:rsidRPr="00844EA2">
              <w:rPr>
                <w:sz w:val="22"/>
                <w:szCs w:val="22"/>
                <w:lang w:val="en-US"/>
              </w:rPr>
              <w:t>x</w:t>
            </w:r>
            <w:r w:rsidRPr="00844EA2">
              <w:rPr>
                <w:sz w:val="22"/>
                <w:szCs w:val="22"/>
                <w:vertAlign w:val="subscript"/>
                <w:lang w:val="uk-UA"/>
              </w:rPr>
              <w:t>1</w:t>
            </w:r>
            <w:r w:rsidRPr="00844EA2">
              <w:rPr>
                <w:sz w:val="22"/>
                <w:szCs w:val="22"/>
                <w:lang w:val="en-US"/>
              </w:rPr>
              <w:t>x</w:t>
            </w:r>
            <w:r w:rsidRPr="00844EA2">
              <w:rPr>
                <w:sz w:val="22"/>
                <w:szCs w:val="22"/>
                <w:vertAlign w:val="subscript"/>
                <w:lang w:val="uk-UA"/>
              </w:rPr>
              <w:t>2</w:t>
            </w:r>
            <w:r w:rsidRPr="00844EA2">
              <w:rPr>
                <w:sz w:val="22"/>
                <w:szCs w:val="22"/>
                <w:lang w:val="uk-UA"/>
              </w:rPr>
              <w:t xml:space="preserve"> + </w:t>
            </w:r>
            <w:r w:rsidRPr="00844EA2">
              <w:rPr>
                <w:sz w:val="22"/>
                <w:szCs w:val="22"/>
                <w:lang w:val="en-US"/>
              </w:rPr>
              <w:t>x</w:t>
            </w:r>
            <w:r w:rsidRPr="00844EA2">
              <w:rPr>
                <w:sz w:val="22"/>
                <w:szCs w:val="22"/>
                <w:vertAlign w:val="subscript"/>
                <w:lang w:val="uk-UA"/>
              </w:rPr>
              <w:t>2</w:t>
            </w:r>
            <w:r w:rsidRPr="00844EA2">
              <w:rPr>
                <w:sz w:val="22"/>
                <w:szCs w:val="22"/>
                <w:vertAlign w:val="superscript"/>
                <w:lang w:val="uk-UA"/>
              </w:rPr>
              <w:t>3</w:t>
            </w:r>
          </w:p>
        </w:tc>
        <w:tc>
          <w:tcPr>
            <w:tcW w:w="1700" w:type="dxa"/>
            <w:shd w:val="clear" w:color="auto" w:fill="auto"/>
          </w:tcPr>
          <w:p w:rsidR="00966167" w:rsidRPr="00844EA2" w:rsidRDefault="00966167" w:rsidP="00844EA2">
            <w:pPr>
              <w:spacing w:line="480" w:lineRule="auto"/>
              <w:jc w:val="center"/>
              <w:rPr>
                <w:sz w:val="22"/>
                <w:szCs w:val="22"/>
                <w:lang w:val="en-US"/>
              </w:rPr>
            </w:pPr>
            <w:r w:rsidRPr="00844EA2">
              <w:rPr>
                <w:sz w:val="22"/>
                <w:szCs w:val="22"/>
                <w:lang w:val="en-US"/>
              </w:rPr>
              <w:t>x</w:t>
            </w:r>
            <w:r w:rsidRPr="00844EA2">
              <w:rPr>
                <w:sz w:val="22"/>
                <w:szCs w:val="22"/>
                <w:vertAlign w:val="superscript"/>
                <w:lang w:val="uk-UA"/>
              </w:rPr>
              <w:t>(0)</w:t>
            </w:r>
            <w:r w:rsidRPr="00844EA2">
              <w:rPr>
                <w:sz w:val="22"/>
                <w:szCs w:val="22"/>
                <w:lang w:val="uk-UA"/>
              </w:rPr>
              <w:t xml:space="preserve"> = [0, 0]</w:t>
            </w:r>
            <w:r w:rsidRPr="00844EA2">
              <w:rPr>
                <w:sz w:val="22"/>
                <w:szCs w:val="22"/>
                <w:vertAlign w:val="superscript"/>
                <w:lang w:val="en-US"/>
              </w:rPr>
              <w:t>T</w:t>
            </w:r>
          </w:p>
        </w:tc>
      </w:tr>
      <w:tr w:rsidR="00966167" w:rsidRPr="00844EA2" w:rsidTr="00844EA2">
        <w:trPr>
          <w:jc w:val="center"/>
        </w:trPr>
        <w:tc>
          <w:tcPr>
            <w:tcW w:w="741" w:type="dxa"/>
            <w:shd w:val="clear" w:color="auto" w:fill="auto"/>
          </w:tcPr>
          <w:p w:rsidR="00966167" w:rsidRPr="00844EA2" w:rsidRDefault="00966167" w:rsidP="00844EA2">
            <w:pPr>
              <w:spacing w:line="480" w:lineRule="auto"/>
              <w:jc w:val="center"/>
              <w:rPr>
                <w:sz w:val="22"/>
                <w:szCs w:val="22"/>
                <w:lang w:val="uk-UA"/>
              </w:rPr>
            </w:pPr>
            <w:r w:rsidRPr="00844EA2">
              <w:rPr>
                <w:sz w:val="22"/>
                <w:szCs w:val="22"/>
                <w:lang w:val="uk-UA"/>
              </w:rPr>
              <w:t>11</w:t>
            </w:r>
          </w:p>
        </w:tc>
        <w:tc>
          <w:tcPr>
            <w:tcW w:w="3252" w:type="dxa"/>
            <w:shd w:val="clear" w:color="auto" w:fill="auto"/>
          </w:tcPr>
          <w:p w:rsidR="00966167" w:rsidRPr="00844EA2" w:rsidRDefault="00966167" w:rsidP="00844EA2">
            <w:pPr>
              <w:spacing w:line="480" w:lineRule="auto"/>
              <w:jc w:val="center"/>
              <w:rPr>
                <w:sz w:val="22"/>
                <w:szCs w:val="22"/>
                <w:lang w:val="uk-UA"/>
              </w:rPr>
            </w:pPr>
            <w:r w:rsidRPr="00844EA2">
              <w:rPr>
                <w:sz w:val="22"/>
                <w:szCs w:val="22"/>
                <w:lang w:val="en-US"/>
              </w:rPr>
              <w:t>y</w:t>
            </w:r>
            <w:r w:rsidRPr="00844EA2">
              <w:rPr>
                <w:sz w:val="22"/>
                <w:szCs w:val="22"/>
                <w:lang w:val="uk-UA"/>
              </w:rPr>
              <w:t xml:space="preserve"> = 6</w:t>
            </w:r>
            <w:r w:rsidRPr="00844EA2">
              <w:rPr>
                <w:sz w:val="22"/>
                <w:szCs w:val="22"/>
                <w:lang w:val="en-US"/>
              </w:rPr>
              <w:t>x</w:t>
            </w:r>
            <w:r w:rsidRPr="00844EA2">
              <w:rPr>
                <w:sz w:val="22"/>
                <w:szCs w:val="22"/>
                <w:vertAlign w:val="subscript"/>
                <w:lang w:val="uk-UA"/>
              </w:rPr>
              <w:t>1</w:t>
            </w:r>
            <w:r w:rsidRPr="00844EA2">
              <w:rPr>
                <w:sz w:val="22"/>
                <w:szCs w:val="22"/>
                <w:vertAlign w:val="superscript"/>
                <w:lang w:val="uk-UA"/>
              </w:rPr>
              <w:t>4</w:t>
            </w:r>
            <w:r w:rsidRPr="00844EA2">
              <w:rPr>
                <w:sz w:val="22"/>
                <w:szCs w:val="22"/>
                <w:lang w:val="uk-UA"/>
              </w:rPr>
              <w:t>+ 8</w:t>
            </w:r>
            <w:r w:rsidRPr="00844EA2">
              <w:rPr>
                <w:sz w:val="22"/>
                <w:szCs w:val="22"/>
                <w:lang w:val="en-US"/>
              </w:rPr>
              <w:t>x</w:t>
            </w:r>
            <w:r w:rsidRPr="00844EA2">
              <w:rPr>
                <w:sz w:val="22"/>
                <w:szCs w:val="22"/>
                <w:vertAlign w:val="subscript"/>
                <w:lang w:val="uk-UA"/>
              </w:rPr>
              <w:t>1</w:t>
            </w:r>
            <w:r w:rsidRPr="00844EA2">
              <w:rPr>
                <w:sz w:val="22"/>
                <w:szCs w:val="22"/>
                <w:lang w:val="en-US"/>
              </w:rPr>
              <w:t>x</w:t>
            </w:r>
            <w:r w:rsidRPr="00844EA2">
              <w:rPr>
                <w:sz w:val="22"/>
                <w:szCs w:val="22"/>
                <w:vertAlign w:val="subscript"/>
                <w:lang w:val="uk-UA"/>
              </w:rPr>
              <w:t>2</w:t>
            </w:r>
            <w:r w:rsidRPr="00844EA2">
              <w:rPr>
                <w:sz w:val="22"/>
                <w:szCs w:val="22"/>
                <w:vertAlign w:val="superscript"/>
                <w:lang w:val="uk-UA"/>
              </w:rPr>
              <w:t>6</w:t>
            </w:r>
            <w:r w:rsidRPr="00844EA2">
              <w:rPr>
                <w:sz w:val="22"/>
                <w:szCs w:val="22"/>
                <w:lang w:val="uk-UA"/>
              </w:rPr>
              <w:t xml:space="preserve"> - 13</w:t>
            </w:r>
            <w:r w:rsidRPr="00844EA2">
              <w:rPr>
                <w:sz w:val="22"/>
                <w:szCs w:val="22"/>
                <w:lang w:val="en-US"/>
              </w:rPr>
              <w:t>x</w:t>
            </w:r>
            <w:r w:rsidRPr="00844EA2">
              <w:rPr>
                <w:sz w:val="22"/>
                <w:szCs w:val="22"/>
                <w:vertAlign w:val="subscript"/>
                <w:lang w:val="uk-UA"/>
              </w:rPr>
              <w:t>1</w:t>
            </w:r>
            <w:r w:rsidRPr="00844EA2">
              <w:rPr>
                <w:sz w:val="22"/>
                <w:szCs w:val="22"/>
                <w:lang w:val="en-US"/>
              </w:rPr>
              <w:t>x</w:t>
            </w:r>
            <w:r w:rsidRPr="00844EA2">
              <w:rPr>
                <w:sz w:val="22"/>
                <w:szCs w:val="22"/>
                <w:vertAlign w:val="subscript"/>
                <w:lang w:val="uk-UA"/>
              </w:rPr>
              <w:t>2</w:t>
            </w:r>
            <w:r w:rsidRPr="00844EA2">
              <w:rPr>
                <w:sz w:val="22"/>
                <w:szCs w:val="22"/>
                <w:lang w:val="uk-UA"/>
              </w:rPr>
              <w:t xml:space="preserve"> + 4</w:t>
            </w:r>
            <w:r w:rsidRPr="00844EA2">
              <w:rPr>
                <w:sz w:val="22"/>
                <w:szCs w:val="22"/>
                <w:lang w:val="en-US"/>
              </w:rPr>
              <w:t>x</w:t>
            </w:r>
            <w:r w:rsidRPr="00844EA2">
              <w:rPr>
                <w:sz w:val="22"/>
                <w:szCs w:val="22"/>
                <w:vertAlign w:val="subscript"/>
                <w:lang w:val="uk-UA"/>
              </w:rPr>
              <w:t>2</w:t>
            </w:r>
            <w:r w:rsidRPr="00844EA2">
              <w:rPr>
                <w:sz w:val="22"/>
                <w:szCs w:val="22"/>
                <w:vertAlign w:val="superscript"/>
                <w:lang w:val="uk-UA"/>
              </w:rPr>
              <w:t>3</w:t>
            </w:r>
          </w:p>
        </w:tc>
        <w:tc>
          <w:tcPr>
            <w:tcW w:w="1700" w:type="dxa"/>
            <w:shd w:val="clear" w:color="auto" w:fill="auto"/>
          </w:tcPr>
          <w:p w:rsidR="00966167" w:rsidRPr="00844EA2" w:rsidRDefault="00966167" w:rsidP="00844EA2">
            <w:pPr>
              <w:spacing w:line="480" w:lineRule="auto"/>
              <w:jc w:val="center"/>
              <w:rPr>
                <w:sz w:val="22"/>
                <w:szCs w:val="22"/>
                <w:lang w:val="en-US"/>
              </w:rPr>
            </w:pPr>
            <w:r w:rsidRPr="00844EA2">
              <w:rPr>
                <w:sz w:val="22"/>
                <w:szCs w:val="22"/>
                <w:lang w:val="en-US"/>
              </w:rPr>
              <w:t>x</w:t>
            </w:r>
            <w:r w:rsidRPr="00844EA2">
              <w:rPr>
                <w:sz w:val="22"/>
                <w:szCs w:val="22"/>
                <w:vertAlign w:val="superscript"/>
                <w:lang w:val="uk-UA"/>
              </w:rPr>
              <w:t>(0)</w:t>
            </w:r>
            <w:r w:rsidRPr="00844EA2">
              <w:rPr>
                <w:sz w:val="22"/>
                <w:szCs w:val="22"/>
                <w:lang w:val="uk-UA"/>
              </w:rPr>
              <w:t xml:space="preserve"> = [3, 7]</w:t>
            </w:r>
            <w:r w:rsidRPr="00844EA2">
              <w:rPr>
                <w:sz w:val="22"/>
                <w:szCs w:val="22"/>
                <w:vertAlign w:val="superscript"/>
                <w:lang w:val="en-US"/>
              </w:rPr>
              <w:t>T</w:t>
            </w:r>
          </w:p>
        </w:tc>
      </w:tr>
      <w:tr w:rsidR="00966167" w:rsidRPr="00844EA2" w:rsidTr="00844EA2">
        <w:trPr>
          <w:jc w:val="center"/>
        </w:trPr>
        <w:tc>
          <w:tcPr>
            <w:tcW w:w="741" w:type="dxa"/>
            <w:shd w:val="clear" w:color="auto" w:fill="auto"/>
          </w:tcPr>
          <w:p w:rsidR="00966167" w:rsidRPr="00844EA2" w:rsidRDefault="00966167" w:rsidP="00844EA2">
            <w:pPr>
              <w:spacing w:line="480" w:lineRule="auto"/>
              <w:jc w:val="center"/>
              <w:rPr>
                <w:sz w:val="22"/>
                <w:szCs w:val="22"/>
                <w:lang w:val="uk-UA"/>
              </w:rPr>
            </w:pPr>
            <w:r w:rsidRPr="00844EA2">
              <w:rPr>
                <w:sz w:val="22"/>
                <w:szCs w:val="22"/>
                <w:lang w:val="uk-UA"/>
              </w:rPr>
              <w:t>12</w:t>
            </w:r>
          </w:p>
        </w:tc>
        <w:tc>
          <w:tcPr>
            <w:tcW w:w="3252" w:type="dxa"/>
            <w:shd w:val="clear" w:color="auto" w:fill="auto"/>
          </w:tcPr>
          <w:p w:rsidR="00966167" w:rsidRPr="00844EA2" w:rsidRDefault="00966167" w:rsidP="00844EA2">
            <w:pPr>
              <w:spacing w:line="480" w:lineRule="auto"/>
              <w:jc w:val="center"/>
              <w:rPr>
                <w:sz w:val="22"/>
                <w:szCs w:val="22"/>
                <w:lang w:val="uk-UA"/>
              </w:rPr>
            </w:pPr>
            <w:r w:rsidRPr="00844EA2">
              <w:rPr>
                <w:sz w:val="22"/>
                <w:szCs w:val="22"/>
                <w:lang w:val="en-US"/>
              </w:rPr>
              <w:t>y</w:t>
            </w:r>
            <w:r w:rsidRPr="00844EA2">
              <w:rPr>
                <w:sz w:val="22"/>
                <w:szCs w:val="22"/>
                <w:lang w:val="uk-UA"/>
              </w:rPr>
              <w:t xml:space="preserve"> = 9 - 25</w:t>
            </w:r>
            <w:r w:rsidRPr="00844EA2">
              <w:rPr>
                <w:sz w:val="22"/>
                <w:szCs w:val="22"/>
                <w:lang w:val="en-US"/>
              </w:rPr>
              <w:t>x</w:t>
            </w:r>
            <w:r w:rsidRPr="00844EA2">
              <w:rPr>
                <w:sz w:val="22"/>
                <w:szCs w:val="22"/>
                <w:vertAlign w:val="subscript"/>
                <w:lang w:val="uk-UA"/>
              </w:rPr>
              <w:t xml:space="preserve">1 </w:t>
            </w:r>
            <w:r w:rsidRPr="00844EA2">
              <w:rPr>
                <w:sz w:val="22"/>
                <w:szCs w:val="22"/>
                <w:lang w:val="uk-UA"/>
              </w:rPr>
              <w:t xml:space="preserve"> + </w:t>
            </w:r>
            <w:r w:rsidRPr="00844EA2">
              <w:rPr>
                <w:sz w:val="22"/>
                <w:szCs w:val="22"/>
                <w:lang w:val="en-US"/>
              </w:rPr>
              <w:t>x</w:t>
            </w:r>
            <w:r w:rsidRPr="00844EA2">
              <w:rPr>
                <w:sz w:val="22"/>
                <w:szCs w:val="22"/>
                <w:vertAlign w:val="subscript"/>
                <w:lang w:val="uk-UA"/>
              </w:rPr>
              <w:t>1</w:t>
            </w:r>
            <w:r w:rsidRPr="00844EA2">
              <w:rPr>
                <w:sz w:val="22"/>
                <w:szCs w:val="22"/>
                <w:vertAlign w:val="superscript"/>
                <w:lang w:val="uk-UA"/>
              </w:rPr>
              <w:t xml:space="preserve">2 </w:t>
            </w:r>
            <w:r w:rsidRPr="00844EA2">
              <w:rPr>
                <w:sz w:val="22"/>
                <w:szCs w:val="22"/>
                <w:lang w:val="uk-UA"/>
              </w:rPr>
              <w:t>- 22</w:t>
            </w:r>
            <w:r w:rsidRPr="00844EA2">
              <w:rPr>
                <w:sz w:val="22"/>
                <w:szCs w:val="22"/>
                <w:lang w:val="en-US"/>
              </w:rPr>
              <w:t>x</w:t>
            </w:r>
            <w:r w:rsidRPr="00844EA2">
              <w:rPr>
                <w:sz w:val="22"/>
                <w:szCs w:val="22"/>
                <w:vertAlign w:val="subscript"/>
                <w:lang w:val="uk-UA"/>
              </w:rPr>
              <w:t>2</w:t>
            </w:r>
            <w:r w:rsidRPr="00844EA2">
              <w:rPr>
                <w:sz w:val="22"/>
                <w:szCs w:val="22"/>
                <w:vertAlign w:val="superscript"/>
                <w:lang w:val="uk-UA"/>
              </w:rPr>
              <w:t xml:space="preserve"> </w:t>
            </w:r>
            <w:r w:rsidRPr="00844EA2">
              <w:rPr>
                <w:sz w:val="22"/>
                <w:szCs w:val="22"/>
                <w:lang w:val="uk-UA"/>
              </w:rPr>
              <w:t>+</w:t>
            </w:r>
            <w:r w:rsidRPr="00844EA2">
              <w:rPr>
                <w:sz w:val="22"/>
                <w:szCs w:val="22"/>
                <w:lang w:val="en-US"/>
              </w:rPr>
              <w:t>x</w:t>
            </w:r>
            <w:r w:rsidRPr="00844EA2">
              <w:rPr>
                <w:sz w:val="22"/>
                <w:szCs w:val="22"/>
                <w:vertAlign w:val="subscript"/>
                <w:lang w:val="uk-UA"/>
              </w:rPr>
              <w:t>2</w:t>
            </w:r>
            <w:r w:rsidRPr="00844EA2">
              <w:rPr>
                <w:sz w:val="22"/>
                <w:szCs w:val="22"/>
                <w:vertAlign w:val="superscript"/>
                <w:lang w:val="uk-UA"/>
              </w:rPr>
              <w:t>2</w:t>
            </w:r>
          </w:p>
        </w:tc>
        <w:tc>
          <w:tcPr>
            <w:tcW w:w="1700" w:type="dxa"/>
            <w:shd w:val="clear" w:color="auto" w:fill="auto"/>
          </w:tcPr>
          <w:p w:rsidR="00966167" w:rsidRPr="00844EA2" w:rsidRDefault="00966167" w:rsidP="00844EA2">
            <w:pPr>
              <w:spacing w:line="480" w:lineRule="auto"/>
              <w:jc w:val="center"/>
              <w:rPr>
                <w:sz w:val="22"/>
                <w:szCs w:val="22"/>
                <w:lang w:val="en-US"/>
              </w:rPr>
            </w:pPr>
            <w:r w:rsidRPr="00844EA2">
              <w:rPr>
                <w:sz w:val="22"/>
                <w:szCs w:val="22"/>
                <w:lang w:val="en-US"/>
              </w:rPr>
              <w:t>x</w:t>
            </w:r>
            <w:r w:rsidRPr="00844EA2">
              <w:rPr>
                <w:sz w:val="22"/>
                <w:szCs w:val="22"/>
                <w:vertAlign w:val="superscript"/>
                <w:lang w:val="uk-UA"/>
              </w:rPr>
              <w:t>(0)</w:t>
            </w:r>
            <w:r w:rsidRPr="00844EA2">
              <w:rPr>
                <w:sz w:val="22"/>
                <w:szCs w:val="22"/>
                <w:lang w:val="uk-UA"/>
              </w:rPr>
              <w:t xml:space="preserve"> = [0, 1]</w:t>
            </w:r>
            <w:r w:rsidRPr="00844EA2">
              <w:rPr>
                <w:sz w:val="22"/>
                <w:szCs w:val="22"/>
                <w:vertAlign w:val="superscript"/>
                <w:lang w:val="en-US"/>
              </w:rPr>
              <w:t>T</w:t>
            </w:r>
          </w:p>
        </w:tc>
      </w:tr>
      <w:tr w:rsidR="00966167" w:rsidRPr="00844EA2" w:rsidTr="00844EA2">
        <w:trPr>
          <w:jc w:val="center"/>
        </w:trPr>
        <w:tc>
          <w:tcPr>
            <w:tcW w:w="741" w:type="dxa"/>
            <w:shd w:val="clear" w:color="auto" w:fill="auto"/>
          </w:tcPr>
          <w:p w:rsidR="00966167" w:rsidRPr="00844EA2" w:rsidRDefault="00966167" w:rsidP="00844EA2">
            <w:pPr>
              <w:spacing w:line="480" w:lineRule="auto"/>
              <w:jc w:val="center"/>
              <w:rPr>
                <w:sz w:val="22"/>
                <w:szCs w:val="22"/>
                <w:lang w:val="uk-UA"/>
              </w:rPr>
            </w:pPr>
            <w:r w:rsidRPr="00844EA2">
              <w:rPr>
                <w:sz w:val="22"/>
                <w:szCs w:val="22"/>
                <w:lang w:val="uk-UA"/>
              </w:rPr>
              <w:t>13</w:t>
            </w:r>
          </w:p>
        </w:tc>
        <w:tc>
          <w:tcPr>
            <w:tcW w:w="3252" w:type="dxa"/>
            <w:shd w:val="clear" w:color="auto" w:fill="auto"/>
          </w:tcPr>
          <w:p w:rsidR="00966167" w:rsidRPr="00844EA2" w:rsidRDefault="00966167" w:rsidP="00844EA2">
            <w:pPr>
              <w:spacing w:line="480" w:lineRule="auto"/>
              <w:jc w:val="center"/>
              <w:rPr>
                <w:sz w:val="22"/>
                <w:szCs w:val="22"/>
                <w:lang w:val="uk-UA"/>
              </w:rPr>
            </w:pPr>
            <w:r w:rsidRPr="00844EA2">
              <w:rPr>
                <w:sz w:val="22"/>
                <w:szCs w:val="22"/>
                <w:lang w:val="en-US"/>
              </w:rPr>
              <w:t>y</w:t>
            </w:r>
            <w:r w:rsidRPr="00844EA2">
              <w:rPr>
                <w:sz w:val="22"/>
                <w:szCs w:val="22"/>
                <w:lang w:val="uk-UA"/>
              </w:rPr>
              <w:t xml:space="preserve"> = 22|</w:t>
            </w:r>
            <w:r w:rsidRPr="00844EA2">
              <w:rPr>
                <w:sz w:val="22"/>
                <w:szCs w:val="22"/>
                <w:lang w:val="en-US"/>
              </w:rPr>
              <w:t>x</w:t>
            </w:r>
            <w:r w:rsidRPr="00844EA2">
              <w:rPr>
                <w:sz w:val="22"/>
                <w:szCs w:val="22"/>
                <w:vertAlign w:val="subscript"/>
                <w:lang w:val="uk-UA"/>
              </w:rPr>
              <w:t>1</w:t>
            </w:r>
            <w:r w:rsidRPr="00844EA2">
              <w:rPr>
                <w:sz w:val="22"/>
                <w:szCs w:val="22"/>
                <w:lang w:val="uk-UA"/>
              </w:rPr>
              <w:t>|</w:t>
            </w:r>
            <w:r w:rsidRPr="00844EA2">
              <w:rPr>
                <w:sz w:val="22"/>
                <w:szCs w:val="22"/>
                <w:vertAlign w:val="superscript"/>
                <w:lang w:val="uk-UA"/>
              </w:rPr>
              <w:t xml:space="preserve">7 </w:t>
            </w:r>
            <w:r w:rsidRPr="00844EA2">
              <w:rPr>
                <w:sz w:val="22"/>
                <w:szCs w:val="22"/>
                <w:lang w:val="uk-UA"/>
              </w:rPr>
              <w:t>+ 24</w:t>
            </w:r>
            <w:r w:rsidRPr="00844EA2">
              <w:rPr>
                <w:sz w:val="22"/>
                <w:szCs w:val="22"/>
                <w:lang w:val="en-US"/>
              </w:rPr>
              <w:t>x</w:t>
            </w:r>
            <w:r w:rsidRPr="00844EA2">
              <w:rPr>
                <w:sz w:val="22"/>
                <w:szCs w:val="22"/>
                <w:vertAlign w:val="subscript"/>
                <w:lang w:val="uk-UA"/>
              </w:rPr>
              <w:t>1</w:t>
            </w:r>
            <w:r w:rsidRPr="00844EA2">
              <w:rPr>
                <w:sz w:val="22"/>
                <w:szCs w:val="22"/>
                <w:vertAlign w:val="superscript"/>
                <w:lang w:val="uk-UA"/>
              </w:rPr>
              <w:t>3</w:t>
            </w:r>
            <w:r w:rsidRPr="00844EA2">
              <w:rPr>
                <w:sz w:val="22"/>
                <w:szCs w:val="22"/>
                <w:lang w:val="en-US"/>
              </w:rPr>
              <w:t>x</w:t>
            </w:r>
            <w:r w:rsidRPr="00844EA2">
              <w:rPr>
                <w:sz w:val="22"/>
                <w:szCs w:val="22"/>
                <w:vertAlign w:val="subscript"/>
                <w:lang w:val="uk-UA"/>
              </w:rPr>
              <w:t>2</w:t>
            </w:r>
            <w:r w:rsidRPr="00844EA2">
              <w:rPr>
                <w:sz w:val="22"/>
                <w:szCs w:val="22"/>
                <w:vertAlign w:val="superscript"/>
                <w:lang w:val="uk-UA"/>
              </w:rPr>
              <w:t>6</w:t>
            </w:r>
            <w:r w:rsidRPr="00844EA2">
              <w:rPr>
                <w:sz w:val="22"/>
                <w:szCs w:val="22"/>
                <w:lang w:val="uk-UA"/>
              </w:rPr>
              <w:t xml:space="preserve"> - </w:t>
            </w:r>
            <w:r w:rsidRPr="00844EA2">
              <w:rPr>
                <w:sz w:val="22"/>
                <w:szCs w:val="22"/>
                <w:lang w:val="en-US"/>
              </w:rPr>
              <w:t>x</w:t>
            </w:r>
            <w:r w:rsidRPr="00844EA2">
              <w:rPr>
                <w:sz w:val="22"/>
                <w:szCs w:val="22"/>
                <w:vertAlign w:val="subscript"/>
                <w:lang w:val="uk-UA"/>
              </w:rPr>
              <w:t>1</w:t>
            </w:r>
            <w:r w:rsidRPr="00844EA2">
              <w:rPr>
                <w:sz w:val="22"/>
                <w:szCs w:val="22"/>
                <w:lang w:val="en-US"/>
              </w:rPr>
              <w:t>x</w:t>
            </w:r>
            <w:r w:rsidRPr="00844EA2">
              <w:rPr>
                <w:sz w:val="22"/>
                <w:szCs w:val="22"/>
                <w:vertAlign w:val="subscript"/>
                <w:lang w:val="uk-UA"/>
              </w:rPr>
              <w:t>2</w:t>
            </w:r>
            <w:r w:rsidRPr="00844EA2">
              <w:rPr>
                <w:sz w:val="22"/>
                <w:szCs w:val="22"/>
                <w:lang w:val="uk-UA"/>
              </w:rPr>
              <w:t xml:space="preserve"> + </w:t>
            </w:r>
            <w:r w:rsidRPr="00844EA2">
              <w:rPr>
                <w:sz w:val="22"/>
                <w:szCs w:val="22"/>
                <w:lang w:val="en-US"/>
              </w:rPr>
              <w:t>x</w:t>
            </w:r>
            <w:r w:rsidRPr="00844EA2">
              <w:rPr>
                <w:sz w:val="22"/>
                <w:szCs w:val="22"/>
                <w:vertAlign w:val="subscript"/>
                <w:lang w:val="uk-UA"/>
              </w:rPr>
              <w:t>2</w:t>
            </w:r>
            <w:r w:rsidRPr="00844EA2">
              <w:rPr>
                <w:sz w:val="22"/>
                <w:szCs w:val="22"/>
                <w:vertAlign w:val="superscript"/>
                <w:lang w:val="uk-UA"/>
              </w:rPr>
              <w:t>3</w:t>
            </w:r>
          </w:p>
        </w:tc>
        <w:tc>
          <w:tcPr>
            <w:tcW w:w="1700" w:type="dxa"/>
            <w:shd w:val="clear" w:color="auto" w:fill="auto"/>
          </w:tcPr>
          <w:p w:rsidR="00966167" w:rsidRPr="00844EA2" w:rsidRDefault="00966167" w:rsidP="00844EA2">
            <w:pPr>
              <w:spacing w:line="480" w:lineRule="auto"/>
              <w:jc w:val="center"/>
              <w:rPr>
                <w:sz w:val="22"/>
                <w:szCs w:val="22"/>
                <w:lang w:val="en-US"/>
              </w:rPr>
            </w:pPr>
            <w:r w:rsidRPr="00844EA2">
              <w:rPr>
                <w:sz w:val="22"/>
                <w:szCs w:val="22"/>
                <w:lang w:val="en-US"/>
              </w:rPr>
              <w:t>x</w:t>
            </w:r>
            <w:r w:rsidRPr="00844EA2">
              <w:rPr>
                <w:sz w:val="22"/>
                <w:szCs w:val="22"/>
                <w:vertAlign w:val="superscript"/>
                <w:lang w:val="uk-UA"/>
              </w:rPr>
              <w:t>(0)</w:t>
            </w:r>
            <w:r w:rsidRPr="00844EA2">
              <w:rPr>
                <w:sz w:val="22"/>
                <w:szCs w:val="22"/>
                <w:lang w:val="uk-UA"/>
              </w:rPr>
              <w:t xml:space="preserve"> = [-12, 17]</w:t>
            </w:r>
            <w:r w:rsidRPr="00844EA2">
              <w:rPr>
                <w:sz w:val="22"/>
                <w:szCs w:val="22"/>
                <w:vertAlign w:val="superscript"/>
                <w:lang w:val="en-US"/>
              </w:rPr>
              <w:t>T</w:t>
            </w:r>
          </w:p>
        </w:tc>
      </w:tr>
      <w:tr w:rsidR="00966167" w:rsidRPr="00844EA2" w:rsidTr="00844EA2">
        <w:trPr>
          <w:jc w:val="center"/>
        </w:trPr>
        <w:tc>
          <w:tcPr>
            <w:tcW w:w="741" w:type="dxa"/>
            <w:shd w:val="clear" w:color="auto" w:fill="auto"/>
          </w:tcPr>
          <w:p w:rsidR="00966167" w:rsidRPr="00844EA2" w:rsidRDefault="00966167" w:rsidP="00844EA2">
            <w:pPr>
              <w:spacing w:line="480" w:lineRule="auto"/>
              <w:jc w:val="center"/>
              <w:rPr>
                <w:sz w:val="22"/>
                <w:szCs w:val="22"/>
                <w:lang w:val="uk-UA"/>
              </w:rPr>
            </w:pPr>
            <w:r w:rsidRPr="00844EA2">
              <w:rPr>
                <w:sz w:val="22"/>
                <w:szCs w:val="22"/>
                <w:lang w:val="uk-UA"/>
              </w:rPr>
              <w:t>14</w:t>
            </w:r>
          </w:p>
        </w:tc>
        <w:tc>
          <w:tcPr>
            <w:tcW w:w="3252" w:type="dxa"/>
            <w:shd w:val="clear" w:color="auto" w:fill="auto"/>
          </w:tcPr>
          <w:p w:rsidR="00966167" w:rsidRPr="00844EA2" w:rsidRDefault="00966167" w:rsidP="00844EA2">
            <w:pPr>
              <w:spacing w:line="480" w:lineRule="auto"/>
              <w:jc w:val="center"/>
              <w:rPr>
                <w:sz w:val="22"/>
                <w:szCs w:val="22"/>
                <w:lang w:val="uk-UA"/>
              </w:rPr>
            </w:pPr>
            <w:r w:rsidRPr="00844EA2">
              <w:rPr>
                <w:sz w:val="22"/>
                <w:szCs w:val="22"/>
                <w:lang w:val="en-US"/>
              </w:rPr>
              <w:t>y</w:t>
            </w:r>
            <w:r w:rsidRPr="00844EA2">
              <w:rPr>
                <w:sz w:val="22"/>
                <w:szCs w:val="22"/>
                <w:lang w:val="uk-UA"/>
              </w:rPr>
              <w:t xml:space="preserve"> = (1 - </w:t>
            </w:r>
            <w:r w:rsidRPr="00844EA2">
              <w:rPr>
                <w:sz w:val="22"/>
                <w:szCs w:val="22"/>
                <w:lang w:val="en-US"/>
              </w:rPr>
              <w:t>x</w:t>
            </w:r>
            <w:r w:rsidRPr="00844EA2">
              <w:rPr>
                <w:sz w:val="22"/>
                <w:szCs w:val="22"/>
                <w:vertAlign w:val="subscript"/>
                <w:lang w:val="uk-UA"/>
              </w:rPr>
              <w:t>1</w:t>
            </w:r>
            <w:r w:rsidRPr="00844EA2">
              <w:rPr>
                <w:sz w:val="22"/>
                <w:szCs w:val="22"/>
                <w:lang w:val="uk-UA"/>
              </w:rPr>
              <w:t>)</w:t>
            </w:r>
            <w:r w:rsidRPr="00844EA2">
              <w:rPr>
                <w:sz w:val="22"/>
                <w:szCs w:val="22"/>
                <w:vertAlign w:val="superscript"/>
                <w:lang w:val="uk-UA"/>
              </w:rPr>
              <w:t xml:space="preserve">2 </w:t>
            </w:r>
            <w:r w:rsidRPr="00844EA2">
              <w:rPr>
                <w:sz w:val="22"/>
                <w:szCs w:val="22"/>
                <w:lang w:val="uk-UA"/>
              </w:rPr>
              <w:t xml:space="preserve">+ (2 - </w:t>
            </w:r>
            <w:r w:rsidRPr="00844EA2">
              <w:rPr>
                <w:sz w:val="22"/>
                <w:szCs w:val="22"/>
                <w:lang w:val="en-US"/>
              </w:rPr>
              <w:t>x</w:t>
            </w:r>
            <w:r w:rsidRPr="00844EA2">
              <w:rPr>
                <w:sz w:val="22"/>
                <w:szCs w:val="22"/>
                <w:vertAlign w:val="subscript"/>
                <w:lang w:val="uk-UA"/>
              </w:rPr>
              <w:t>2</w:t>
            </w:r>
            <w:r w:rsidRPr="00844EA2">
              <w:rPr>
                <w:sz w:val="22"/>
                <w:szCs w:val="22"/>
                <w:lang w:val="uk-UA"/>
              </w:rPr>
              <w:t>)</w:t>
            </w:r>
            <w:r w:rsidRPr="00844EA2">
              <w:rPr>
                <w:sz w:val="22"/>
                <w:szCs w:val="22"/>
                <w:vertAlign w:val="superscript"/>
                <w:lang w:val="uk-UA"/>
              </w:rPr>
              <w:t>2</w:t>
            </w:r>
            <w:r w:rsidRPr="00844EA2">
              <w:rPr>
                <w:sz w:val="22"/>
                <w:szCs w:val="22"/>
                <w:lang w:val="uk-UA"/>
              </w:rPr>
              <w:t xml:space="preserve"> - 3</w:t>
            </w:r>
            <w:r w:rsidRPr="00844EA2">
              <w:rPr>
                <w:sz w:val="22"/>
                <w:szCs w:val="22"/>
                <w:lang w:val="en-US"/>
              </w:rPr>
              <w:t>x</w:t>
            </w:r>
            <w:r w:rsidRPr="00844EA2">
              <w:rPr>
                <w:sz w:val="22"/>
                <w:szCs w:val="22"/>
                <w:vertAlign w:val="subscript"/>
                <w:lang w:val="uk-UA"/>
              </w:rPr>
              <w:t>1</w:t>
            </w:r>
            <w:r w:rsidRPr="00844EA2">
              <w:rPr>
                <w:sz w:val="22"/>
                <w:szCs w:val="22"/>
                <w:lang w:val="en-US"/>
              </w:rPr>
              <w:t>x</w:t>
            </w:r>
            <w:r w:rsidRPr="00844EA2">
              <w:rPr>
                <w:sz w:val="22"/>
                <w:szCs w:val="22"/>
                <w:vertAlign w:val="subscript"/>
                <w:lang w:val="uk-UA"/>
              </w:rPr>
              <w:t>2</w:t>
            </w:r>
          </w:p>
        </w:tc>
        <w:tc>
          <w:tcPr>
            <w:tcW w:w="1700" w:type="dxa"/>
            <w:shd w:val="clear" w:color="auto" w:fill="auto"/>
          </w:tcPr>
          <w:p w:rsidR="00966167" w:rsidRPr="00844EA2" w:rsidRDefault="00966167" w:rsidP="00844EA2">
            <w:pPr>
              <w:spacing w:line="480" w:lineRule="auto"/>
              <w:jc w:val="center"/>
              <w:rPr>
                <w:sz w:val="22"/>
                <w:szCs w:val="22"/>
                <w:lang w:val="en-US"/>
              </w:rPr>
            </w:pPr>
            <w:r w:rsidRPr="00844EA2">
              <w:rPr>
                <w:sz w:val="22"/>
                <w:szCs w:val="22"/>
                <w:lang w:val="en-US"/>
              </w:rPr>
              <w:t>x</w:t>
            </w:r>
            <w:r w:rsidRPr="00844EA2">
              <w:rPr>
                <w:sz w:val="22"/>
                <w:szCs w:val="22"/>
                <w:vertAlign w:val="superscript"/>
                <w:lang w:val="uk-UA"/>
              </w:rPr>
              <w:t>(0)</w:t>
            </w:r>
            <w:r w:rsidRPr="00844EA2">
              <w:rPr>
                <w:sz w:val="22"/>
                <w:szCs w:val="22"/>
                <w:lang w:val="uk-UA"/>
              </w:rPr>
              <w:t xml:space="preserve"> = [-6, 7]</w:t>
            </w:r>
            <w:r w:rsidRPr="00844EA2">
              <w:rPr>
                <w:sz w:val="22"/>
                <w:szCs w:val="22"/>
                <w:vertAlign w:val="superscript"/>
                <w:lang w:val="en-US"/>
              </w:rPr>
              <w:t>T</w:t>
            </w:r>
          </w:p>
        </w:tc>
      </w:tr>
      <w:tr w:rsidR="00966167" w:rsidRPr="00844EA2" w:rsidTr="00844EA2">
        <w:trPr>
          <w:jc w:val="center"/>
        </w:trPr>
        <w:tc>
          <w:tcPr>
            <w:tcW w:w="741" w:type="dxa"/>
            <w:shd w:val="clear" w:color="auto" w:fill="auto"/>
          </w:tcPr>
          <w:p w:rsidR="00966167" w:rsidRPr="00844EA2" w:rsidRDefault="00966167" w:rsidP="00844EA2">
            <w:pPr>
              <w:spacing w:line="480" w:lineRule="auto"/>
              <w:jc w:val="center"/>
              <w:rPr>
                <w:sz w:val="22"/>
                <w:szCs w:val="22"/>
                <w:lang w:val="uk-UA"/>
              </w:rPr>
            </w:pPr>
            <w:r w:rsidRPr="00844EA2">
              <w:rPr>
                <w:sz w:val="22"/>
                <w:szCs w:val="22"/>
                <w:lang w:val="uk-UA"/>
              </w:rPr>
              <w:t>15</w:t>
            </w:r>
          </w:p>
        </w:tc>
        <w:tc>
          <w:tcPr>
            <w:tcW w:w="3252" w:type="dxa"/>
            <w:shd w:val="clear" w:color="auto" w:fill="auto"/>
          </w:tcPr>
          <w:p w:rsidR="00966167" w:rsidRPr="00844EA2" w:rsidRDefault="00966167" w:rsidP="00844EA2">
            <w:pPr>
              <w:spacing w:line="480" w:lineRule="auto"/>
              <w:jc w:val="center"/>
              <w:rPr>
                <w:sz w:val="22"/>
                <w:szCs w:val="22"/>
                <w:lang w:val="uk-UA"/>
              </w:rPr>
            </w:pPr>
            <w:r w:rsidRPr="00844EA2">
              <w:rPr>
                <w:sz w:val="22"/>
                <w:szCs w:val="22"/>
                <w:lang w:val="en-US"/>
              </w:rPr>
              <w:t>y</w:t>
            </w:r>
            <w:r w:rsidRPr="00844EA2">
              <w:rPr>
                <w:sz w:val="22"/>
                <w:szCs w:val="22"/>
                <w:lang w:val="uk-UA"/>
              </w:rPr>
              <w:t xml:space="preserve"> = </w:t>
            </w:r>
            <w:r w:rsidRPr="00844EA2">
              <w:rPr>
                <w:sz w:val="22"/>
                <w:szCs w:val="22"/>
                <w:lang w:val="en-US"/>
              </w:rPr>
              <w:t>x</w:t>
            </w:r>
            <w:r w:rsidRPr="00844EA2">
              <w:rPr>
                <w:sz w:val="22"/>
                <w:szCs w:val="22"/>
                <w:vertAlign w:val="subscript"/>
                <w:lang w:val="uk-UA"/>
              </w:rPr>
              <w:t>1</w:t>
            </w:r>
            <w:r w:rsidRPr="00844EA2">
              <w:rPr>
                <w:sz w:val="22"/>
                <w:szCs w:val="22"/>
                <w:vertAlign w:val="superscript"/>
                <w:lang w:val="uk-UA"/>
              </w:rPr>
              <w:t xml:space="preserve">2  </w:t>
            </w:r>
            <w:r w:rsidRPr="00844EA2">
              <w:rPr>
                <w:sz w:val="22"/>
                <w:szCs w:val="22"/>
                <w:lang w:val="uk-UA"/>
              </w:rPr>
              <w:t xml:space="preserve">- </w:t>
            </w:r>
            <w:r w:rsidRPr="00844EA2">
              <w:rPr>
                <w:sz w:val="22"/>
                <w:szCs w:val="22"/>
                <w:lang w:val="en-US"/>
              </w:rPr>
              <w:t>x</w:t>
            </w:r>
            <w:r w:rsidRPr="00844EA2">
              <w:rPr>
                <w:sz w:val="22"/>
                <w:szCs w:val="22"/>
                <w:vertAlign w:val="subscript"/>
                <w:lang w:val="uk-UA"/>
              </w:rPr>
              <w:t>1</w:t>
            </w:r>
            <w:r w:rsidRPr="00844EA2">
              <w:rPr>
                <w:sz w:val="22"/>
                <w:szCs w:val="22"/>
                <w:vertAlign w:val="superscript"/>
                <w:lang w:val="uk-UA"/>
              </w:rPr>
              <w:t>3</w:t>
            </w:r>
            <w:r w:rsidRPr="00844EA2">
              <w:rPr>
                <w:sz w:val="22"/>
                <w:szCs w:val="22"/>
                <w:lang w:val="en-US"/>
              </w:rPr>
              <w:t>x</w:t>
            </w:r>
            <w:r w:rsidRPr="00844EA2">
              <w:rPr>
                <w:sz w:val="22"/>
                <w:szCs w:val="22"/>
                <w:vertAlign w:val="subscript"/>
                <w:lang w:val="uk-UA"/>
              </w:rPr>
              <w:t>2</w:t>
            </w:r>
            <w:r w:rsidRPr="00844EA2">
              <w:rPr>
                <w:sz w:val="22"/>
                <w:szCs w:val="22"/>
                <w:vertAlign w:val="superscript"/>
                <w:lang w:val="uk-UA"/>
              </w:rPr>
              <w:t>2</w:t>
            </w:r>
            <w:r w:rsidRPr="00844EA2">
              <w:rPr>
                <w:sz w:val="22"/>
                <w:szCs w:val="22"/>
                <w:lang w:val="uk-UA"/>
              </w:rPr>
              <w:t xml:space="preserve"> - 9</w:t>
            </w:r>
            <w:r w:rsidRPr="00844EA2">
              <w:rPr>
                <w:sz w:val="22"/>
                <w:szCs w:val="22"/>
                <w:lang w:val="en-US"/>
              </w:rPr>
              <w:t>x</w:t>
            </w:r>
            <w:r w:rsidRPr="00844EA2">
              <w:rPr>
                <w:sz w:val="22"/>
                <w:szCs w:val="22"/>
                <w:vertAlign w:val="subscript"/>
                <w:lang w:val="uk-UA"/>
              </w:rPr>
              <w:t>1</w:t>
            </w:r>
            <w:r w:rsidRPr="00844EA2">
              <w:rPr>
                <w:sz w:val="22"/>
                <w:szCs w:val="22"/>
                <w:lang w:val="en-US"/>
              </w:rPr>
              <w:t>x</w:t>
            </w:r>
            <w:r w:rsidRPr="00844EA2">
              <w:rPr>
                <w:sz w:val="22"/>
                <w:szCs w:val="22"/>
                <w:vertAlign w:val="subscript"/>
                <w:lang w:val="uk-UA"/>
              </w:rPr>
              <w:t>2</w:t>
            </w:r>
            <w:r w:rsidRPr="00844EA2">
              <w:rPr>
                <w:sz w:val="22"/>
                <w:szCs w:val="22"/>
                <w:lang w:val="uk-UA"/>
              </w:rPr>
              <w:t xml:space="preserve"> + </w:t>
            </w:r>
            <w:r w:rsidRPr="00844EA2">
              <w:rPr>
                <w:sz w:val="22"/>
                <w:szCs w:val="22"/>
                <w:lang w:val="en-US"/>
              </w:rPr>
              <w:t>x</w:t>
            </w:r>
            <w:r w:rsidRPr="00844EA2">
              <w:rPr>
                <w:sz w:val="22"/>
                <w:szCs w:val="22"/>
                <w:vertAlign w:val="subscript"/>
                <w:lang w:val="uk-UA"/>
              </w:rPr>
              <w:t>2</w:t>
            </w:r>
            <w:r w:rsidRPr="00844EA2">
              <w:rPr>
                <w:sz w:val="22"/>
                <w:szCs w:val="22"/>
                <w:vertAlign w:val="superscript"/>
                <w:lang w:val="uk-UA"/>
              </w:rPr>
              <w:t>3</w:t>
            </w:r>
          </w:p>
        </w:tc>
        <w:tc>
          <w:tcPr>
            <w:tcW w:w="1700" w:type="dxa"/>
            <w:shd w:val="clear" w:color="auto" w:fill="auto"/>
          </w:tcPr>
          <w:p w:rsidR="00966167" w:rsidRPr="00844EA2" w:rsidRDefault="00966167" w:rsidP="00844EA2">
            <w:pPr>
              <w:spacing w:line="480" w:lineRule="auto"/>
              <w:jc w:val="center"/>
              <w:rPr>
                <w:sz w:val="22"/>
                <w:szCs w:val="22"/>
                <w:lang w:val="en-US"/>
              </w:rPr>
            </w:pPr>
            <w:r w:rsidRPr="00844EA2">
              <w:rPr>
                <w:sz w:val="22"/>
                <w:szCs w:val="22"/>
                <w:lang w:val="en-US"/>
              </w:rPr>
              <w:t>x</w:t>
            </w:r>
            <w:r w:rsidRPr="00844EA2">
              <w:rPr>
                <w:sz w:val="22"/>
                <w:szCs w:val="22"/>
                <w:vertAlign w:val="superscript"/>
                <w:lang w:val="uk-UA"/>
              </w:rPr>
              <w:t>(0)</w:t>
            </w:r>
            <w:r w:rsidRPr="00844EA2">
              <w:rPr>
                <w:sz w:val="22"/>
                <w:szCs w:val="22"/>
                <w:lang w:val="uk-UA"/>
              </w:rPr>
              <w:t xml:space="preserve"> = [20, -10]</w:t>
            </w:r>
            <w:r w:rsidRPr="00844EA2">
              <w:rPr>
                <w:sz w:val="22"/>
                <w:szCs w:val="22"/>
                <w:vertAlign w:val="superscript"/>
                <w:lang w:val="en-US"/>
              </w:rPr>
              <w:t>T</w:t>
            </w:r>
          </w:p>
        </w:tc>
      </w:tr>
      <w:tr w:rsidR="00966167" w:rsidRPr="00844EA2" w:rsidTr="00844EA2">
        <w:trPr>
          <w:jc w:val="center"/>
        </w:trPr>
        <w:tc>
          <w:tcPr>
            <w:tcW w:w="741" w:type="dxa"/>
            <w:shd w:val="clear" w:color="auto" w:fill="auto"/>
          </w:tcPr>
          <w:p w:rsidR="00966167" w:rsidRPr="00844EA2" w:rsidRDefault="00966167" w:rsidP="00844EA2">
            <w:pPr>
              <w:spacing w:line="480" w:lineRule="auto"/>
              <w:jc w:val="center"/>
              <w:rPr>
                <w:sz w:val="22"/>
                <w:szCs w:val="22"/>
                <w:lang w:val="uk-UA"/>
              </w:rPr>
            </w:pPr>
            <w:r w:rsidRPr="00844EA2">
              <w:rPr>
                <w:sz w:val="22"/>
                <w:szCs w:val="22"/>
                <w:lang w:val="uk-UA"/>
              </w:rPr>
              <w:t>16</w:t>
            </w:r>
          </w:p>
        </w:tc>
        <w:tc>
          <w:tcPr>
            <w:tcW w:w="3252" w:type="dxa"/>
            <w:shd w:val="clear" w:color="auto" w:fill="auto"/>
          </w:tcPr>
          <w:p w:rsidR="00966167" w:rsidRPr="00844EA2" w:rsidRDefault="00966167" w:rsidP="00844EA2">
            <w:pPr>
              <w:spacing w:line="480" w:lineRule="auto"/>
              <w:jc w:val="center"/>
              <w:rPr>
                <w:sz w:val="22"/>
                <w:szCs w:val="22"/>
                <w:lang w:val="uk-UA"/>
              </w:rPr>
            </w:pPr>
            <w:r w:rsidRPr="00844EA2">
              <w:rPr>
                <w:sz w:val="22"/>
                <w:szCs w:val="22"/>
                <w:lang w:val="en-US"/>
              </w:rPr>
              <w:t>y</w:t>
            </w:r>
            <w:r w:rsidRPr="00844EA2">
              <w:rPr>
                <w:sz w:val="22"/>
                <w:szCs w:val="22"/>
                <w:lang w:val="uk-UA"/>
              </w:rPr>
              <w:t xml:space="preserve"> = 18 - 20</w:t>
            </w:r>
            <w:r w:rsidRPr="00844EA2">
              <w:rPr>
                <w:sz w:val="22"/>
                <w:szCs w:val="22"/>
                <w:lang w:val="en-US"/>
              </w:rPr>
              <w:t>x</w:t>
            </w:r>
            <w:r w:rsidRPr="00844EA2">
              <w:rPr>
                <w:sz w:val="22"/>
                <w:szCs w:val="22"/>
                <w:vertAlign w:val="subscript"/>
                <w:lang w:val="uk-UA"/>
              </w:rPr>
              <w:t xml:space="preserve">1 </w:t>
            </w:r>
            <w:r w:rsidRPr="00844EA2">
              <w:rPr>
                <w:sz w:val="22"/>
                <w:szCs w:val="22"/>
                <w:lang w:val="uk-UA"/>
              </w:rPr>
              <w:t>- 8</w:t>
            </w:r>
            <w:r w:rsidRPr="00844EA2">
              <w:rPr>
                <w:sz w:val="22"/>
                <w:szCs w:val="22"/>
                <w:lang w:val="en-US"/>
              </w:rPr>
              <w:t>x</w:t>
            </w:r>
            <w:r w:rsidRPr="00844EA2">
              <w:rPr>
                <w:sz w:val="22"/>
                <w:szCs w:val="22"/>
                <w:vertAlign w:val="subscript"/>
                <w:lang w:val="uk-UA"/>
              </w:rPr>
              <w:t>2</w:t>
            </w:r>
            <w:r w:rsidRPr="00844EA2">
              <w:rPr>
                <w:sz w:val="22"/>
                <w:szCs w:val="22"/>
                <w:lang w:val="uk-UA"/>
              </w:rPr>
              <w:t xml:space="preserve"> +2</w:t>
            </w:r>
            <w:r w:rsidRPr="00844EA2">
              <w:rPr>
                <w:sz w:val="22"/>
                <w:szCs w:val="22"/>
                <w:lang w:val="en-US"/>
              </w:rPr>
              <w:t>x</w:t>
            </w:r>
            <w:r w:rsidRPr="00844EA2">
              <w:rPr>
                <w:sz w:val="22"/>
                <w:szCs w:val="22"/>
                <w:vertAlign w:val="subscript"/>
                <w:lang w:val="uk-UA"/>
              </w:rPr>
              <w:t>1</w:t>
            </w:r>
            <w:r w:rsidRPr="00844EA2">
              <w:rPr>
                <w:sz w:val="22"/>
                <w:szCs w:val="22"/>
                <w:vertAlign w:val="superscript"/>
                <w:lang w:val="uk-UA"/>
              </w:rPr>
              <w:t xml:space="preserve">2 </w:t>
            </w:r>
            <w:r w:rsidRPr="00844EA2">
              <w:rPr>
                <w:sz w:val="22"/>
                <w:szCs w:val="22"/>
                <w:lang w:val="uk-UA"/>
              </w:rPr>
              <w:t>+2</w:t>
            </w:r>
            <w:r w:rsidRPr="00844EA2">
              <w:rPr>
                <w:sz w:val="22"/>
                <w:szCs w:val="22"/>
                <w:lang w:val="en-US"/>
              </w:rPr>
              <w:t>x</w:t>
            </w:r>
            <w:r w:rsidRPr="00844EA2">
              <w:rPr>
                <w:sz w:val="22"/>
                <w:szCs w:val="22"/>
                <w:vertAlign w:val="subscript"/>
                <w:lang w:val="uk-UA"/>
              </w:rPr>
              <w:t>2</w:t>
            </w:r>
            <w:r w:rsidRPr="00844EA2">
              <w:rPr>
                <w:sz w:val="22"/>
                <w:szCs w:val="22"/>
                <w:vertAlign w:val="superscript"/>
                <w:lang w:val="uk-UA"/>
              </w:rPr>
              <w:t>2</w:t>
            </w:r>
          </w:p>
        </w:tc>
        <w:tc>
          <w:tcPr>
            <w:tcW w:w="1700" w:type="dxa"/>
            <w:shd w:val="clear" w:color="auto" w:fill="auto"/>
          </w:tcPr>
          <w:p w:rsidR="00966167" w:rsidRPr="00844EA2" w:rsidRDefault="00966167" w:rsidP="00844EA2">
            <w:pPr>
              <w:spacing w:line="480" w:lineRule="auto"/>
              <w:jc w:val="center"/>
              <w:rPr>
                <w:sz w:val="22"/>
                <w:szCs w:val="22"/>
                <w:lang w:val="en-US"/>
              </w:rPr>
            </w:pPr>
            <w:r w:rsidRPr="00844EA2">
              <w:rPr>
                <w:sz w:val="22"/>
                <w:szCs w:val="22"/>
                <w:lang w:val="en-US"/>
              </w:rPr>
              <w:t>x</w:t>
            </w:r>
            <w:r w:rsidRPr="00844EA2">
              <w:rPr>
                <w:sz w:val="22"/>
                <w:szCs w:val="22"/>
                <w:vertAlign w:val="superscript"/>
                <w:lang w:val="uk-UA"/>
              </w:rPr>
              <w:t>(0)</w:t>
            </w:r>
            <w:r w:rsidRPr="00844EA2">
              <w:rPr>
                <w:sz w:val="22"/>
                <w:szCs w:val="22"/>
                <w:lang w:val="uk-UA"/>
              </w:rPr>
              <w:t xml:space="preserve"> = [0, 0]</w:t>
            </w:r>
            <w:r w:rsidRPr="00844EA2">
              <w:rPr>
                <w:sz w:val="22"/>
                <w:szCs w:val="22"/>
                <w:vertAlign w:val="superscript"/>
                <w:lang w:val="en-US"/>
              </w:rPr>
              <w:t>T</w:t>
            </w:r>
          </w:p>
        </w:tc>
      </w:tr>
      <w:tr w:rsidR="00582458" w:rsidRPr="00844EA2" w:rsidTr="00844EA2">
        <w:trPr>
          <w:jc w:val="center"/>
        </w:trPr>
        <w:tc>
          <w:tcPr>
            <w:tcW w:w="741" w:type="dxa"/>
            <w:shd w:val="clear" w:color="auto" w:fill="auto"/>
          </w:tcPr>
          <w:p w:rsidR="00582458" w:rsidRPr="00844EA2" w:rsidRDefault="00582458" w:rsidP="00582458">
            <w:pPr>
              <w:spacing w:line="480" w:lineRule="auto"/>
              <w:ind w:right="-108"/>
              <w:jc w:val="center"/>
              <w:rPr>
                <w:sz w:val="22"/>
                <w:szCs w:val="22"/>
                <w:lang w:val="uk-UA"/>
              </w:rPr>
            </w:pPr>
            <w:r w:rsidRPr="00844EA2">
              <w:rPr>
                <w:sz w:val="22"/>
                <w:szCs w:val="22"/>
                <w:lang w:val="uk-UA"/>
              </w:rPr>
              <w:lastRenderedPageBreak/>
              <w:t>№ вар.</w:t>
            </w:r>
          </w:p>
        </w:tc>
        <w:tc>
          <w:tcPr>
            <w:tcW w:w="3252" w:type="dxa"/>
            <w:shd w:val="clear" w:color="auto" w:fill="auto"/>
          </w:tcPr>
          <w:p w:rsidR="00582458" w:rsidRPr="00844EA2" w:rsidRDefault="00582458" w:rsidP="00582458">
            <w:pPr>
              <w:spacing w:line="480" w:lineRule="auto"/>
              <w:jc w:val="center"/>
              <w:rPr>
                <w:sz w:val="22"/>
                <w:szCs w:val="22"/>
                <w:lang w:val="uk-UA"/>
              </w:rPr>
            </w:pPr>
            <w:r w:rsidRPr="00844EA2">
              <w:rPr>
                <w:sz w:val="22"/>
                <w:szCs w:val="22"/>
                <w:lang w:val="uk-UA"/>
              </w:rPr>
              <w:t>Функція</w:t>
            </w:r>
          </w:p>
        </w:tc>
        <w:tc>
          <w:tcPr>
            <w:tcW w:w="1700" w:type="dxa"/>
            <w:shd w:val="clear" w:color="auto" w:fill="auto"/>
          </w:tcPr>
          <w:p w:rsidR="00582458" w:rsidRPr="00844EA2" w:rsidRDefault="00582458" w:rsidP="00582458">
            <w:pPr>
              <w:spacing w:line="480" w:lineRule="auto"/>
              <w:jc w:val="center"/>
              <w:rPr>
                <w:sz w:val="22"/>
                <w:szCs w:val="22"/>
                <w:lang w:val="uk-UA"/>
              </w:rPr>
            </w:pPr>
            <w:proofErr w:type="spellStart"/>
            <w:r w:rsidRPr="00844EA2">
              <w:rPr>
                <w:sz w:val="22"/>
                <w:szCs w:val="22"/>
                <w:lang w:val="uk-UA"/>
              </w:rPr>
              <w:t>Почат</w:t>
            </w:r>
            <w:proofErr w:type="spellEnd"/>
            <w:r w:rsidRPr="00844EA2">
              <w:rPr>
                <w:sz w:val="22"/>
                <w:szCs w:val="22"/>
                <w:lang w:val="uk-UA"/>
              </w:rPr>
              <w:t>. точка</w:t>
            </w:r>
          </w:p>
        </w:tc>
      </w:tr>
      <w:tr w:rsidR="00582458" w:rsidRPr="00844EA2" w:rsidTr="00844EA2">
        <w:trPr>
          <w:jc w:val="center"/>
        </w:trPr>
        <w:tc>
          <w:tcPr>
            <w:tcW w:w="741" w:type="dxa"/>
            <w:shd w:val="clear" w:color="auto" w:fill="auto"/>
          </w:tcPr>
          <w:p w:rsidR="00582458" w:rsidRPr="00844EA2" w:rsidRDefault="00582458" w:rsidP="00582458">
            <w:pPr>
              <w:spacing w:line="480" w:lineRule="auto"/>
              <w:jc w:val="center"/>
              <w:rPr>
                <w:sz w:val="22"/>
                <w:szCs w:val="22"/>
                <w:lang w:val="uk-UA"/>
              </w:rPr>
            </w:pPr>
            <w:r w:rsidRPr="00844EA2">
              <w:rPr>
                <w:sz w:val="22"/>
                <w:szCs w:val="22"/>
                <w:lang w:val="uk-UA"/>
              </w:rPr>
              <w:t>17</w:t>
            </w:r>
          </w:p>
        </w:tc>
        <w:tc>
          <w:tcPr>
            <w:tcW w:w="3252" w:type="dxa"/>
            <w:shd w:val="clear" w:color="auto" w:fill="auto"/>
          </w:tcPr>
          <w:p w:rsidR="00582458" w:rsidRPr="00844EA2" w:rsidRDefault="00582458" w:rsidP="00582458">
            <w:pPr>
              <w:spacing w:line="480" w:lineRule="auto"/>
              <w:jc w:val="center"/>
              <w:rPr>
                <w:sz w:val="22"/>
                <w:szCs w:val="22"/>
                <w:lang w:val="uk-UA"/>
              </w:rPr>
            </w:pPr>
            <w:r w:rsidRPr="00844EA2">
              <w:rPr>
                <w:sz w:val="22"/>
                <w:szCs w:val="22"/>
                <w:lang w:val="en-US"/>
              </w:rPr>
              <w:t>y</w:t>
            </w:r>
            <w:r w:rsidRPr="00844EA2">
              <w:rPr>
                <w:sz w:val="22"/>
                <w:szCs w:val="22"/>
                <w:lang w:val="uk-UA"/>
              </w:rPr>
              <w:t xml:space="preserve"> = (1 - </w:t>
            </w:r>
            <w:r w:rsidRPr="00844EA2">
              <w:rPr>
                <w:sz w:val="22"/>
                <w:szCs w:val="22"/>
                <w:lang w:val="en-US"/>
              </w:rPr>
              <w:t>x</w:t>
            </w:r>
            <w:r w:rsidRPr="00844EA2">
              <w:rPr>
                <w:sz w:val="22"/>
                <w:szCs w:val="22"/>
                <w:vertAlign w:val="subscript"/>
                <w:lang w:val="uk-UA"/>
              </w:rPr>
              <w:t>1</w:t>
            </w:r>
            <w:r w:rsidRPr="00844EA2">
              <w:rPr>
                <w:sz w:val="22"/>
                <w:szCs w:val="22"/>
                <w:lang w:val="uk-UA"/>
              </w:rPr>
              <w:t>)</w:t>
            </w:r>
            <w:r w:rsidRPr="00844EA2">
              <w:rPr>
                <w:sz w:val="22"/>
                <w:szCs w:val="22"/>
                <w:vertAlign w:val="superscript"/>
                <w:lang w:val="uk-UA"/>
              </w:rPr>
              <w:t xml:space="preserve">2 </w:t>
            </w:r>
            <w:r w:rsidRPr="00844EA2">
              <w:rPr>
                <w:sz w:val="22"/>
                <w:szCs w:val="22"/>
                <w:lang w:val="uk-UA"/>
              </w:rPr>
              <w:t xml:space="preserve">+ (2 - </w:t>
            </w:r>
            <w:r w:rsidRPr="00844EA2">
              <w:rPr>
                <w:sz w:val="22"/>
                <w:szCs w:val="22"/>
                <w:lang w:val="en-US"/>
              </w:rPr>
              <w:t>x</w:t>
            </w:r>
            <w:r w:rsidRPr="00844EA2">
              <w:rPr>
                <w:sz w:val="22"/>
                <w:szCs w:val="22"/>
                <w:vertAlign w:val="subscript"/>
                <w:lang w:val="uk-UA"/>
              </w:rPr>
              <w:t>2</w:t>
            </w:r>
            <w:r w:rsidRPr="00844EA2">
              <w:rPr>
                <w:sz w:val="22"/>
                <w:szCs w:val="22"/>
                <w:lang w:val="uk-UA"/>
              </w:rPr>
              <w:t>)</w:t>
            </w:r>
            <w:r w:rsidRPr="00844EA2">
              <w:rPr>
                <w:sz w:val="22"/>
                <w:szCs w:val="22"/>
                <w:vertAlign w:val="superscript"/>
                <w:lang w:val="uk-UA"/>
              </w:rPr>
              <w:t>2</w:t>
            </w:r>
            <w:r w:rsidRPr="00844EA2">
              <w:rPr>
                <w:sz w:val="22"/>
                <w:szCs w:val="22"/>
                <w:lang w:val="uk-UA"/>
              </w:rPr>
              <w:t xml:space="preserve"> - </w:t>
            </w:r>
            <w:r w:rsidRPr="00844EA2">
              <w:rPr>
                <w:sz w:val="22"/>
                <w:szCs w:val="22"/>
                <w:lang w:val="en-US"/>
              </w:rPr>
              <w:t>x</w:t>
            </w:r>
            <w:r w:rsidRPr="00844EA2">
              <w:rPr>
                <w:sz w:val="22"/>
                <w:szCs w:val="22"/>
                <w:vertAlign w:val="subscript"/>
                <w:lang w:val="uk-UA"/>
              </w:rPr>
              <w:t>1</w:t>
            </w:r>
            <w:r w:rsidRPr="00844EA2">
              <w:rPr>
                <w:sz w:val="22"/>
                <w:szCs w:val="22"/>
                <w:lang w:val="uk-UA"/>
              </w:rPr>
              <w:t>-</w:t>
            </w:r>
            <w:r w:rsidRPr="00844EA2">
              <w:rPr>
                <w:sz w:val="22"/>
                <w:szCs w:val="22"/>
                <w:lang w:val="en-US"/>
              </w:rPr>
              <w:t>x</w:t>
            </w:r>
            <w:r w:rsidRPr="00844EA2">
              <w:rPr>
                <w:sz w:val="22"/>
                <w:szCs w:val="22"/>
                <w:vertAlign w:val="subscript"/>
                <w:lang w:val="uk-UA"/>
              </w:rPr>
              <w:t>2</w:t>
            </w:r>
          </w:p>
        </w:tc>
        <w:tc>
          <w:tcPr>
            <w:tcW w:w="1700" w:type="dxa"/>
            <w:shd w:val="clear" w:color="auto" w:fill="auto"/>
          </w:tcPr>
          <w:p w:rsidR="00582458" w:rsidRPr="00844EA2" w:rsidRDefault="00582458" w:rsidP="00582458">
            <w:pPr>
              <w:spacing w:line="480" w:lineRule="auto"/>
              <w:jc w:val="center"/>
              <w:rPr>
                <w:sz w:val="22"/>
                <w:szCs w:val="22"/>
                <w:lang w:val="en-US"/>
              </w:rPr>
            </w:pPr>
            <w:r w:rsidRPr="00844EA2">
              <w:rPr>
                <w:sz w:val="22"/>
                <w:szCs w:val="22"/>
                <w:lang w:val="en-US"/>
              </w:rPr>
              <w:t>x</w:t>
            </w:r>
            <w:r w:rsidRPr="00844EA2">
              <w:rPr>
                <w:sz w:val="22"/>
                <w:szCs w:val="22"/>
                <w:vertAlign w:val="superscript"/>
                <w:lang w:val="uk-UA"/>
              </w:rPr>
              <w:t>(0)</w:t>
            </w:r>
            <w:r w:rsidRPr="00844EA2">
              <w:rPr>
                <w:sz w:val="22"/>
                <w:szCs w:val="22"/>
                <w:lang w:val="uk-UA"/>
              </w:rPr>
              <w:t xml:space="preserve"> = [-1, 6]</w:t>
            </w:r>
            <w:r w:rsidRPr="00844EA2">
              <w:rPr>
                <w:sz w:val="22"/>
                <w:szCs w:val="22"/>
                <w:vertAlign w:val="superscript"/>
                <w:lang w:val="en-US"/>
              </w:rPr>
              <w:t>T</w:t>
            </w:r>
          </w:p>
        </w:tc>
      </w:tr>
      <w:tr w:rsidR="00582458" w:rsidRPr="00844EA2" w:rsidTr="00844EA2">
        <w:trPr>
          <w:jc w:val="center"/>
        </w:trPr>
        <w:tc>
          <w:tcPr>
            <w:tcW w:w="741" w:type="dxa"/>
            <w:shd w:val="clear" w:color="auto" w:fill="auto"/>
          </w:tcPr>
          <w:p w:rsidR="00582458" w:rsidRPr="00844EA2" w:rsidRDefault="00582458" w:rsidP="00582458">
            <w:pPr>
              <w:spacing w:line="480" w:lineRule="auto"/>
              <w:jc w:val="center"/>
              <w:rPr>
                <w:sz w:val="22"/>
                <w:szCs w:val="22"/>
                <w:lang w:val="uk-UA"/>
              </w:rPr>
            </w:pPr>
            <w:r w:rsidRPr="00844EA2">
              <w:rPr>
                <w:sz w:val="22"/>
                <w:szCs w:val="22"/>
                <w:lang w:val="uk-UA"/>
              </w:rPr>
              <w:t>18</w:t>
            </w:r>
          </w:p>
        </w:tc>
        <w:tc>
          <w:tcPr>
            <w:tcW w:w="3252" w:type="dxa"/>
            <w:shd w:val="clear" w:color="auto" w:fill="auto"/>
          </w:tcPr>
          <w:p w:rsidR="00582458" w:rsidRPr="00844EA2" w:rsidRDefault="00582458" w:rsidP="00582458">
            <w:pPr>
              <w:spacing w:line="480" w:lineRule="auto"/>
              <w:jc w:val="center"/>
              <w:rPr>
                <w:sz w:val="22"/>
                <w:szCs w:val="22"/>
                <w:lang w:val="uk-UA"/>
              </w:rPr>
            </w:pPr>
            <w:r w:rsidRPr="00844EA2">
              <w:rPr>
                <w:sz w:val="22"/>
                <w:szCs w:val="22"/>
                <w:lang w:val="en-US"/>
              </w:rPr>
              <w:t>y</w:t>
            </w:r>
            <w:r w:rsidRPr="00844EA2">
              <w:rPr>
                <w:sz w:val="22"/>
                <w:szCs w:val="22"/>
                <w:lang w:val="uk-UA"/>
              </w:rPr>
              <w:t xml:space="preserve"> = 3 - 3,3</w:t>
            </w:r>
            <w:r w:rsidRPr="00844EA2">
              <w:rPr>
                <w:sz w:val="22"/>
                <w:szCs w:val="22"/>
                <w:lang w:val="en-US"/>
              </w:rPr>
              <w:t>x</w:t>
            </w:r>
            <w:r w:rsidRPr="00844EA2">
              <w:rPr>
                <w:sz w:val="22"/>
                <w:szCs w:val="22"/>
                <w:vertAlign w:val="subscript"/>
                <w:lang w:val="uk-UA"/>
              </w:rPr>
              <w:t xml:space="preserve">1 </w:t>
            </w:r>
            <w:r w:rsidRPr="00844EA2">
              <w:rPr>
                <w:sz w:val="22"/>
                <w:szCs w:val="22"/>
                <w:lang w:val="uk-UA"/>
              </w:rPr>
              <w:t>- 1,1</w:t>
            </w:r>
            <w:r w:rsidRPr="00844EA2">
              <w:rPr>
                <w:sz w:val="22"/>
                <w:szCs w:val="22"/>
                <w:lang w:val="en-US"/>
              </w:rPr>
              <w:t>x</w:t>
            </w:r>
            <w:r w:rsidRPr="00844EA2">
              <w:rPr>
                <w:sz w:val="22"/>
                <w:szCs w:val="22"/>
                <w:vertAlign w:val="subscript"/>
                <w:lang w:val="uk-UA"/>
              </w:rPr>
              <w:t>2</w:t>
            </w:r>
            <w:r w:rsidRPr="00844EA2">
              <w:rPr>
                <w:sz w:val="22"/>
                <w:szCs w:val="22"/>
                <w:lang w:val="uk-UA"/>
              </w:rPr>
              <w:t xml:space="preserve"> + 3</w:t>
            </w:r>
            <w:r w:rsidRPr="00844EA2">
              <w:rPr>
                <w:sz w:val="22"/>
                <w:szCs w:val="22"/>
                <w:lang w:val="en-US"/>
              </w:rPr>
              <w:t>x</w:t>
            </w:r>
            <w:r w:rsidRPr="00844EA2">
              <w:rPr>
                <w:sz w:val="22"/>
                <w:szCs w:val="22"/>
                <w:vertAlign w:val="subscript"/>
                <w:lang w:val="uk-UA"/>
              </w:rPr>
              <w:t>1</w:t>
            </w:r>
            <w:r w:rsidRPr="00844EA2">
              <w:rPr>
                <w:sz w:val="22"/>
                <w:szCs w:val="22"/>
                <w:vertAlign w:val="superscript"/>
                <w:lang w:val="uk-UA"/>
              </w:rPr>
              <w:t xml:space="preserve">2 </w:t>
            </w:r>
            <w:r w:rsidRPr="00844EA2">
              <w:rPr>
                <w:sz w:val="22"/>
                <w:szCs w:val="22"/>
                <w:lang w:val="uk-UA"/>
              </w:rPr>
              <w:t>+4</w:t>
            </w:r>
            <w:r w:rsidRPr="00844EA2">
              <w:rPr>
                <w:sz w:val="22"/>
                <w:szCs w:val="22"/>
                <w:lang w:val="en-US"/>
              </w:rPr>
              <w:t>x</w:t>
            </w:r>
            <w:r w:rsidRPr="00844EA2">
              <w:rPr>
                <w:sz w:val="22"/>
                <w:szCs w:val="22"/>
                <w:vertAlign w:val="subscript"/>
                <w:lang w:val="uk-UA"/>
              </w:rPr>
              <w:t>2</w:t>
            </w:r>
            <w:r w:rsidRPr="00844EA2">
              <w:rPr>
                <w:sz w:val="22"/>
                <w:szCs w:val="22"/>
                <w:vertAlign w:val="superscript"/>
                <w:lang w:val="uk-UA"/>
              </w:rPr>
              <w:t>2</w:t>
            </w:r>
          </w:p>
        </w:tc>
        <w:tc>
          <w:tcPr>
            <w:tcW w:w="1700" w:type="dxa"/>
            <w:shd w:val="clear" w:color="auto" w:fill="auto"/>
          </w:tcPr>
          <w:p w:rsidR="00582458" w:rsidRPr="00844EA2" w:rsidRDefault="00582458" w:rsidP="00582458">
            <w:pPr>
              <w:spacing w:line="480" w:lineRule="auto"/>
              <w:jc w:val="center"/>
              <w:rPr>
                <w:sz w:val="22"/>
                <w:szCs w:val="22"/>
                <w:lang w:val="en-US"/>
              </w:rPr>
            </w:pPr>
            <w:r w:rsidRPr="00844EA2">
              <w:rPr>
                <w:sz w:val="22"/>
                <w:szCs w:val="22"/>
                <w:lang w:val="en-US"/>
              </w:rPr>
              <w:t>x</w:t>
            </w:r>
            <w:r w:rsidRPr="00844EA2">
              <w:rPr>
                <w:sz w:val="22"/>
                <w:szCs w:val="22"/>
                <w:vertAlign w:val="superscript"/>
                <w:lang w:val="uk-UA"/>
              </w:rPr>
              <w:t>(0)</w:t>
            </w:r>
            <w:r w:rsidRPr="00844EA2">
              <w:rPr>
                <w:sz w:val="22"/>
                <w:szCs w:val="22"/>
                <w:lang w:val="uk-UA"/>
              </w:rPr>
              <w:t xml:space="preserve"> = [0, 0]</w:t>
            </w:r>
            <w:r w:rsidRPr="00844EA2">
              <w:rPr>
                <w:sz w:val="22"/>
                <w:szCs w:val="22"/>
                <w:vertAlign w:val="superscript"/>
                <w:lang w:val="en-US"/>
              </w:rPr>
              <w:t>T</w:t>
            </w:r>
          </w:p>
        </w:tc>
      </w:tr>
      <w:tr w:rsidR="00582458" w:rsidRPr="00844EA2" w:rsidTr="00844EA2">
        <w:trPr>
          <w:jc w:val="center"/>
        </w:trPr>
        <w:tc>
          <w:tcPr>
            <w:tcW w:w="741" w:type="dxa"/>
            <w:shd w:val="clear" w:color="auto" w:fill="auto"/>
          </w:tcPr>
          <w:p w:rsidR="00582458" w:rsidRPr="00844EA2" w:rsidRDefault="00582458" w:rsidP="00582458">
            <w:pPr>
              <w:spacing w:line="480" w:lineRule="auto"/>
              <w:jc w:val="center"/>
              <w:rPr>
                <w:sz w:val="22"/>
                <w:szCs w:val="22"/>
                <w:lang w:val="uk-UA"/>
              </w:rPr>
            </w:pPr>
            <w:r w:rsidRPr="00844EA2">
              <w:rPr>
                <w:sz w:val="22"/>
                <w:szCs w:val="22"/>
                <w:lang w:val="uk-UA"/>
              </w:rPr>
              <w:t>19</w:t>
            </w:r>
          </w:p>
        </w:tc>
        <w:tc>
          <w:tcPr>
            <w:tcW w:w="3252" w:type="dxa"/>
            <w:shd w:val="clear" w:color="auto" w:fill="auto"/>
          </w:tcPr>
          <w:p w:rsidR="00582458" w:rsidRPr="00844EA2" w:rsidRDefault="00582458" w:rsidP="00582458">
            <w:pPr>
              <w:spacing w:line="480" w:lineRule="auto"/>
              <w:jc w:val="center"/>
              <w:rPr>
                <w:sz w:val="22"/>
                <w:szCs w:val="22"/>
                <w:lang w:val="uk-UA"/>
              </w:rPr>
            </w:pPr>
            <w:r w:rsidRPr="00844EA2">
              <w:rPr>
                <w:sz w:val="22"/>
                <w:szCs w:val="22"/>
                <w:lang w:val="en-US"/>
              </w:rPr>
              <w:t>y</w:t>
            </w:r>
            <w:r w:rsidRPr="00844EA2">
              <w:rPr>
                <w:sz w:val="22"/>
                <w:szCs w:val="22"/>
                <w:lang w:val="uk-UA"/>
              </w:rPr>
              <w:t xml:space="preserve"> = (1 - </w:t>
            </w:r>
            <w:r w:rsidRPr="00844EA2">
              <w:rPr>
                <w:sz w:val="22"/>
                <w:szCs w:val="22"/>
                <w:lang w:val="en-US"/>
              </w:rPr>
              <w:t>x</w:t>
            </w:r>
            <w:r w:rsidRPr="00844EA2">
              <w:rPr>
                <w:sz w:val="22"/>
                <w:szCs w:val="22"/>
                <w:vertAlign w:val="subscript"/>
                <w:lang w:val="uk-UA"/>
              </w:rPr>
              <w:t>1</w:t>
            </w:r>
            <w:r w:rsidRPr="00844EA2">
              <w:rPr>
                <w:sz w:val="22"/>
                <w:szCs w:val="22"/>
                <w:lang w:val="uk-UA"/>
              </w:rPr>
              <w:t>)</w:t>
            </w:r>
            <w:r w:rsidRPr="00844EA2">
              <w:rPr>
                <w:sz w:val="22"/>
                <w:szCs w:val="22"/>
                <w:vertAlign w:val="superscript"/>
                <w:lang w:val="uk-UA"/>
              </w:rPr>
              <w:t xml:space="preserve">2 </w:t>
            </w:r>
            <w:r w:rsidRPr="00844EA2">
              <w:rPr>
                <w:sz w:val="22"/>
                <w:szCs w:val="22"/>
                <w:lang w:val="uk-UA"/>
              </w:rPr>
              <w:t xml:space="preserve">+ (2 - </w:t>
            </w:r>
            <w:r w:rsidRPr="00844EA2">
              <w:rPr>
                <w:sz w:val="22"/>
                <w:szCs w:val="22"/>
                <w:lang w:val="en-US"/>
              </w:rPr>
              <w:t>x</w:t>
            </w:r>
            <w:r w:rsidRPr="00844EA2">
              <w:rPr>
                <w:sz w:val="22"/>
                <w:szCs w:val="22"/>
                <w:vertAlign w:val="subscript"/>
                <w:lang w:val="uk-UA"/>
              </w:rPr>
              <w:t>2</w:t>
            </w:r>
            <w:r w:rsidRPr="00844EA2">
              <w:rPr>
                <w:sz w:val="22"/>
                <w:szCs w:val="22"/>
                <w:lang w:val="uk-UA"/>
              </w:rPr>
              <w:t>)</w:t>
            </w:r>
            <w:r w:rsidRPr="00844EA2">
              <w:rPr>
                <w:sz w:val="22"/>
                <w:szCs w:val="22"/>
                <w:vertAlign w:val="superscript"/>
                <w:lang w:val="uk-UA"/>
              </w:rPr>
              <w:t>2</w:t>
            </w:r>
            <w:r w:rsidRPr="00844EA2">
              <w:rPr>
                <w:sz w:val="22"/>
                <w:szCs w:val="22"/>
                <w:lang w:val="uk-UA"/>
              </w:rPr>
              <w:t xml:space="preserve"> - </w:t>
            </w:r>
            <w:r w:rsidRPr="00844EA2">
              <w:rPr>
                <w:sz w:val="22"/>
                <w:szCs w:val="22"/>
                <w:lang w:val="en-US"/>
              </w:rPr>
              <w:t>x</w:t>
            </w:r>
            <w:r w:rsidRPr="00844EA2">
              <w:rPr>
                <w:sz w:val="22"/>
                <w:szCs w:val="22"/>
                <w:vertAlign w:val="subscript"/>
                <w:lang w:val="uk-UA"/>
              </w:rPr>
              <w:t>1</w:t>
            </w:r>
            <w:r w:rsidRPr="00844EA2">
              <w:rPr>
                <w:sz w:val="22"/>
                <w:szCs w:val="22"/>
                <w:vertAlign w:val="superscript"/>
                <w:lang w:val="uk-UA"/>
              </w:rPr>
              <w:t>-1</w:t>
            </w:r>
            <w:r w:rsidRPr="00844EA2">
              <w:rPr>
                <w:sz w:val="22"/>
                <w:szCs w:val="22"/>
                <w:lang w:val="en-US"/>
              </w:rPr>
              <w:t>x</w:t>
            </w:r>
            <w:r w:rsidRPr="00844EA2">
              <w:rPr>
                <w:sz w:val="22"/>
                <w:szCs w:val="22"/>
                <w:vertAlign w:val="subscript"/>
                <w:lang w:val="uk-UA"/>
              </w:rPr>
              <w:t>2</w:t>
            </w:r>
            <w:r w:rsidRPr="00844EA2">
              <w:rPr>
                <w:sz w:val="22"/>
                <w:szCs w:val="22"/>
                <w:vertAlign w:val="superscript"/>
                <w:lang w:val="uk-UA"/>
              </w:rPr>
              <w:t>2</w:t>
            </w:r>
          </w:p>
        </w:tc>
        <w:tc>
          <w:tcPr>
            <w:tcW w:w="1700" w:type="dxa"/>
            <w:shd w:val="clear" w:color="auto" w:fill="auto"/>
          </w:tcPr>
          <w:p w:rsidR="00582458" w:rsidRPr="00844EA2" w:rsidRDefault="00582458" w:rsidP="00582458">
            <w:pPr>
              <w:spacing w:line="480" w:lineRule="auto"/>
              <w:jc w:val="center"/>
              <w:rPr>
                <w:sz w:val="22"/>
                <w:szCs w:val="22"/>
                <w:lang w:val="en-US"/>
              </w:rPr>
            </w:pPr>
            <w:r w:rsidRPr="00844EA2">
              <w:rPr>
                <w:sz w:val="22"/>
                <w:szCs w:val="22"/>
                <w:lang w:val="en-US"/>
              </w:rPr>
              <w:t>x</w:t>
            </w:r>
            <w:r w:rsidRPr="00844EA2">
              <w:rPr>
                <w:sz w:val="22"/>
                <w:szCs w:val="22"/>
                <w:vertAlign w:val="superscript"/>
                <w:lang w:val="uk-UA"/>
              </w:rPr>
              <w:t>(0)</w:t>
            </w:r>
            <w:r w:rsidRPr="00844EA2">
              <w:rPr>
                <w:sz w:val="22"/>
                <w:szCs w:val="22"/>
                <w:lang w:val="uk-UA"/>
              </w:rPr>
              <w:t xml:space="preserve"> = [-1, 0]</w:t>
            </w:r>
            <w:r w:rsidRPr="00844EA2">
              <w:rPr>
                <w:sz w:val="22"/>
                <w:szCs w:val="22"/>
                <w:vertAlign w:val="superscript"/>
                <w:lang w:val="en-US"/>
              </w:rPr>
              <w:t>T</w:t>
            </w:r>
          </w:p>
        </w:tc>
      </w:tr>
      <w:tr w:rsidR="00582458" w:rsidRPr="00844EA2" w:rsidTr="00844EA2">
        <w:trPr>
          <w:jc w:val="center"/>
        </w:trPr>
        <w:tc>
          <w:tcPr>
            <w:tcW w:w="741" w:type="dxa"/>
            <w:shd w:val="clear" w:color="auto" w:fill="auto"/>
          </w:tcPr>
          <w:p w:rsidR="00582458" w:rsidRPr="00844EA2" w:rsidRDefault="00582458" w:rsidP="00582458">
            <w:pPr>
              <w:spacing w:line="480" w:lineRule="auto"/>
              <w:jc w:val="center"/>
              <w:rPr>
                <w:sz w:val="22"/>
                <w:szCs w:val="22"/>
                <w:lang w:val="uk-UA"/>
              </w:rPr>
            </w:pPr>
            <w:r w:rsidRPr="00844EA2">
              <w:rPr>
                <w:sz w:val="22"/>
                <w:szCs w:val="22"/>
                <w:lang w:val="uk-UA"/>
              </w:rPr>
              <w:t>20</w:t>
            </w:r>
          </w:p>
        </w:tc>
        <w:tc>
          <w:tcPr>
            <w:tcW w:w="3252" w:type="dxa"/>
            <w:shd w:val="clear" w:color="auto" w:fill="auto"/>
          </w:tcPr>
          <w:p w:rsidR="00582458" w:rsidRPr="00844EA2" w:rsidRDefault="00582458" w:rsidP="00582458">
            <w:pPr>
              <w:spacing w:line="480" w:lineRule="auto"/>
              <w:jc w:val="center"/>
              <w:rPr>
                <w:sz w:val="22"/>
                <w:szCs w:val="22"/>
                <w:lang w:val="uk-UA"/>
              </w:rPr>
            </w:pPr>
            <w:r w:rsidRPr="00844EA2">
              <w:rPr>
                <w:sz w:val="22"/>
                <w:szCs w:val="22"/>
                <w:lang w:val="en-US"/>
              </w:rPr>
              <w:t>y</w:t>
            </w:r>
            <w:r w:rsidRPr="00844EA2">
              <w:rPr>
                <w:sz w:val="22"/>
                <w:szCs w:val="22"/>
                <w:lang w:val="uk-UA"/>
              </w:rPr>
              <w:t xml:space="preserve"> = 4</w:t>
            </w:r>
            <w:r w:rsidRPr="00844EA2">
              <w:rPr>
                <w:sz w:val="22"/>
                <w:szCs w:val="22"/>
                <w:lang w:val="en-US"/>
              </w:rPr>
              <w:t>x</w:t>
            </w:r>
            <w:r w:rsidRPr="00844EA2">
              <w:rPr>
                <w:sz w:val="22"/>
                <w:szCs w:val="22"/>
                <w:vertAlign w:val="subscript"/>
                <w:lang w:val="uk-UA"/>
              </w:rPr>
              <w:t>1</w:t>
            </w:r>
            <w:r w:rsidRPr="00844EA2">
              <w:rPr>
                <w:sz w:val="22"/>
                <w:szCs w:val="22"/>
                <w:vertAlign w:val="superscript"/>
                <w:lang w:val="uk-UA"/>
              </w:rPr>
              <w:t xml:space="preserve">2 </w:t>
            </w:r>
            <w:r w:rsidRPr="00844EA2">
              <w:rPr>
                <w:sz w:val="22"/>
                <w:szCs w:val="22"/>
                <w:lang w:val="uk-UA"/>
              </w:rPr>
              <w:t>+ 3</w:t>
            </w:r>
            <w:r w:rsidRPr="00844EA2">
              <w:rPr>
                <w:sz w:val="22"/>
                <w:szCs w:val="22"/>
                <w:lang w:val="en-US"/>
              </w:rPr>
              <w:t>x</w:t>
            </w:r>
            <w:r w:rsidRPr="00844EA2">
              <w:rPr>
                <w:sz w:val="22"/>
                <w:szCs w:val="22"/>
                <w:vertAlign w:val="subscript"/>
                <w:lang w:val="uk-UA"/>
              </w:rPr>
              <w:t>2</w:t>
            </w:r>
            <w:r w:rsidRPr="00844EA2">
              <w:rPr>
                <w:sz w:val="22"/>
                <w:szCs w:val="22"/>
                <w:vertAlign w:val="superscript"/>
                <w:lang w:val="uk-UA"/>
              </w:rPr>
              <w:t xml:space="preserve">2  </w:t>
            </w:r>
            <w:r w:rsidRPr="00844EA2">
              <w:rPr>
                <w:sz w:val="22"/>
                <w:szCs w:val="22"/>
                <w:lang w:val="uk-UA"/>
              </w:rPr>
              <w:t>- 4</w:t>
            </w:r>
            <w:r w:rsidRPr="00844EA2">
              <w:rPr>
                <w:sz w:val="22"/>
                <w:szCs w:val="22"/>
                <w:lang w:val="en-US"/>
              </w:rPr>
              <w:t>x</w:t>
            </w:r>
            <w:r w:rsidRPr="00844EA2">
              <w:rPr>
                <w:sz w:val="22"/>
                <w:szCs w:val="22"/>
                <w:vertAlign w:val="subscript"/>
                <w:lang w:val="uk-UA"/>
              </w:rPr>
              <w:t>1</w:t>
            </w:r>
            <w:r w:rsidRPr="00844EA2">
              <w:rPr>
                <w:sz w:val="22"/>
                <w:szCs w:val="22"/>
                <w:lang w:val="en-US"/>
              </w:rPr>
              <w:t>x</w:t>
            </w:r>
            <w:r w:rsidRPr="00844EA2">
              <w:rPr>
                <w:sz w:val="22"/>
                <w:szCs w:val="22"/>
                <w:vertAlign w:val="subscript"/>
                <w:lang w:val="uk-UA"/>
              </w:rPr>
              <w:t>2</w:t>
            </w:r>
            <w:r w:rsidRPr="00844EA2">
              <w:rPr>
                <w:sz w:val="22"/>
                <w:szCs w:val="22"/>
                <w:lang w:val="uk-UA"/>
              </w:rPr>
              <w:t xml:space="preserve"> +</w:t>
            </w:r>
            <w:r w:rsidRPr="00844EA2">
              <w:rPr>
                <w:sz w:val="22"/>
                <w:szCs w:val="22"/>
                <w:lang w:val="en-US"/>
              </w:rPr>
              <w:t>x</w:t>
            </w:r>
            <w:r w:rsidRPr="00844EA2">
              <w:rPr>
                <w:sz w:val="22"/>
                <w:szCs w:val="22"/>
                <w:vertAlign w:val="subscript"/>
                <w:lang w:val="uk-UA"/>
              </w:rPr>
              <w:t>1</w:t>
            </w:r>
          </w:p>
        </w:tc>
        <w:tc>
          <w:tcPr>
            <w:tcW w:w="1700" w:type="dxa"/>
            <w:shd w:val="clear" w:color="auto" w:fill="auto"/>
          </w:tcPr>
          <w:p w:rsidR="00582458" w:rsidRPr="00844EA2" w:rsidRDefault="00582458" w:rsidP="00582458">
            <w:pPr>
              <w:spacing w:line="480" w:lineRule="auto"/>
              <w:jc w:val="center"/>
              <w:rPr>
                <w:sz w:val="22"/>
                <w:szCs w:val="22"/>
                <w:lang w:val="en-US"/>
              </w:rPr>
            </w:pPr>
            <w:r w:rsidRPr="00844EA2">
              <w:rPr>
                <w:sz w:val="22"/>
                <w:szCs w:val="22"/>
                <w:lang w:val="en-US"/>
              </w:rPr>
              <w:t>x</w:t>
            </w:r>
            <w:r w:rsidRPr="00844EA2">
              <w:rPr>
                <w:sz w:val="22"/>
                <w:szCs w:val="22"/>
                <w:vertAlign w:val="superscript"/>
                <w:lang w:val="uk-UA"/>
              </w:rPr>
              <w:t>(0)</w:t>
            </w:r>
            <w:r w:rsidRPr="00844EA2">
              <w:rPr>
                <w:sz w:val="22"/>
                <w:szCs w:val="22"/>
                <w:lang w:val="uk-UA"/>
              </w:rPr>
              <w:t xml:space="preserve"> = [5, 3]</w:t>
            </w:r>
            <w:r w:rsidRPr="00844EA2">
              <w:rPr>
                <w:sz w:val="22"/>
                <w:szCs w:val="22"/>
                <w:vertAlign w:val="superscript"/>
                <w:lang w:val="en-US"/>
              </w:rPr>
              <w:t>T</w:t>
            </w:r>
          </w:p>
        </w:tc>
      </w:tr>
      <w:tr w:rsidR="00582458" w:rsidRPr="00844EA2" w:rsidTr="00844EA2">
        <w:trPr>
          <w:jc w:val="center"/>
        </w:trPr>
        <w:tc>
          <w:tcPr>
            <w:tcW w:w="741" w:type="dxa"/>
            <w:shd w:val="clear" w:color="auto" w:fill="auto"/>
          </w:tcPr>
          <w:p w:rsidR="00582458" w:rsidRPr="00844EA2" w:rsidRDefault="00582458" w:rsidP="00582458">
            <w:pPr>
              <w:spacing w:line="480" w:lineRule="auto"/>
              <w:jc w:val="center"/>
              <w:rPr>
                <w:sz w:val="22"/>
                <w:szCs w:val="22"/>
                <w:lang w:val="uk-UA"/>
              </w:rPr>
            </w:pPr>
            <w:r w:rsidRPr="00844EA2">
              <w:rPr>
                <w:sz w:val="22"/>
                <w:szCs w:val="22"/>
                <w:lang w:val="uk-UA"/>
              </w:rPr>
              <w:t>21</w:t>
            </w:r>
          </w:p>
        </w:tc>
        <w:tc>
          <w:tcPr>
            <w:tcW w:w="3252" w:type="dxa"/>
            <w:shd w:val="clear" w:color="auto" w:fill="auto"/>
          </w:tcPr>
          <w:p w:rsidR="00582458" w:rsidRPr="00844EA2" w:rsidRDefault="00582458" w:rsidP="00582458">
            <w:pPr>
              <w:spacing w:line="480" w:lineRule="auto"/>
              <w:jc w:val="center"/>
              <w:rPr>
                <w:sz w:val="22"/>
                <w:szCs w:val="22"/>
                <w:lang w:val="uk-UA"/>
              </w:rPr>
            </w:pPr>
            <w:r w:rsidRPr="00844EA2">
              <w:rPr>
                <w:sz w:val="22"/>
                <w:szCs w:val="22"/>
                <w:lang w:val="en-US"/>
              </w:rPr>
              <w:t>y</w:t>
            </w:r>
            <w:r w:rsidRPr="00844EA2">
              <w:rPr>
                <w:sz w:val="22"/>
                <w:szCs w:val="22"/>
                <w:lang w:val="uk-UA"/>
              </w:rPr>
              <w:t xml:space="preserve"> = 2</w:t>
            </w:r>
            <w:r w:rsidRPr="00844EA2">
              <w:rPr>
                <w:sz w:val="22"/>
                <w:szCs w:val="22"/>
                <w:lang w:val="en-US"/>
              </w:rPr>
              <w:t>x</w:t>
            </w:r>
            <w:r w:rsidRPr="00844EA2">
              <w:rPr>
                <w:sz w:val="22"/>
                <w:szCs w:val="22"/>
                <w:vertAlign w:val="subscript"/>
                <w:lang w:val="uk-UA"/>
              </w:rPr>
              <w:t>1</w:t>
            </w:r>
            <w:r w:rsidRPr="00844EA2">
              <w:rPr>
                <w:sz w:val="22"/>
                <w:szCs w:val="22"/>
                <w:vertAlign w:val="superscript"/>
                <w:lang w:val="uk-UA"/>
              </w:rPr>
              <w:t>2</w:t>
            </w:r>
            <w:r w:rsidRPr="00844EA2">
              <w:rPr>
                <w:sz w:val="22"/>
                <w:szCs w:val="22"/>
                <w:lang w:val="en-US"/>
              </w:rPr>
              <w:t>x</w:t>
            </w:r>
            <w:r w:rsidRPr="00844EA2">
              <w:rPr>
                <w:sz w:val="22"/>
                <w:szCs w:val="22"/>
                <w:vertAlign w:val="subscript"/>
                <w:lang w:val="uk-UA"/>
              </w:rPr>
              <w:t>2</w:t>
            </w:r>
            <w:r w:rsidRPr="00844EA2">
              <w:rPr>
                <w:sz w:val="22"/>
                <w:szCs w:val="22"/>
                <w:vertAlign w:val="superscript"/>
                <w:lang w:val="uk-UA"/>
              </w:rPr>
              <w:t xml:space="preserve">2  </w:t>
            </w:r>
            <w:r w:rsidRPr="00844EA2">
              <w:rPr>
                <w:sz w:val="22"/>
                <w:szCs w:val="22"/>
                <w:lang w:val="uk-UA"/>
              </w:rPr>
              <w:t>- 40</w:t>
            </w:r>
            <w:r w:rsidRPr="00844EA2">
              <w:rPr>
                <w:sz w:val="22"/>
                <w:szCs w:val="22"/>
                <w:lang w:val="en-US"/>
              </w:rPr>
              <w:t>x</w:t>
            </w:r>
            <w:r w:rsidRPr="00844EA2">
              <w:rPr>
                <w:sz w:val="22"/>
                <w:szCs w:val="22"/>
                <w:vertAlign w:val="subscript"/>
                <w:lang w:val="uk-UA"/>
              </w:rPr>
              <w:t>1</w:t>
            </w:r>
            <w:r w:rsidRPr="00844EA2">
              <w:rPr>
                <w:sz w:val="22"/>
                <w:szCs w:val="22"/>
                <w:lang w:val="en-US"/>
              </w:rPr>
              <w:t>x</w:t>
            </w:r>
            <w:r w:rsidRPr="00844EA2">
              <w:rPr>
                <w:sz w:val="22"/>
                <w:szCs w:val="22"/>
                <w:vertAlign w:val="subscript"/>
                <w:lang w:val="uk-UA"/>
              </w:rPr>
              <w:t>2</w:t>
            </w:r>
            <w:r w:rsidRPr="00844EA2">
              <w:rPr>
                <w:sz w:val="22"/>
                <w:szCs w:val="22"/>
                <w:lang w:val="uk-UA"/>
              </w:rPr>
              <w:t xml:space="preserve"> +</w:t>
            </w:r>
            <w:r w:rsidRPr="00844EA2">
              <w:rPr>
                <w:sz w:val="22"/>
                <w:szCs w:val="22"/>
                <w:lang w:val="en-US"/>
              </w:rPr>
              <w:t>x</w:t>
            </w:r>
            <w:r w:rsidRPr="00844EA2">
              <w:rPr>
                <w:sz w:val="22"/>
                <w:szCs w:val="22"/>
                <w:vertAlign w:val="subscript"/>
                <w:lang w:val="uk-UA"/>
              </w:rPr>
              <w:t>1</w:t>
            </w:r>
            <w:r w:rsidRPr="00844EA2">
              <w:rPr>
                <w:sz w:val="22"/>
                <w:szCs w:val="22"/>
                <w:vertAlign w:val="superscript"/>
                <w:lang w:val="uk-UA"/>
              </w:rPr>
              <w:t>3</w:t>
            </w:r>
          </w:p>
        </w:tc>
        <w:tc>
          <w:tcPr>
            <w:tcW w:w="1700" w:type="dxa"/>
            <w:shd w:val="clear" w:color="auto" w:fill="auto"/>
          </w:tcPr>
          <w:p w:rsidR="00582458" w:rsidRPr="00844EA2" w:rsidRDefault="00582458" w:rsidP="00582458">
            <w:pPr>
              <w:spacing w:line="480" w:lineRule="auto"/>
              <w:jc w:val="center"/>
              <w:rPr>
                <w:sz w:val="22"/>
                <w:szCs w:val="22"/>
                <w:lang w:val="en-US"/>
              </w:rPr>
            </w:pPr>
            <w:r w:rsidRPr="00844EA2">
              <w:rPr>
                <w:sz w:val="22"/>
                <w:szCs w:val="22"/>
                <w:lang w:val="en-US"/>
              </w:rPr>
              <w:t>x</w:t>
            </w:r>
            <w:r w:rsidRPr="00844EA2">
              <w:rPr>
                <w:sz w:val="22"/>
                <w:szCs w:val="22"/>
                <w:vertAlign w:val="superscript"/>
                <w:lang w:val="uk-UA"/>
              </w:rPr>
              <w:t>(0)</w:t>
            </w:r>
            <w:r w:rsidRPr="00844EA2">
              <w:rPr>
                <w:sz w:val="22"/>
                <w:szCs w:val="22"/>
                <w:lang w:val="uk-UA"/>
              </w:rPr>
              <w:t xml:space="preserve"> = [8, -7]</w:t>
            </w:r>
            <w:r w:rsidRPr="00844EA2">
              <w:rPr>
                <w:sz w:val="22"/>
                <w:szCs w:val="22"/>
                <w:vertAlign w:val="superscript"/>
                <w:lang w:val="en-US"/>
              </w:rPr>
              <w:t>T</w:t>
            </w:r>
          </w:p>
        </w:tc>
      </w:tr>
      <w:tr w:rsidR="00582458" w:rsidRPr="00844EA2" w:rsidTr="00844EA2">
        <w:trPr>
          <w:jc w:val="center"/>
        </w:trPr>
        <w:tc>
          <w:tcPr>
            <w:tcW w:w="741" w:type="dxa"/>
            <w:shd w:val="clear" w:color="auto" w:fill="auto"/>
          </w:tcPr>
          <w:p w:rsidR="00582458" w:rsidRPr="00844EA2" w:rsidRDefault="00582458" w:rsidP="00582458">
            <w:pPr>
              <w:spacing w:line="480" w:lineRule="auto"/>
              <w:jc w:val="center"/>
              <w:rPr>
                <w:sz w:val="22"/>
                <w:szCs w:val="22"/>
                <w:lang w:val="uk-UA"/>
              </w:rPr>
            </w:pPr>
            <w:r w:rsidRPr="00844EA2">
              <w:rPr>
                <w:sz w:val="22"/>
                <w:szCs w:val="22"/>
                <w:lang w:val="uk-UA"/>
              </w:rPr>
              <w:t>22</w:t>
            </w:r>
          </w:p>
        </w:tc>
        <w:tc>
          <w:tcPr>
            <w:tcW w:w="3252" w:type="dxa"/>
            <w:shd w:val="clear" w:color="auto" w:fill="auto"/>
          </w:tcPr>
          <w:p w:rsidR="00582458" w:rsidRPr="00844EA2" w:rsidRDefault="00582458" w:rsidP="00582458">
            <w:pPr>
              <w:spacing w:line="480" w:lineRule="auto"/>
              <w:jc w:val="center"/>
              <w:rPr>
                <w:sz w:val="22"/>
                <w:szCs w:val="22"/>
                <w:lang w:val="uk-UA"/>
              </w:rPr>
            </w:pPr>
            <w:r w:rsidRPr="00844EA2">
              <w:rPr>
                <w:sz w:val="22"/>
                <w:szCs w:val="22"/>
                <w:lang w:val="en-US"/>
              </w:rPr>
              <w:t>y</w:t>
            </w:r>
            <w:r w:rsidRPr="00844EA2">
              <w:rPr>
                <w:sz w:val="22"/>
                <w:szCs w:val="22"/>
                <w:lang w:val="uk-UA"/>
              </w:rPr>
              <w:t xml:space="preserve"> = 5</w:t>
            </w:r>
            <w:r w:rsidRPr="00844EA2">
              <w:rPr>
                <w:sz w:val="22"/>
                <w:szCs w:val="22"/>
                <w:lang w:val="en-US"/>
              </w:rPr>
              <w:t>x</w:t>
            </w:r>
            <w:r w:rsidRPr="00844EA2">
              <w:rPr>
                <w:sz w:val="22"/>
                <w:szCs w:val="22"/>
                <w:vertAlign w:val="subscript"/>
                <w:lang w:val="uk-UA"/>
              </w:rPr>
              <w:t>1</w:t>
            </w:r>
            <w:r w:rsidRPr="00844EA2">
              <w:rPr>
                <w:sz w:val="22"/>
                <w:szCs w:val="22"/>
                <w:vertAlign w:val="superscript"/>
                <w:lang w:val="uk-UA"/>
              </w:rPr>
              <w:t xml:space="preserve">3 </w:t>
            </w:r>
            <w:r w:rsidRPr="00844EA2">
              <w:rPr>
                <w:sz w:val="22"/>
                <w:szCs w:val="22"/>
                <w:lang w:val="uk-UA"/>
              </w:rPr>
              <w:t>+ 8</w:t>
            </w:r>
            <w:r w:rsidRPr="00844EA2">
              <w:rPr>
                <w:sz w:val="22"/>
                <w:szCs w:val="22"/>
                <w:lang w:val="en-US"/>
              </w:rPr>
              <w:t>x</w:t>
            </w:r>
            <w:r w:rsidRPr="00844EA2">
              <w:rPr>
                <w:sz w:val="22"/>
                <w:szCs w:val="22"/>
                <w:vertAlign w:val="subscript"/>
                <w:lang w:val="uk-UA"/>
              </w:rPr>
              <w:t>2</w:t>
            </w:r>
            <w:r w:rsidRPr="00844EA2">
              <w:rPr>
                <w:sz w:val="22"/>
                <w:szCs w:val="22"/>
                <w:vertAlign w:val="superscript"/>
                <w:lang w:val="uk-UA"/>
              </w:rPr>
              <w:t xml:space="preserve">6  </w:t>
            </w:r>
            <w:r w:rsidRPr="00844EA2">
              <w:rPr>
                <w:sz w:val="22"/>
                <w:szCs w:val="22"/>
                <w:lang w:val="uk-UA"/>
              </w:rPr>
              <w:t>- 4</w:t>
            </w:r>
            <w:r w:rsidRPr="00844EA2">
              <w:rPr>
                <w:sz w:val="22"/>
                <w:szCs w:val="22"/>
                <w:lang w:val="en-US"/>
              </w:rPr>
              <w:t>x</w:t>
            </w:r>
            <w:r w:rsidRPr="00844EA2">
              <w:rPr>
                <w:sz w:val="22"/>
                <w:szCs w:val="22"/>
                <w:vertAlign w:val="subscript"/>
                <w:lang w:val="uk-UA"/>
              </w:rPr>
              <w:t>1</w:t>
            </w:r>
            <w:r w:rsidRPr="00844EA2">
              <w:rPr>
                <w:sz w:val="22"/>
                <w:szCs w:val="22"/>
                <w:vertAlign w:val="superscript"/>
                <w:lang w:val="uk-UA"/>
              </w:rPr>
              <w:t>3</w:t>
            </w:r>
            <w:r w:rsidRPr="00844EA2">
              <w:rPr>
                <w:sz w:val="22"/>
                <w:szCs w:val="22"/>
                <w:lang w:val="en-US"/>
              </w:rPr>
              <w:t>x</w:t>
            </w:r>
            <w:r w:rsidRPr="00844EA2">
              <w:rPr>
                <w:sz w:val="22"/>
                <w:szCs w:val="22"/>
                <w:vertAlign w:val="subscript"/>
                <w:lang w:val="uk-UA"/>
              </w:rPr>
              <w:t>2</w:t>
            </w:r>
            <w:r w:rsidRPr="00844EA2">
              <w:rPr>
                <w:sz w:val="22"/>
                <w:szCs w:val="22"/>
                <w:lang w:val="uk-UA"/>
              </w:rPr>
              <w:t xml:space="preserve"> +5</w:t>
            </w:r>
            <w:r w:rsidRPr="00844EA2">
              <w:rPr>
                <w:sz w:val="22"/>
                <w:szCs w:val="22"/>
                <w:lang w:val="en-US"/>
              </w:rPr>
              <w:t>x</w:t>
            </w:r>
            <w:r w:rsidRPr="00844EA2">
              <w:rPr>
                <w:sz w:val="22"/>
                <w:szCs w:val="22"/>
                <w:vertAlign w:val="subscript"/>
                <w:lang w:val="uk-UA"/>
              </w:rPr>
              <w:t>2</w:t>
            </w:r>
          </w:p>
        </w:tc>
        <w:tc>
          <w:tcPr>
            <w:tcW w:w="1700" w:type="dxa"/>
            <w:shd w:val="clear" w:color="auto" w:fill="auto"/>
          </w:tcPr>
          <w:p w:rsidR="00582458" w:rsidRPr="00844EA2" w:rsidRDefault="00582458" w:rsidP="00582458">
            <w:pPr>
              <w:spacing w:line="480" w:lineRule="auto"/>
              <w:jc w:val="center"/>
              <w:rPr>
                <w:sz w:val="22"/>
                <w:szCs w:val="22"/>
                <w:lang w:val="en-US"/>
              </w:rPr>
            </w:pPr>
            <w:r w:rsidRPr="00844EA2">
              <w:rPr>
                <w:sz w:val="22"/>
                <w:szCs w:val="22"/>
                <w:lang w:val="en-US"/>
              </w:rPr>
              <w:t>x</w:t>
            </w:r>
            <w:r w:rsidRPr="00844EA2">
              <w:rPr>
                <w:sz w:val="22"/>
                <w:szCs w:val="22"/>
                <w:vertAlign w:val="superscript"/>
                <w:lang w:val="uk-UA"/>
              </w:rPr>
              <w:t>(0)</w:t>
            </w:r>
            <w:r w:rsidRPr="00844EA2">
              <w:rPr>
                <w:sz w:val="22"/>
                <w:szCs w:val="22"/>
                <w:lang w:val="uk-UA"/>
              </w:rPr>
              <w:t xml:space="preserve"> = [2, 17]</w:t>
            </w:r>
            <w:r w:rsidRPr="00844EA2">
              <w:rPr>
                <w:sz w:val="22"/>
                <w:szCs w:val="22"/>
                <w:vertAlign w:val="superscript"/>
                <w:lang w:val="en-US"/>
              </w:rPr>
              <w:t>T</w:t>
            </w:r>
          </w:p>
        </w:tc>
      </w:tr>
      <w:tr w:rsidR="00582458" w:rsidRPr="00844EA2" w:rsidTr="00844EA2">
        <w:trPr>
          <w:jc w:val="center"/>
        </w:trPr>
        <w:tc>
          <w:tcPr>
            <w:tcW w:w="741" w:type="dxa"/>
            <w:shd w:val="clear" w:color="auto" w:fill="auto"/>
          </w:tcPr>
          <w:p w:rsidR="00582458" w:rsidRPr="00844EA2" w:rsidRDefault="00582458" w:rsidP="00582458">
            <w:pPr>
              <w:spacing w:line="480" w:lineRule="auto"/>
              <w:jc w:val="center"/>
              <w:rPr>
                <w:sz w:val="22"/>
                <w:szCs w:val="22"/>
                <w:lang w:val="uk-UA"/>
              </w:rPr>
            </w:pPr>
            <w:r w:rsidRPr="00844EA2">
              <w:rPr>
                <w:sz w:val="22"/>
                <w:szCs w:val="22"/>
                <w:lang w:val="uk-UA"/>
              </w:rPr>
              <w:t>23</w:t>
            </w:r>
          </w:p>
        </w:tc>
        <w:tc>
          <w:tcPr>
            <w:tcW w:w="3252" w:type="dxa"/>
            <w:shd w:val="clear" w:color="auto" w:fill="auto"/>
          </w:tcPr>
          <w:p w:rsidR="00582458" w:rsidRPr="00844EA2" w:rsidRDefault="00582458" w:rsidP="00582458">
            <w:pPr>
              <w:spacing w:line="480" w:lineRule="auto"/>
              <w:jc w:val="center"/>
              <w:rPr>
                <w:sz w:val="22"/>
                <w:szCs w:val="22"/>
                <w:lang w:val="uk-UA"/>
              </w:rPr>
            </w:pPr>
            <w:r w:rsidRPr="00844EA2">
              <w:rPr>
                <w:sz w:val="22"/>
                <w:szCs w:val="22"/>
                <w:lang w:val="en-US"/>
              </w:rPr>
              <w:t>y</w:t>
            </w:r>
            <w:r w:rsidRPr="00844EA2">
              <w:rPr>
                <w:sz w:val="22"/>
                <w:szCs w:val="22"/>
                <w:lang w:val="uk-UA"/>
              </w:rPr>
              <w:t xml:space="preserve"> = 8</w:t>
            </w:r>
            <w:r w:rsidRPr="00844EA2">
              <w:rPr>
                <w:sz w:val="22"/>
                <w:szCs w:val="22"/>
                <w:lang w:val="en-US"/>
              </w:rPr>
              <w:t>x</w:t>
            </w:r>
            <w:r w:rsidRPr="00844EA2">
              <w:rPr>
                <w:sz w:val="22"/>
                <w:szCs w:val="22"/>
                <w:vertAlign w:val="subscript"/>
                <w:lang w:val="uk-UA"/>
              </w:rPr>
              <w:t>1</w:t>
            </w:r>
            <w:r w:rsidRPr="00844EA2">
              <w:rPr>
                <w:sz w:val="22"/>
                <w:szCs w:val="22"/>
                <w:vertAlign w:val="superscript"/>
                <w:lang w:val="uk-UA"/>
              </w:rPr>
              <w:t xml:space="preserve">6 </w:t>
            </w:r>
            <w:r w:rsidRPr="00844EA2">
              <w:rPr>
                <w:sz w:val="22"/>
                <w:szCs w:val="22"/>
                <w:lang w:val="uk-UA"/>
              </w:rPr>
              <w:t>+ 33</w:t>
            </w:r>
            <w:r w:rsidRPr="00844EA2">
              <w:rPr>
                <w:sz w:val="22"/>
                <w:szCs w:val="22"/>
                <w:lang w:val="en-US"/>
              </w:rPr>
              <w:t>x</w:t>
            </w:r>
            <w:r w:rsidRPr="00844EA2">
              <w:rPr>
                <w:sz w:val="22"/>
                <w:szCs w:val="22"/>
                <w:vertAlign w:val="subscript"/>
                <w:lang w:val="uk-UA"/>
              </w:rPr>
              <w:t>2</w:t>
            </w:r>
            <w:r w:rsidRPr="00844EA2">
              <w:rPr>
                <w:sz w:val="22"/>
                <w:szCs w:val="22"/>
                <w:vertAlign w:val="superscript"/>
                <w:lang w:val="uk-UA"/>
              </w:rPr>
              <w:t xml:space="preserve">6  </w:t>
            </w:r>
            <w:r w:rsidRPr="00844EA2">
              <w:rPr>
                <w:sz w:val="22"/>
                <w:szCs w:val="22"/>
                <w:lang w:val="uk-UA"/>
              </w:rPr>
              <w:t>- 24</w:t>
            </w:r>
            <w:r w:rsidRPr="00844EA2">
              <w:rPr>
                <w:sz w:val="22"/>
                <w:szCs w:val="22"/>
                <w:lang w:val="en-US"/>
              </w:rPr>
              <w:t>x</w:t>
            </w:r>
            <w:r w:rsidRPr="00844EA2">
              <w:rPr>
                <w:sz w:val="22"/>
                <w:szCs w:val="22"/>
                <w:vertAlign w:val="subscript"/>
                <w:lang w:val="uk-UA"/>
              </w:rPr>
              <w:t>1</w:t>
            </w:r>
            <w:r w:rsidRPr="00844EA2">
              <w:rPr>
                <w:sz w:val="22"/>
                <w:szCs w:val="22"/>
                <w:vertAlign w:val="superscript"/>
                <w:lang w:val="uk-UA"/>
              </w:rPr>
              <w:t>3</w:t>
            </w:r>
            <w:r w:rsidRPr="00844EA2">
              <w:rPr>
                <w:sz w:val="22"/>
                <w:szCs w:val="22"/>
                <w:lang w:val="en-US"/>
              </w:rPr>
              <w:t>x</w:t>
            </w:r>
            <w:r w:rsidRPr="00844EA2">
              <w:rPr>
                <w:sz w:val="22"/>
                <w:szCs w:val="22"/>
                <w:vertAlign w:val="subscript"/>
                <w:lang w:val="uk-UA"/>
              </w:rPr>
              <w:t>2</w:t>
            </w:r>
            <w:r w:rsidRPr="00844EA2">
              <w:rPr>
                <w:sz w:val="22"/>
                <w:szCs w:val="22"/>
                <w:vertAlign w:val="superscript"/>
                <w:lang w:val="uk-UA"/>
              </w:rPr>
              <w:t>3</w:t>
            </w:r>
            <w:r w:rsidRPr="00844EA2">
              <w:rPr>
                <w:sz w:val="22"/>
                <w:szCs w:val="22"/>
                <w:lang w:val="uk-UA"/>
              </w:rPr>
              <w:t>+</w:t>
            </w:r>
            <w:r w:rsidRPr="00844EA2">
              <w:rPr>
                <w:sz w:val="22"/>
                <w:szCs w:val="22"/>
                <w:lang w:val="en-US"/>
              </w:rPr>
              <w:t>x</w:t>
            </w:r>
            <w:r w:rsidRPr="00844EA2">
              <w:rPr>
                <w:sz w:val="22"/>
                <w:szCs w:val="22"/>
                <w:vertAlign w:val="subscript"/>
                <w:lang w:val="uk-UA"/>
              </w:rPr>
              <w:t>1</w:t>
            </w:r>
            <w:r w:rsidRPr="00844EA2">
              <w:rPr>
                <w:sz w:val="22"/>
                <w:szCs w:val="22"/>
                <w:vertAlign w:val="superscript"/>
                <w:lang w:val="uk-UA"/>
              </w:rPr>
              <w:t>9</w:t>
            </w:r>
          </w:p>
        </w:tc>
        <w:tc>
          <w:tcPr>
            <w:tcW w:w="1700" w:type="dxa"/>
            <w:shd w:val="clear" w:color="auto" w:fill="auto"/>
          </w:tcPr>
          <w:p w:rsidR="00582458" w:rsidRPr="00844EA2" w:rsidRDefault="00582458" w:rsidP="00582458">
            <w:pPr>
              <w:spacing w:line="480" w:lineRule="auto"/>
              <w:jc w:val="center"/>
              <w:rPr>
                <w:sz w:val="22"/>
                <w:szCs w:val="22"/>
                <w:lang w:val="en-US"/>
              </w:rPr>
            </w:pPr>
            <w:r w:rsidRPr="00844EA2">
              <w:rPr>
                <w:sz w:val="22"/>
                <w:szCs w:val="22"/>
                <w:lang w:val="en-US"/>
              </w:rPr>
              <w:t>x</w:t>
            </w:r>
            <w:r w:rsidRPr="00844EA2">
              <w:rPr>
                <w:sz w:val="22"/>
                <w:szCs w:val="22"/>
                <w:vertAlign w:val="superscript"/>
                <w:lang w:val="uk-UA"/>
              </w:rPr>
              <w:t>(0)</w:t>
            </w:r>
            <w:r w:rsidRPr="00844EA2">
              <w:rPr>
                <w:sz w:val="22"/>
                <w:szCs w:val="22"/>
                <w:lang w:val="uk-UA"/>
              </w:rPr>
              <w:t xml:space="preserve"> = [3, -6]</w:t>
            </w:r>
            <w:r w:rsidRPr="00844EA2">
              <w:rPr>
                <w:sz w:val="22"/>
                <w:szCs w:val="22"/>
                <w:vertAlign w:val="superscript"/>
                <w:lang w:val="en-US"/>
              </w:rPr>
              <w:t>T</w:t>
            </w:r>
          </w:p>
        </w:tc>
      </w:tr>
      <w:tr w:rsidR="00582458" w:rsidRPr="00844EA2" w:rsidTr="00844EA2">
        <w:trPr>
          <w:jc w:val="center"/>
        </w:trPr>
        <w:tc>
          <w:tcPr>
            <w:tcW w:w="741" w:type="dxa"/>
            <w:shd w:val="clear" w:color="auto" w:fill="auto"/>
          </w:tcPr>
          <w:p w:rsidR="00582458" w:rsidRPr="00844EA2" w:rsidRDefault="00582458" w:rsidP="00582458">
            <w:pPr>
              <w:spacing w:line="480" w:lineRule="auto"/>
              <w:jc w:val="center"/>
              <w:rPr>
                <w:sz w:val="22"/>
                <w:szCs w:val="22"/>
                <w:lang w:val="uk-UA"/>
              </w:rPr>
            </w:pPr>
            <w:r w:rsidRPr="00844EA2">
              <w:rPr>
                <w:sz w:val="22"/>
                <w:szCs w:val="22"/>
                <w:lang w:val="uk-UA"/>
              </w:rPr>
              <w:t>24</w:t>
            </w:r>
          </w:p>
        </w:tc>
        <w:tc>
          <w:tcPr>
            <w:tcW w:w="3252" w:type="dxa"/>
            <w:shd w:val="clear" w:color="auto" w:fill="auto"/>
          </w:tcPr>
          <w:p w:rsidR="00582458" w:rsidRPr="00844EA2" w:rsidRDefault="00582458" w:rsidP="00582458">
            <w:pPr>
              <w:spacing w:line="480" w:lineRule="auto"/>
              <w:jc w:val="center"/>
              <w:rPr>
                <w:sz w:val="22"/>
                <w:szCs w:val="22"/>
                <w:lang w:val="uk-UA"/>
              </w:rPr>
            </w:pPr>
            <w:r w:rsidRPr="00844EA2">
              <w:rPr>
                <w:sz w:val="22"/>
                <w:szCs w:val="22"/>
                <w:lang w:val="en-US"/>
              </w:rPr>
              <w:t>y</w:t>
            </w:r>
            <w:r w:rsidRPr="00844EA2">
              <w:rPr>
                <w:sz w:val="22"/>
                <w:szCs w:val="22"/>
                <w:lang w:val="uk-UA"/>
              </w:rPr>
              <w:t xml:space="preserve"> = 6</w:t>
            </w:r>
            <w:r w:rsidRPr="00844EA2">
              <w:rPr>
                <w:sz w:val="22"/>
                <w:szCs w:val="22"/>
                <w:lang w:val="en-US"/>
              </w:rPr>
              <w:t>x</w:t>
            </w:r>
            <w:r w:rsidRPr="00844EA2">
              <w:rPr>
                <w:sz w:val="22"/>
                <w:szCs w:val="22"/>
                <w:vertAlign w:val="subscript"/>
                <w:lang w:val="uk-UA"/>
              </w:rPr>
              <w:t>1</w:t>
            </w:r>
            <w:r w:rsidRPr="00844EA2">
              <w:rPr>
                <w:sz w:val="22"/>
                <w:szCs w:val="22"/>
                <w:vertAlign w:val="superscript"/>
                <w:lang w:val="uk-UA"/>
              </w:rPr>
              <w:t xml:space="preserve">-2 </w:t>
            </w:r>
            <w:r w:rsidRPr="00844EA2">
              <w:rPr>
                <w:sz w:val="22"/>
                <w:szCs w:val="22"/>
                <w:lang w:val="uk-UA"/>
              </w:rPr>
              <w:t>+ 2</w:t>
            </w:r>
            <w:r w:rsidRPr="00844EA2">
              <w:rPr>
                <w:sz w:val="22"/>
                <w:szCs w:val="22"/>
                <w:lang w:val="en-US"/>
              </w:rPr>
              <w:t>x</w:t>
            </w:r>
            <w:r w:rsidRPr="00844EA2">
              <w:rPr>
                <w:sz w:val="22"/>
                <w:szCs w:val="22"/>
                <w:vertAlign w:val="subscript"/>
                <w:lang w:val="uk-UA"/>
              </w:rPr>
              <w:t>2</w:t>
            </w:r>
            <w:r w:rsidRPr="00844EA2">
              <w:rPr>
                <w:sz w:val="22"/>
                <w:szCs w:val="22"/>
                <w:vertAlign w:val="superscript"/>
                <w:lang w:val="uk-UA"/>
              </w:rPr>
              <w:t xml:space="preserve">8  </w:t>
            </w:r>
            <w:r w:rsidRPr="00844EA2">
              <w:rPr>
                <w:sz w:val="22"/>
                <w:szCs w:val="22"/>
                <w:lang w:val="uk-UA"/>
              </w:rPr>
              <w:t>- 6</w:t>
            </w:r>
            <w:r w:rsidRPr="00844EA2">
              <w:rPr>
                <w:sz w:val="22"/>
                <w:szCs w:val="22"/>
                <w:lang w:val="en-US"/>
              </w:rPr>
              <w:t>x</w:t>
            </w:r>
            <w:r w:rsidRPr="00844EA2">
              <w:rPr>
                <w:sz w:val="22"/>
                <w:szCs w:val="22"/>
                <w:vertAlign w:val="subscript"/>
                <w:lang w:val="uk-UA"/>
              </w:rPr>
              <w:t>1</w:t>
            </w:r>
            <w:r w:rsidRPr="00844EA2">
              <w:rPr>
                <w:sz w:val="22"/>
                <w:szCs w:val="22"/>
                <w:lang w:val="en-US"/>
              </w:rPr>
              <w:t>x</w:t>
            </w:r>
            <w:r w:rsidRPr="00844EA2">
              <w:rPr>
                <w:sz w:val="22"/>
                <w:szCs w:val="22"/>
                <w:vertAlign w:val="subscript"/>
                <w:lang w:val="uk-UA"/>
              </w:rPr>
              <w:t>2</w:t>
            </w:r>
            <w:r w:rsidRPr="00844EA2">
              <w:rPr>
                <w:sz w:val="22"/>
                <w:szCs w:val="22"/>
                <w:lang w:val="uk-UA"/>
              </w:rPr>
              <w:t xml:space="preserve"> +8</w:t>
            </w:r>
            <w:r w:rsidRPr="00844EA2">
              <w:rPr>
                <w:sz w:val="22"/>
                <w:szCs w:val="22"/>
                <w:lang w:val="en-US"/>
              </w:rPr>
              <w:t>x</w:t>
            </w:r>
            <w:r w:rsidRPr="00844EA2">
              <w:rPr>
                <w:sz w:val="22"/>
                <w:szCs w:val="22"/>
                <w:vertAlign w:val="subscript"/>
                <w:lang w:val="uk-UA"/>
              </w:rPr>
              <w:t>2</w:t>
            </w:r>
            <w:r w:rsidRPr="00844EA2">
              <w:rPr>
                <w:sz w:val="22"/>
                <w:szCs w:val="22"/>
                <w:vertAlign w:val="superscript"/>
                <w:lang w:val="uk-UA"/>
              </w:rPr>
              <w:t>4</w:t>
            </w:r>
          </w:p>
        </w:tc>
        <w:tc>
          <w:tcPr>
            <w:tcW w:w="1700" w:type="dxa"/>
            <w:shd w:val="clear" w:color="auto" w:fill="auto"/>
          </w:tcPr>
          <w:p w:rsidR="00582458" w:rsidRPr="00844EA2" w:rsidRDefault="00582458" w:rsidP="00582458">
            <w:pPr>
              <w:spacing w:line="480" w:lineRule="auto"/>
              <w:jc w:val="center"/>
              <w:rPr>
                <w:sz w:val="22"/>
                <w:szCs w:val="22"/>
                <w:lang w:val="en-US"/>
              </w:rPr>
            </w:pPr>
            <w:r w:rsidRPr="00844EA2">
              <w:rPr>
                <w:sz w:val="22"/>
                <w:szCs w:val="22"/>
                <w:lang w:val="en-US"/>
              </w:rPr>
              <w:t>x</w:t>
            </w:r>
            <w:r w:rsidRPr="00844EA2">
              <w:rPr>
                <w:sz w:val="22"/>
                <w:szCs w:val="22"/>
                <w:vertAlign w:val="superscript"/>
                <w:lang w:val="uk-UA"/>
              </w:rPr>
              <w:t>(0)</w:t>
            </w:r>
            <w:r w:rsidRPr="00844EA2">
              <w:rPr>
                <w:sz w:val="22"/>
                <w:szCs w:val="22"/>
                <w:lang w:val="uk-UA"/>
              </w:rPr>
              <w:t xml:space="preserve"> = [-1, 2]</w:t>
            </w:r>
            <w:r w:rsidRPr="00844EA2">
              <w:rPr>
                <w:sz w:val="22"/>
                <w:szCs w:val="22"/>
                <w:vertAlign w:val="superscript"/>
                <w:lang w:val="en-US"/>
              </w:rPr>
              <w:t>T</w:t>
            </w:r>
          </w:p>
        </w:tc>
      </w:tr>
    </w:tbl>
    <w:p w:rsidR="00966167" w:rsidRDefault="00966167" w:rsidP="00966167">
      <w:pPr>
        <w:jc w:val="center"/>
        <w:rPr>
          <w:lang w:val="uk-UA"/>
        </w:rPr>
      </w:pPr>
    </w:p>
    <w:p w:rsidR="00966167" w:rsidRPr="00582458" w:rsidRDefault="001A5C9E" w:rsidP="00582458">
      <w:pPr>
        <w:pStyle w:val="27"/>
        <w:rPr>
          <w:rStyle w:val="main30"/>
          <w:b/>
          <w:kern w:val="0"/>
        </w:rPr>
      </w:pPr>
      <w:bookmarkStart w:id="199" w:name="_Toc226293644"/>
      <w:bookmarkStart w:id="200" w:name="_Toc157537679"/>
      <w:r w:rsidRPr="00582458">
        <w:rPr>
          <w:rStyle w:val="main30"/>
          <w:b/>
          <w:kern w:val="0"/>
          <w:lang w:val="uk-UA"/>
        </w:rPr>
        <w:t>6</w:t>
      </w:r>
      <w:r w:rsidR="00966167" w:rsidRPr="00582458">
        <w:rPr>
          <w:rStyle w:val="main30"/>
          <w:b/>
          <w:kern w:val="0"/>
        </w:rPr>
        <w:t xml:space="preserve">.3 </w:t>
      </w:r>
      <w:proofErr w:type="spellStart"/>
      <w:r w:rsidR="00966167" w:rsidRPr="00582458">
        <w:rPr>
          <w:rStyle w:val="main30"/>
          <w:b/>
          <w:kern w:val="0"/>
        </w:rPr>
        <w:t>Зміст</w:t>
      </w:r>
      <w:proofErr w:type="spellEnd"/>
      <w:r w:rsidR="00966167" w:rsidRPr="00582458">
        <w:rPr>
          <w:rStyle w:val="main30"/>
          <w:b/>
          <w:kern w:val="0"/>
        </w:rPr>
        <w:t xml:space="preserve"> </w:t>
      </w:r>
      <w:proofErr w:type="spellStart"/>
      <w:r w:rsidR="00966167" w:rsidRPr="00582458">
        <w:rPr>
          <w:rStyle w:val="main30"/>
          <w:b/>
          <w:kern w:val="0"/>
        </w:rPr>
        <w:t>звіту</w:t>
      </w:r>
      <w:bookmarkEnd w:id="199"/>
      <w:bookmarkEnd w:id="200"/>
      <w:proofErr w:type="spellEnd"/>
    </w:p>
    <w:p w:rsidR="00966167" w:rsidRDefault="00966167" w:rsidP="00966167">
      <w:pPr>
        <w:pStyle w:val="21"/>
        <w:rPr>
          <w:bCs/>
          <w:caps/>
        </w:rPr>
      </w:pPr>
    </w:p>
    <w:p w:rsidR="00966167" w:rsidRPr="0016545D" w:rsidRDefault="00966167" w:rsidP="00582458">
      <w:pPr>
        <w:numPr>
          <w:ilvl w:val="0"/>
          <w:numId w:val="38"/>
        </w:numPr>
        <w:jc w:val="both"/>
        <w:rPr>
          <w:sz w:val="22"/>
          <w:szCs w:val="22"/>
          <w:lang w:val="uk-UA"/>
        </w:rPr>
      </w:pPr>
      <w:r w:rsidRPr="0016545D">
        <w:rPr>
          <w:sz w:val="22"/>
          <w:szCs w:val="22"/>
          <w:lang w:val="uk-UA"/>
        </w:rPr>
        <w:t>Сформульована мета роботи.</w:t>
      </w:r>
    </w:p>
    <w:p w:rsidR="00966167" w:rsidRPr="0016545D" w:rsidRDefault="00966167" w:rsidP="00582458">
      <w:pPr>
        <w:numPr>
          <w:ilvl w:val="0"/>
          <w:numId w:val="38"/>
        </w:numPr>
        <w:jc w:val="both"/>
        <w:rPr>
          <w:spacing w:val="-1"/>
          <w:sz w:val="22"/>
          <w:szCs w:val="22"/>
          <w:lang w:val="uk-UA"/>
        </w:rPr>
      </w:pPr>
      <w:r w:rsidRPr="0016545D">
        <w:rPr>
          <w:spacing w:val="1"/>
          <w:sz w:val="22"/>
          <w:szCs w:val="22"/>
          <w:lang w:val="uk-UA"/>
        </w:rPr>
        <w:t xml:space="preserve">Алгоритм </w:t>
      </w:r>
      <w:r>
        <w:rPr>
          <w:spacing w:val="1"/>
          <w:sz w:val="22"/>
          <w:szCs w:val="22"/>
          <w:lang w:val="uk-UA"/>
        </w:rPr>
        <w:t>та</w:t>
      </w:r>
      <w:r w:rsidRPr="0016545D">
        <w:rPr>
          <w:spacing w:val="1"/>
          <w:sz w:val="22"/>
          <w:szCs w:val="22"/>
          <w:lang w:val="uk-UA"/>
        </w:rPr>
        <w:t xml:space="preserve"> програм</w:t>
      </w:r>
      <w:r>
        <w:rPr>
          <w:spacing w:val="1"/>
          <w:sz w:val="22"/>
          <w:szCs w:val="22"/>
          <w:lang w:val="uk-UA"/>
        </w:rPr>
        <w:t>а, що реалізує</w:t>
      </w:r>
      <w:r w:rsidRPr="0016545D">
        <w:rPr>
          <w:spacing w:val="1"/>
          <w:sz w:val="22"/>
          <w:szCs w:val="22"/>
          <w:lang w:val="uk-UA"/>
        </w:rPr>
        <w:t xml:space="preserve"> </w:t>
      </w:r>
      <w:r w:rsidR="000B19FE">
        <w:rPr>
          <w:sz w:val="22"/>
          <w:szCs w:val="22"/>
          <w:lang w:val="en-US"/>
        </w:rPr>
        <w:t>S</w:t>
      </w:r>
      <w:r w:rsidR="000B19FE" w:rsidRPr="001A5C9E">
        <w:rPr>
          <w:sz w:val="22"/>
          <w:szCs w:val="22"/>
          <w:vertAlign w:val="superscript"/>
        </w:rPr>
        <w:t>2</w:t>
      </w:r>
      <w:r w:rsidR="000B19FE" w:rsidRPr="001A5C9E">
        <w:rPr>
          <w:sz w:val="22"/>
          <w:szCs w:val="22"/>
        </w:rPr>
        <w:t>-</w:t>
      </w:r>
      <w:r w:rsidR="000B19FE" w:rsidRPr="0016545D">
        <w:rPr>
          <w:sz w:val="22"/>
          <w:szCs w:val="22"/>
        </w:rPr>
        <w:t xml:space="preserve">метод </w:t>
      </w:r>
      <w:r w:rsidR="000B19FE">
        <w:rPr>
          <w:color w:val="000000"/>
          <w:sz w:val="22"/>
          <w:szCs w:val="22"/>
        </w:rPr>
        <w:t>(</w:t>
      </w:r>
      <w:proofErr w:type="spellStart"/>
      <w:r w:rsidR="000B19FE">
        <w:rPr>
          <w:color w:val="000000"/>
          <w:sz w:val="22"/>
          <w:szCs w:val="22"/>
        </w:rPr>
        <w:t>використовувати</w:t>
      </w:r>
      <w:proofErr w:type="spellEnd"/>
      <w:r w:rsidR="000B19FE">
        <w:rPr>
          <w:color w:val="000000"/>
          <w:sz w:val="22"/>
          <w:szCs w:val="22"/>
        </w:rPr>
        <w:t xml:space="preserve"> </w:t>
      </w:r>
      <w:proofErr w:type="spellStart"/>
      <w:r w:rsidR="000B19FE">
        <w:rPr>
          <w:color w:val="000000"/>
          <w:sz w:val="22"/>
          <w:szCs w:val="22"/>
        </w:rPr>
        <w:t>регулярний</w:t>
      </w:r>
      <w:proofErr w:type="spellEnd"/>
      <w:r w:rsidR="000B19FE">
        <w:rPr>
          <w:color w:val="000000"/>
          <w:sz w:val="22"/>
          <w:szCs w:val="22"/>
        </w:rPr>
        <w:t xml:space="preserve"> симплекс)</w:t>
      </w:r>
      <w:r w:rsidR="000B19FE">
        <w:rPr>
          <w:color w:val="000000"/>
          <w:sz w:val="22"/>
          <w:szCs w:val="22"/>
          <w:lang w:val="uk-UA"/>
        </w:rPr>
        <w:t xml:space="preserve"> та </w:t>
      </w:r>
      <w:r w:rsidRPr="0016545D">
        <w:rPr>
          <w:spacing w:val="1"/>
          <w:sz w:val="22"/>
          <w:szCs w:val="22"/>
          <w:lang w:val="uk-UA"/>
        </w:rPr>
        <w:t>метод</w:t>
      </w:r>
      <w:r w:rsidRPr="0016545D">
        <w:rPr>
          <w:sz w:val="22"/>
          <w:szCs w:val="22"/>
          <w:lang w:val="uk-UA"/>
        </w:rPr>
        <w:t xml:space="preserve"> </w:t>
      </w:r>
      <w:proofErr w:type="spellStart"/>
      <w:r w:rsidRPr="0016545D">
        <w:rPr>
          <w:sz w:val="22"/>
          <w:szCs w:val="22"/>
          <w:lang w:val="uk-UA"/>
        </w:rPr>
        <w:t>Нелдера</w:t>
      </w:r>
      <w:proofErr w:type="spellEnd"/>
      <w:r w:rsidRPr="0016545D">
        <w:rPr>
          <w:sz w:val="22"/>
          <w:szCs w:val="22"/>
          <w:lang w:val="uk-UA"/>
        </w:rPr>
        <w:t>-М</w:t>
      </w:r>
      <w:r w:rsidRPr="0016545D">
        <w:rPr>
          <w:sz w:val="22"/>
          <w:szCs w:val="22"/>
        </w:rPr>
        <w:t>i</w:t>
      </w:r>
      <w:r w:rsidRPr="0016545D">
        <w:rPr>
          <w:sz w:val="22"/>
          <w:szCs w:val="22"/>
          <w:lang w:val="uk-UA"/>
        </w:rPr>
        <w:t>да</w:t>
      </w:r>
      <w:r w:rsidRPr="0016545D">
        <w:rPr>
          <w:spacing w:val="-2"/>
          <w:sz w:val="22"/>
          <w:szCs w:val="22"/>
          <w:lang w:val="uk-UA"/>
        </w:rPr>
        <w:t>.</w:t>
      </w:r>
    </w:p>
    <w:p w:rsidR="00966167" w:rsidRPr="0016545D" w:rsidRDefault="00966167" w:rsidP="00582458">
      <w:pPr>
        <w:numPr>
          <w:ilvl w:val="0"/>
          <w:numId w:val="38"/>
        </w:numPr>
        <w:jc w:val="both"/>
        <w:rPr>
          <w:spacing w:val="-4"/>
          <w:sz w:val="22"/>
          <w:szCs w:val="22"/>
          <w:lang w:val="uk-UA"/>
        </w:rPr>
      </w:pPr>
      <w:r w:rsidRPr="0016545D">
        <w:rPr>
          <w:sz w:val="22"/>
          <w:szCs w:val="22"/>
          <w:lang w:val="uk-UA"/>
        </w:rPr>
        <w:t>Результати роботи програми.</w:t>
      </w:r>
    </w:p>
    <w:p w:rsidR="00966167" w:rsidRPr="0016545D" w:rsidRDefault="00966167" w:rsidP="00582458">
      <w:pPr>
        <w:numPr>
          <w:ilvl w:val="0"/>
          <w:numId w:val="38"/>
        </w:numPr>
        <w:jc w:val="both"/>
        <w:rPr>
          <w:sz w:val="22"/>
          <w:szCs w:val="22"/>
          <w:lang w:val="uk-UA"/>
        </w:rPr>
      </w:pPr>
      <w:r w:rsidRPr="0016545D">
        <w:rPr>
          <w:sz w:val="22"/>
          <w:szCs w:val="22"/>
          <w:lang w:val="uk-UA"/>
        </w:rPr>
        <w:t>Аналіз отриманих результатів і висновки.</w:t>
      </w:r>
    </w:p>
    <w:p w:rsidR="00966167" w:rsidRDefault="00966167" w:rsidP="00966167">
      <w:pPr>
        <w:pStyle w:val="main2"/>
        <w:rPr>
          <w:lang w:val="uk-UA"/>
        </w:rPr>
      </w:pPr>
    </w:p>
    <w:p w:rsidR="00966167" w:rsidRPr="00582458" w:rsidRDefault="001A5C9E" w:rsidP="00582458">
      <w:pPr>
        <w:pStyle w:val="27"/>
        <w:rPr>
          <w:rStyle w:val="main30"/>
          <w:b/>
          <w:kern w:val="0"/>
          <w:lang w:val="uk-UA"/>
        </w:rPr>
      </w:pPr>
      <w:bookmarkStart w:id="201" w:name="_Toc226293645"/>
      <w:bookmarkStart w:id="202" w:name="_Toc157537680"/>
      <w:r w:rsidRPr="00582458">
        <w:rPr>
          <w:rStyle w:val="main30"/>
          <w:b/>
          <w:kern w:val="0"/>
          <w:lang w:val="uk-UA"/>
        </w:rPr>
        <w:t>6</w:t>
      </w:r>
      <w:r w:rsidR="00966167" w:rsidRPr="00582458">
        <w:rPr>
          <w:rStyle w:val="main30"/>
          <w:b/>
          <w:kern w:val="0"/>
          <w:lang w:val="uk-UA"/>
        </w:rPr>
        <w:t xml:space="preserve">.4 </w:t>
      </w:r>
      <w:proofErr w:type="spellStart"/>
      <w:r w:rsidR="00966167" w:rsidRPr="00582458">
        <w:rPr>
          <w:rStyle w:val="main30"/>
          <w:b/>
          <w:kern w:val="0"/>
          <w:lang w:val="uk-UA"/>
        </w:rPr>
        <w:t>Контрольні</w:t>
      </w:r>
      <w:proofErr w:type="spellEnd"/>
      <w:r w:rsidR="00966167" w:rsidRPr="00582458">
        <w:rPr>
          <w:rStyle w:val="main30"/>
          <w:b/>
          <w:kern w:val="0"/>
          <w:lang w:val="uk-UA"/>
        </w:rPr>
        <w:t xml:space="preserve"> </w:t>
      </w:r>
      <w:r w:rsidRPr="00582458">
        <w:rPr>
          <w:rStyle w:val="main30"/>
          <w:b/>
          <w:kern w:val="0"/>
          <w:lang w:val="uk-UA"/>
        </w:rPr>
        <w:t>за</w:t>
      </w:r>
      <w:proofErr w:type="spellStart"/>
      <w:r w:rsidR="00966167" w:rsidRPr="00582458">
        <w:rPr>
          <w:rStyle w:val="main30"/>
          <w:b/>
          <w:kern w:val="0"/>
          <w:lang w:val="uk-UA"/>
        </w:rPr>
        <w:t>питання</w:t>
      </w:r>
      <w:bookmarkEnd w:id="201"/>
      <w:bookmarkEnd w:id="202"/>
      <w:proofErr w:type="spellEnd"/>
    </w:p>
    <w:p w:rsidR="00966167" w:rsidRPr="001A5C9E" w:rsidRDefault="00966167" w:rsidP="001A5C9E">
      <w:pPr>
        <w:pStyle w:val="25"/>
        <w:outlineLvl w:val="1"/>
        <w:rPr>
          <w:rStyle w:val="main30"/>
          <w:kern w:val="0"/>
        </w:rPr>
      </w:pPr>
    </w:p>
    <w:p w:rsidR="00966167" w:rsidRPr="0016545D" w:rsidRDefault="00966167" w:rsidP="001A5C9E">
      <w:pPr>
        <w:numPr>
          <w:ilvl w:val="0"/>
          <w:numId w:val="33"/>
        </w:numPr>
        <w:tabs>
          <w:tab w:val="left" w:pos="1100"/>
          <w:tab w:val="left" w:pos="8931"/>
        </w:tabs>
        <w:jc w:val="both"/>
        <w:rPr>
          <w:sz w:val="22"/>
          <w:szCs w:val="22"/>
          <w:lang w:val="uk-UA"/>
        </w:rPr>
      </w:pPr>
      <w:r w:rsidRPr="0016545D">
        <w:rPr>
          <w:sz w:val="22"/>
          <w:szCs w:val="22"/>
          <w:lang w:val="uk-UA"/>
        </w:rPr>
        <w:t xml:space="preserve">Наведіть класифікацію методів безумовної багатовимірної оптимізації. </w:t>
      </w:r>
    </w:p>
    <w:p w:rsidR="00966167" w:rsidRPr="0016545D" w:rsidRDefault="00966167" w:rsidP="00966167">
      <w:pPr>
        <w:numPr>
          <w:ilvl w:val="0"/>
          <w:numId w:val="33"/>
        </w:numPr>
        <w:tabs>
          <w:tab w:val="num" w:pos="1100"/>
          <w:tab w:val="left" w:pos="8931"/>
        </w:tabs>
        <w:jc w:val="both"/>
        <w:rPr>
          <w:sz w:val="22"/>
          <w:szCs w:val="22"/>
        </w:rPr>
      </w:pPr>
      <w:r>
        <w:rPr>
          <w:sz w:val="22"/>
          <w:szCs w:val="22"/>
          <w:lang w:val="uk-UA"/>
        </w:rPr>
        <w:t>Опишіть м</w:t>
      </w:r>
      <w:proofErr w:type="spellStart"/>
      <w:r w:rsidRPr="0016545D">
        <w:rPr>
          <w:sz w:val="22"/>
          <w:szCs w:val="22"/>
        </w:rPr>
        <w:t>етод</w:t>
      </w:r>
      <w:proofErr w:type="spellEnd"/>
      <w:r w:rsidRPr="0016545D">
        <w:rPr>
          <w:sz w:val="22"/>
          <w:szCs w:val="22"/>
        </w:rPr>
        <w:t xml:space="preserve"> </w:t>
      </w:r>
      <w:proofErr w:type="spellStart"/>
      <w:r w:rsidRPr="0016545D">
        <w:rPr>
          <w:sz w:val="22"/>
          <w:szCs w:val="22"/>
        </w:rPr>
        <w:t>пошуку</w:t>
      </w:r>
      <w:proofErr w:type="spellEnd"/>
      <w:r w:rsidRPr="0016545D">
        <w:rPr>
          <w:sz w:val="22"/>
          <w:szCs w:val="22"/>
        </w:rPr>
        <w:t xml:space="preserve"> за симплексом. </w:t>
      </w:r>
    </w:p>
    <w:p w:rsidR="00966167" w:rsidRPr="0016545D" w:rsidRDefault="00966167" w:rsidP="00966167">
      <w:pPr>
        <w:numPr>
          <w:ilvl w:val="0"/>
          <w:numId w:val="33"/>
        </w:numPr>
        <w:tabs>
          <w:tab w:val="num" w:pos="1100"/>
          <w:tab w:val="left" w:pos="8931"/>
        </w:tabs>
        <w:jc w:val="both"/>
        <w:rPr>
          <w:sz w:val="22"/>
          <w:szCs w:val="22"/>
        </w:rPr>
      </w:pPr>
      <w:r w:rsidRPr="0016545D">
        <w:rPr>
          <w:sz w:val="22"/>
          <w:szCs w:val="22"/>
        </w:rPr>
        <w:t xml:space="preserve">Охарактеризуйте </w:t>
      </w:r>
      <w:proofErr w:type="spellStart"/>
      <w:r w:rsidRPr="0016545D">
        <w:rPr>
          <w:sz w:val="22"/>
          <w:szCs w:val="22"/>
        </w:rPr>
        <w:t>ситуацію</w:t>
      </w:r>
      <w:proofErr w:type="spellEnd"/>
      <w:r w:rsidRPr="0016545D">
        <w:rPr>
          <w:sz w:val="22"/>
          <w:szCs w:val="22"/>
        </w:rPr>
        <w:t xml:space="preserve"> </w:t>
      </w:r>
      <w:proofErr w:type="spellStart"/>
      <w:r w:rsidRPr="0016545D">
        <w:rPr>
          <w:sz w:val="22"/>
          <w:szCs w:val="22"/>
        </w:rPr>
        <w:t>накриття</w:t>
      </w:r>
      <w:proofErr w:type="spellEnd"/>
      <w:r w:rsidRPr="0016545D">
        <w:rPr>
          <w:sz w:val="22"/>
          <w:szCs w:val="22"/>
        </w:rPr>
        <w:t xml:space="preserve"> точки </w:t>
      </w:r>
      <w:proofErr w:type="spellStart"/>
      <w:r w:rsidRPr="0016545D">
        <w:rPr>
          <w:sz w:val="22"/>
          <w:szCs w:val="22"/>
        </w:rPr>
        <w:t>мінімуму</w:t>
      </w:r>
      <w:proofErr w:type="spellEnd"/>
      <w:r w:rsidRPr="0016545D">
        <w:rPr>
          <w:sz w:val="22"/>
          <w:szCs w:val="22"/>
        </w:rPr>
        <w:t xml:space="preserve">, </w:t>
      </w:r>
      <w:proofErr w:type="spellStart"/>
      <w:r w:rsidRPr="0016545D">
        <w:rPr>
          <w:sz w:val="22"/>
          <w:szCs w:val="22"/>
        </w:rPr>
        <w:t>що</w:t>
      </w:r>
      <w:proofErr w:type="spellEnd"/>
      <w:r w:rsidRPr="0016545D">
        <w:rPr>
          <w:sz w:val="22"/>
          <w:szCs w:val="22"/>
        </w:rPr>
        <w:t xml:space="preserve"> </w:t>
      </w:r>
      <w:proofErr w:type="spellStart"/>
      <w:r w:rsidRPr="0016545D">
        <w:rPr>
          <w:sz w:val="22"/>
          <w:szCs w:val="22"/>
        </w:rPr>
        <w:t>виника</w:t>
      </w:r>
      <w:proofErr w:type="spellEnd"/>
      <w:r>
        <w:rPr>
          <w:sz w:val="22"/>
          <w:szCs w:val="22"/>
          <w:lang w:val="uk-UA"/>
        </w:rPr>
        <w:t>є</w:t>
      </w:r>
      <w:r w:rsidRPr="0016545D">
        <w:rPr>
          <w:sz w:val="22"/>
          <w:szCs w:val="22"/>
        </w:rPr>
        <w:t xml:space="preserve"> </w:t>
      </w:r>
      <w:proofErr w:type="spellStart"/>
      <w:r w:rsidRPr="0016545D">
        <w:rPr>
          <w:sz w:val="22"/>
          <w:szCs w:val="22"/>
        </w:rPr>
        <w:t>під</w:t>
      </w:r>
      <w:proofErr w:type="spellEnd"/>
      <w:r>
        <w:rPr>
          <w:sz w:val="22"/>
          <w:szCs w:val="22"/>
          <w:lang w:val="uk-UA"/>
        </w:rPr>
        <w:t xml:space="preserve"> </w:t>
      </w:r>
      <w:r w:rsidRPr="0016545D">
        <w:rPr>
          <w:sz w:val="22"/>
          <w:szCs w:val="22"/>
        </w:rPr>
        <w:t xml:space="preserve">час симплексного </w:t>
      </w:r>
      <w:proofErr w:type="spellStart"/>
      <w:r w:rsidRPr="0016545D">
        <w:rPr>
          <w:sz w:val="22"/>
          <w:szCs w:val="22"/>
        </w:rPr>
        <w:t>пошуку</w:t>
      </w:r>
      <w:proofErr w:type="spellEnd"/>
      <w:r w:rsidRPr="0016545D">
        <w:rPr>
          <w:sz w:val="22"/>
          <w:szCs w:val="22"/>
        </w:rPr>
        <w:t>.</w:t>
      </w:r>
    </w:p>
    <w:p w:rsidR="00966167" w:rsidRPr="0016545D" w:rsidRDefault="00966167" w:rsidP="00966167">
      <w:pPr>
        <w:numPr>
          <w:ilvl w:val="0"/>
          <w:numId w:val="33"/>
        </w:numPr>
        <w:tabs>
          <w:tab w:val="num" w:pos="1100"/>
          <w:tab w:val="left" w:pos="8931"/>
        </w:tabs>
        <w:jc w:val="both"/>
        <w:rPr>
          <w:sz w:val="22"/>
          <w:szCs w:val="22"/>
        </w:rPr>
      </w:pPr>
      <w:r w:rsidRPr="0016545D">
        <w:rPr>
          <w:sz w:val="22"/>
          <w:szCs w:val="22"/>
        </w:rPr>
        <w:lastRenderedPageBreak/>
        <w:t xml:space="preserve">Охарактеризуйте </w:t>
      </w:r>
      <w:proofErr w:type="spellStart"/>
      <w:r w:rsidRPr="0016545D">
        <w:rPr>
          <w:sz w:val="22"/>
          <w:szCs w:val="22"/>
        </w:rPr>
        <w:t>ситуацію</w:t>
      </w:r>
      <w:proofErr w:type="spellEnd"/>
      <w:r w:rsidRPr="0016545D">
        <w:rPr>
          <w:sz w:val="22"/>
          <w:szCs w:val="22"/>
        </w:rPr>
        <w:t xml:space="preserve"> </w:t>
      </w:r>
      <w:proofErr w:type="spellStart"/>
      <w:r w:rsidRPr="0016545D">
        <w:rPr>
          <w:sz w:val="22"/>
          <w:szCs w:val="22"/>
        </w:rPr>
        <w:t>циклічного</w:t>
      </w:r>
      <w:proofErr w:type="spellEnd"/>
      <w:r w:rsidRPr="0016545D">
        <w:rPr>
          <w:sz w:val="22"/>
          <w:szCs w:val="22"/>
        </w:rPr>
        <w:t xml:space="preserve"> </w:t>
      </w:r>
      <w:proofErr w:type="spellStart"/>
      <w:r w:rsidRPr="0016545D">
        <w:rPr>
          <w:sz w:val="22"/>
          <w:szCs w:val="22"/>
        </w:rPr>
        <w:t>руху</w:t>
      </w:r>
      <w:proofErr w:type="spellEnd"/>
      <w:r>
        <w:rPr>
          <w:sz w:val="22"/>
          <w:szCs w:val="22"/>
          <w:lang w:val="uk-UA"/>
        </w:rPr>
        <w:t xml:space="preserve"> </w:t>
      </w:r>
      <w:proofErr w:type="spellStart"/>
      <w:r w:rsidRPr="0016545D">
        <w:rPr>
          <w:sz w:val="22"/>
          <w:szCs w:val="22"/>
        </w:rPr>
        <w:t>під</w:t>
      </w:r>
      <w:proofErr w:type="spellEnd"/>
      <w:r>
        <w:rPr>
          <w:sz w:val="22"/>
          <w:szCs w:val="22"/>
          <w:lang w:val="uk-UA"/>
        </w:rPr>
        <w:t xml:space="preserve"> </w:t>
      </w:r>
      <w:r w:rsidRPr="0016545D">
        <w:rPr>
          <w:sz w:val="22"/>
          <w:szCs w:val="22"/>
        </w:rPr>
        <w:t xml:space="preserve">час симплексного </w:t>
      </w:r>
      <w:proofErr w:type="spellStart"/>
      <w:r w:rsidRPr="0016545D">
        <w:rPr>
          <w:sz w:val="22"/>
          <w:szCs w:val="22"/>
        </w:rPr>
        <w:t>пошуку</w:t>
      </w:r>
      <w:proofErr w:type="spellEnd"/>
      <w:r w:rsidRPr="0016545D">
        <w:rPr>
          <w:sz w:val="22"/>
          <w:szCs w:val="22"/>
        </w:rPr>
        <w:t>.</w:t>
      </w:r>
    </w:p>
    <w:p w:rsidR="00966167" w:rsidRPr="0016545D" w:rsidRDefault="00966167" w:rsidP="00966167">
      <w:pPr>
        <w:numPr>
          <w:ilvl w:val="0"/>
          <w:numId w:val="33"/>
        </w:numPr>
        <w:tabs>
          <w:tab w:val="num" w:pos="1100"/>
          <w:tab w:val="left" w:pos="8931"/>
        </w:tabs>
        <w:jc w:val="both"/>
        <w:rPr>
          <w:sz w:val="22"/>
          <w:szCs w:val="22"/>
        </w:rPr>
      </w:pPr>
      <w:proofErr w:type="spellStart"/>
      <w:r w:rsidRPr="0016545D">
        <w:rPr>
          <w:sz w:val="22"/>
          <w:szCs w:val="22"/>
        </w:rPr>
        <w:t>Що</w:t>
      </w:r>
      <w:proofErr w:type="spellEnd"/>
      <w:r w:rsidRPr="0016545D">
        <w:rPr>
          <w:sz w:val="22"/>
          <w:szCs w:val="22"/>
        </w:rPr>
        <w:t xml:space="preserve"> є </w:t>
      </w:r>
      <w:proofErr w:type="spellStart"/>
      <w:r w:rsidRPr="0016545D">
        <w:rPr>
          <w:sz w:val="22"/>
          <w:szCs w:val="22"/>
        </w:rPr>
        <w:t>критерієм</w:t>
      </w:r>
      <w:proofErr w:type="spellEnd"/>
      <w:r w:rsidRPr="0016545D">
        <w:rPr>
          <w:sz w:val="22"/>
          <w:szCs w:val="22"/>
        </w:rPr>
        <w:t xml:space="preserve"> </w:t>
      </w:r>
      <w:proofErr w:type="spellStart"/>
      <w:r w:rsidRPr="0016545D">
        <w:rPr>
          <w:sz w:val="22"/>
          <w:szCs w:val="22"/>
        </w:rPr>
        <w:t>закінчення</w:t>
      </w:r>
      <w:proofErr w:type="spellEnd"/>
      <w:r w:rsidRPr="0016545D">
        <w:rPr>
          <w:sz w:val="22"/>
          <w:szCs w:val="22"/>
        </w:rPr>
        <w:t xml:space="preserve"> симплексного </w:t>
      </w:r>
      <w:proofErr w:type="spellStart"/>
      <w:r w:rsidRPr="0016545D">
        <w:rPr>
          <w:sz w:val="22"/>
          <w:szCs w:val="22"/>
        </w:rPr>
        <w:t>пошуку</w:t>
      </w:r>
      <w:proofErr w:type="spellEnd"/>
      <w:r w:rsidRPr="0016545D">
        <w:rPr>
          <w:sz w:val="22"/>
          <w:szCs w:val="22"/>
        </w:rPr>
        <w:t>?</w:t>
      </w:r>
    </w:p>
    <w:p w:rsidR="00966167" w:rsidRPr="0016545D" w:rsidRDefault="00966167" w:rsidP="00966167">
      <w:pPr>
        <w:numPr>
          <w:ilvl w:val="0"/>
          <w:numId w:val="33"/>
        </w:numPr>
        <w:tabs>
          <w:tab w:val="num" w:pos="1100"/>
          <w:tab w:val="left" w:pos="8931"/>
        </w:tabs>
        <w:jc w:val="both"/>
        <w:rPr>
          <w:sz w:val="22"/>
          <w:szCs w:val="22"/>
        </w:rPr>
      </w:pPr>
      <w:r w:rsidRPr="0016545D">
        <w:rPr>
          <w:sz w:val="22"/>
          <w:szCs w:val="22"/>
        </w:rPr>
        <w:t xml:space="preserve">Як </w:t>
      </w:r>
      <w:proofErr w:type="spellStart"/>
      <w:r w:rsidRPr="0016545D">
        <w:rPr>
          <w:sz w:val="22"/>
          <w:szCs w:val="22"/>
        </w:rPr>
        <w:t>визначаються</w:t>
      </w:r>
      <w:proofErr w:type="spellEnd"/>
      <w:r w:rsidRPr="0016545D">
        <w:rPr>
          <w:sz w:val="22"/>
          <w:szCs w:val="22"/>
        </w:rPr>
        <w:t xml:space="preserve"> </w:t>
      </w:r>
      <w:proofErr w:type="spellStart"/>
      <w:r w:rsidRPr="0016545D">
        <w:rPr>
          <w:sz w:val="22"/>
          <w:szCs w:val="22"/>
        </w:rPr>
        <w:t>координати</w:t>
      </w:r>
      <w:proofErr w:type="spellEnd"/>
      <w:r w:rsidRPr="0016545D">
        <w:rPr>
          <w:sz w:val="22"/>
          <w:szCs w:val="22"/>
        </w:rPr>
        <w:t xml:space="preserve"> вершин початкового симплексу?</w:t>
      </w:r>
    </w:p>
    <w:p w:rsidR="00966167" w:rsidRPr="0016545D" w:rsidRDefault="00966167" w:rsidP="00966167">
      <w:pPr>
        <w:numPr>
          <w:ilvl w:val="0"/>
          <w:numId w:val="33"/>
        </w:numPr>
        <w:tabs>
          <w:tab w:val="num" w:pos="1100"/>
          <w:tab w:val="left" w:pos="8931"/>
        </w:tabs>
        <w:jc w:val="both"/>
        <w:rPr>
          <w:sz w:val="22"/>
          <w:szCs w:val="22"/>
        </w:rPr>
      </w:pPr>
      <w:r w:rsidRPr="0016545D">
        <w:rPr>
          <w:sz w:val="22"/>
          <w:szCs w:val="22"/>
        </w:rPr>
        <w:t xml:space="preserve">Як </w:t>
      </w:r>
      <w:proofErr w:type="spellStart"/>
      <w:r w:rsidRPr="0016545D">
        <w:rPr>
          <w:sz w:val="22"/>
          <w:szCs w:val="22"/>
        </w:rPr>
        <w:t>визначаються</w:t>
      </w:r>
      <w:proofErr w:type="spellEnd"/>
      <w:r w:rsidRPr="0016545D">
        <w:rPr>
          <w:sz w:val="22"/>
          <w:szCs w:val="22"/>
        </w:rPr>
        <w:t xml:space="preserve"> </w:t>
      </w:r>
      <w:proofErr w:type="spellStart"/>
      <w:r w:rsidRPr="0016545D">
        <w:rPr>
          <w:sz w:val="22"/>
          <w:szCs w:val="22"/>
        </w:rPr>
        <w:t>координати</w:t>
      </w:r>
      <w:proofErr w:type="spellEnd"/>
      <w:r w:rsidRPr="0016545D">
        <w:rPr>
          <w:sz w:val="22"/>
          <w:szCs w:val="22"/>
        </w:rPr>
        <w:t xml:space="preserve"> </w:t>
      </w:r>
      <w:proofErr w:type="spellStart"/>
      <w:r w:rsidRPr="0016545D">
        <w:rPr>
          <w:sz w:val="22"/>
          <w:szCs w:val="22"/>
        </w:rPr>
        <w:t>від</w:t>
      </w:r>
      <w:proofErr w:type="spellEnd"/>
      <w:r>
        <w:rPr>
          <w:sz w:val="22"/>
          <w:szCs w:val="22"/>
          <w:lang w:val="uk-UA"/>
        </w:rPr>
        <w:t>ображеної</w:t>
      </w:r>
      <w:r w:rsidRPr="0016545D">
        <w:rPr>
          <w:sz w:val="22"/>
          <w:szCs w:val="22"/>
        </w:rPr>
        <w:t xml:space="preserve"> </w:t>
      </w:r>
      <w:proofErr w:type="spellStart"/>
      <w:r w:rsidRPr="0016545D">
        <w:rPr>
          <w:sz w:val="22"/>
          <w:szCs w:val="22"/>
        </w:rPr>
        <w:t>вершини</w:t>
      </w:r>
      <w:proofErr w:type="spellEnd"/>
      <w:r w:rsidRPr="0016545D">
        <w:rPr>
          <w:sz w:val="22"/>
          <w:szCs w:val="22"/>
        </w:rPr>
        <w:t xml:space="preserve"> симплексу?</w:t>
      </w:r>
    </w:p>
    <w:p w:rsidR="00966167" w:rsidRPr="0016545D" w:rsidRDefault="00966167" w:rsidP="00966167">
      <w:pPr>
        <w:numPr>
          <w:ilvl w:val="0"/>
          <w:numId w:val="33"/>
        </w:numPr>
        <w:tabs>
          <w:tab w:val="num" w:pos="1100"/>
          <w:tab w:val="left" w:pos="8931"/>
        </w:tabs>
        <w:jc w:val="both"/>
        <w:rPr>
          <w:sz w:val="22"/>
          <w:szCs w:val="22"/>
        </w:rPr>
      </w:pPr>
      <w:proofErr w:type="spellStart"/>
      <w:r w:rsidRPr="0016545D">
        <w:rPr>
          <w:sz w:val="22"/>
          <w:szCs w:val="22"/>
        </w:rPr>
        <w:t>Переваги</w:t>
      </w:r>
      <w:proofErr w:type="spellEnd"/>
      <w:r w:rsidRPr="0016545D">
        <w:rPr>
          <w:sz w:val="22"/>
          <w:szCs w:val="22"/>
        </w:rPr>
        <w:t xml:space="preserve"> та </w:t>
      </w:r>
      <w:proofErr w:type="spellStart"/>
      <w:r w:rsidRPr="0016545D">
        <w:rPr>
          <w:sz w:val="22"/>
          <w:szCs w:val="22"/>
        </w:rPr>
        <w:t>недолiки</w:t>
      </w:r>
      <w:proofErr w:type="spellEnd"/>
      <w:r w:rsidRPr="0016545D">
        <w:rPr>
          <w:sz w:val="22"/>
          <w:szCs w:val="22"/>
        </w:rPr>
        <w:t xml:space="preserve"> методу </w:t>
      </w:r>
      <w:proofErr w:type="spellStart"/>
      <w:r w:rsidRPr="0016545D">
        <w:rPr>
          <w:sz w:val="22"/>
          <w:szCs w:val="22"/>
        </w:rPr>
        <w:t>пошуку</w:t>
      </w:r>
      <w:proofErr w:type="spellEnd"/>
      <w:r w:rsidRPr="0016545D">
        <w:rPr>
          <w:sz w:val="22"/>
          <w:szCs w:val="22"/>
        </w:rPr>
        <w:t xml:space="preserve"> за симплексом.</w:t>
      </w:r>
    </w:p>
    <w:p w:rsidR="00966167" w:rsidRPr="00E80BBB" w:rsidRDefault="00966167" w:rsidP="00966167">
      <w:pPr>
        <w:numPr>
          <w:ilvl w:val="0"/>
          <w:numId w:val="33"/>
        </w:numPr>
        <w:tabs>
          <w:tab w:val="num" w:pos="1100"/>
          <w:tab w:val="num" w:pos="1200"/>
          <w:tab w:val="left" w:pos="8931"/>
        </w:tabs>
        <w:jc w:val="both"/>
        <w:rPr>
          <w:sz w:val="22"/>
          <w:szCs w:val="22"/>
        </w:rPr>
      </w:pPr>
      <w:r w:rsidRPr="0016545D">
        <w:rPr>
          <w:sz w:val="22"/>
          <w:szCs w:val="22"/>
        </w:rPr>
        <w:t xml:space="preserve">Коли треба </w:t>
      </w:r>
      <w:proofErr w:type="spellStart"/>
      <w:r w:rsidRPr="0016545D">
        <w:rPr>
          <w:sz w:val="22"/>
          <w:szCs w:val="22"/>
        </w:rPr>
        <w:t>використовувати</w:t>
      </w:r>
      <w:proofErr w:type="spellEnd"/>
      <w:r w:rsidRPr="0016545D">
        <w:rPr>
          <w:sz w:val="22"/>
          <w:szCs w:val="22"/>
        </w:rPr>
        <w:t xml:space="preserve"> </w:t>
      </w:r>
      <w:proofErr w:type="spellStart"/>
      <w:r w:rsidRPr="0016545D">
        <w:rPr>
          <w:sz w:val="22"/>
          <w:szCs w:val="22"/>
        </w:rPr>
        <w:t>симплексний</w:t>
      </w:r>
      <w:proofErr w:type="spellEnd"/>
      <w:r w:rsidRPr="0016545D">
        <w:rPr>
          <w:sz w:val="22"/>
          <w:szCs w:val="22"/>
        </w:rPr>
        <w:t xml:space="preserve"> метод?</w:t>
      </w:r>
    </w:p>
    <w:p w:rsidR="00966167" w:rsidRPr="0016545D" w:rsidRDefault="00966167" w:rsidP="00966167">
      <w:pPr>
        <w:numPr>
          <w:ilvl w:val="0"/>
          <w:numId w:val="33"/>
        </w:numPr>
        <w:tabs>
          <w:tab w:val="num" w:pos="1100"/>
          <w:tab w:val="num" w:pos="1200"/>
          <w:tab w:val="left" w:pos="8931"/>
        </w:tabs>
        <w:jc w:val="both"/>
        <w:rPr>
          <w:sz w:val="22"/>
          <w:szCs w:val="22"/>
        </w:rPr>
      </w:pPr>
      <w:r>
        <w:rPr>
          <w:sz w:val="22"/>
          <w:szCs w:val="22"/>
          <w:lang w:val="uk-UA"/>
        </w:rPr>
        <w:t>Опишіть м</w:t>
      </w:r>
      <w:proofErr w:type="spellStart"/>
      <w:r w:rsidRPr="0016545D">
        <w:rPr>
          <w:sz w:val="22"/>
          <w:szCs w:val="22"/>
        </w:rPr>
        <w:t>одифікован</w:t>
      </w:r>
      <w:proofErr w:type="spellEnd"/>
      <w:r>
        <w:rPr>
          <w:sz w:val="22"/>
          <w:szCs w:val="22"/>
          <w:lang w:val="uk-UA"/>
        </w:rPr>
        <w:t>у</w:t>
      </w:r>
      <w:r w:rsidRPr="0016545D">
        <w:rPr>
          <w:sz w:val="22"/>
          <w:szCs w:val="22"/>
        </w:rPr>
        <w:t xml:space="preserve"> процедур</w:t>
      </w:r>
      <w:r>
        <w:rPr>
          <w:sz w:val="22"/>
          <w:szCs w:val="22"/>
          <w:lang w:val="uk-UA"/>
        </w:rPr>
        <w:t>у</w:t>
      </w:r>
      <w:r w:rsidRPr="0016545D">
        <w:rPr>
          <w:sz w:val="22"/>
          <w:szCs w:val="22"/>
        </w:rPr>
        <w:t xml:space="preserve"> </w:t>
      </w:r>
      <w:proofErr w:type="spellStart"/>
      <w:r w:rsidRPr="0016545D">
        <w:rPr>
          <w:sz w:val="22"/>
          <w:szCs w:val="22"/>
        </w:rPr>
        <w:t>пошуку</w:t>
      </w:r>
      <w:proofErr w:type="spellEnd"/>
      <w:r w:rsidRPr="0016545D">
        <w:rPr>
          <w:sz w:val="22"/>
          <w:szCs w:val="22"/>
        </w:rPr>
        <w:t xml:space="preserve"> за симплексом </w:t>
      </w:r>
      <w:proofErr w:type="spellStart"/>
      <w:r w:rsidRPr="0016545D">
        <w:rPr>
          <w:sz w:val="22"/>
          <w:szCs w:val="22"/>
        </w:rPr>
        <w:t>Нелдера-Міда</w:t>
      </w:r>
      <w:proofErr w:type="spellEnd"/>
      <w:r w:rsidRPr="0016545D">
        <w:rPr>
          <w:sz w:val="22"/>
          <w:szCs w:val="22"/>
        </w:rPr>
        <w:t xml:space="preserve">. </w:t>
      </w:r>
    </w:p>
    <w:p w:rsidR="00D81D71" w:rsidRPr="00EB73FE" w:rsidRDefault="00966167" w:rsidP="003E6542">
      <w:pPr>
        <w:jc w:val="center"/>
        <w:outlineLvl w:val="0"/>
        <w:rPr>
          <w:rStyle w:val="main"/>
        </w:rPr>
      </w:pPr>
      <w:r>
        <w:rPr>
          <w:rStyle w:val="main"/>
          <w:lang w:val="uk-UA"/>
        </w:rPr>
        <w:br w:type="page"/>
      </w:r>
      <w:bookmarkStart w:id="203" w:name="_Toc157537681"/>
      <w:r w:rsidR="00D81D71" w:rsidRPr="0003236C">
        <w:rPr>
          <w:rStyle w:val="main"/>
        </w:rPr>
        <w:lastRenderedPageBreak/>
        <w:t>ЛІТЕРАТУРА</w:t>
      </w:r>
      <w:bookmarkEnd w:id="203"/>
    </w:p>
    <w:p w:rsidR="00D81D71" w:rsidRDefault="00D81D71" w:rsidP="00D81D71">
      <w:pPr>
        <w:jc w:val="both"/>
        <w:rPr>
          <w:sz w:val="22"/>
        </w:rPr>
      </w:pPr>
    </w:p>
    <w:p w:rsidR="00D81D71" w:rsidRPr="00ED2D80" w:rsidRDefault="00ED2D80" w:rsidP="00047899">
      <w:pPr>
        <w:numPr>
          <w:ilvl w:val="0"/>
          <w:numId w:val="16"/>
        </w:numPr>
        <w:jc w:val="both"/>
        <w:rPr>
          <w:sz w:val="22"/>
          <w:szCs w:val="22"/>
        </w:rPr>
      </w:pPr>
      <w:proofErr w:type="spellStart"/>
      <w:r w:rsidRPr="00ED2D80">
        <w:rPr>
          <w:sz w:val="22"/>
          <w:szCs w:val="22"/>
        </w:rPr>
        <w:t>Методи</w:t>
      </w:r>
      <w:proofErr w:type="spellEnd"/>
      <w:r w:rsidRPr="00ED2D80">
        <w:rPr>
          <w:sz w:val="22"/>
          <w:szCs w:val="22"/>
        </w:rPr>
        <w:t xml:space="preserve"> </w:t>
      </w:r>
      <w:proofErr w:type="spellStart"/>
      <w:r w:rsidRPr="00ED2D80">
        <w:rPr>
          <w:sz w:val="22"/>
          <w:szCs w:val="22"/>
        </w:rPr>
        <w:t>оптимізації</w:t>
      </w:r>
      <w:proofErr w:type="spellEnd"/>
      <w:r w:rsidRPr="00ED2D80">
        <w:rPr>
          <w:sz w:val="22"/>
          <w:szCs w:val="22"/>
        </w:rPr>
        <w:t xml:space="preserve"> без </w:t>
      </w:r>
      <w:proofErr w:type="spellStart"/>
      <w:r w:rsidRPr="00ED2D80">
        <w:rPr>
          <w:sz w:val="22"/>
          <w:szCs w:val="22"/>
        </w:rPr>
        <w:t>використання</w:t>
      </w:r>
      <w:proofErr w:type="spellEnd"/>
      <w:r w:rsidRPr="00ED2D80">
        <w:rPr>
          <w:sz w:val="22"/>
          <w:szCs w:val="22"/>
        </w:rPr>
        <w:t xml:space="preserve"> </w:t>
      </w:r>
      <w:proofErr w:type="spellStart"/>
      <w:r w:rsidRPr="00ED2D80">
        <w:rPr>
          <w:sz w:val="22"/>
          <w:szCs w:val="22"/>
        </w:rPr>
        <w:t>похідних</w:t>
      </w:r>
      <w:proofErr w:type="spellEnd"/>
      <w:r w:rsidRPr="00ED2D80">
        <w:rPr>
          <w:sz w:val="22"/>
          <w:szCs w:val="22"/>
        </w:rPr>
        <w:t xml:space="preserve">: практикум з </w:t>
      </w:r>
      <w:proofErr w:type="spellStart"/>
      <w:r w:rsidRPr="00ED2D80">
        <w:rPr>
          <w:sz w:val="22"/>
          <w:szCs w:val="22"/>
        </w:rPr>
        <w:t>дисципліни</w:t>
      </w:r>
      <w:proofErr w:type="spellEnd"/>
      <w:r w:rsidRPr="00ED2D80">
        <w:rPr>
          <w:sz w:val="22"/>
          <w:szCs w:val="22"/>
          <w:lang w:val="uk-UA"/>
        </w:rPr>
        <w:t xml:space="preserve"> </w:t>
      </w:r>
      <w:r w:rsidRPr="00ED2D80">
        <w:rPr>
          <w:sz w:val="22"/>
          <w:szCs w:val="22"/>
        </w:rPr>
        <w:t>«</w:t>
      </w:r>
      <w:proofErr w:type="spellStart"/>
      <w:r w:rsidRPr="00ED2D80">
        <w:rPr>
          <w:sz w:val="22"/>
          <w:szCs w:val="22"/>
        </w:rPr>
        <w:t>Дослідження</w:t>
      </w:r>
      <w:proofErr w:type="spellEnd"/>
      <w:r w:rsidRPr="00ED2D80">
        <w:rPr>
          <w:sz w:val="22"/>
          <w:szCs w:val="22"/>
        </w:rPr>
        <w:t xml:space="preserve"> </w:t>
      </w:r>
      <w:proofErr w:type="spellStart"/>
      <w:r w:rsidRPr="00ED2D80">
        <w:rPr>
          <w:sz w:val="22"/>
          <w:szCs w:val="22"/>
        </w:rPr>
        <w:t>операцій</w:t>
      </w:r>
      <w:proofErr w:type="spellEnd"/>
      <w:r w:rsidRPr="00ED2D80">
        <w:rPr>
          <w:sz w:val="22"/>
          <w:szCs w:val="22"/>
        </w:rPr>
        <w:t xml:space="preserve">: </w:t>
      </w:r>
      <w:proofErr w:type="spellStart"/>
      <w:r w:rsidRPr="00ED2D80">
        <w:rPr>
          <w:sz w:val="22"/>
          <w:szCs w:val="22"/>
        </w:rPr>
        <w:t>навч</w:t>
      </w:r>
      <w:proofErr w:type="spellEnd"/>
      <w:r w:rsidRPr="00ED2D80">
        <w:rPr>
          <w:sz w:val="22"/>
          <w:szCs w:val="22"/>
        </w:rPr>
        <w:t xml:space="preserve">. </w:t>
      </w:r>
      <w:proofErr w:type="spellStart"/>
      <w:r w:rsidRPr="00ED2D80">
        <w:rPr>
          <w:sz w:val="22"/>
          <w:szCs w:val="22"/>
        </w:rPr>
        <w:t>посіб</w:t>
      </w:r>
      <w:proofErr w:type="spellEnd"/>
      <w:r w:rsidRPr="00ED2D80">
        <w:rPr>
          <w:sz w:val="22"/>
          <w:szCs w:val="22"/>
        </w:rPr>
        <w:t xml:space="preserve">. для студ. </w:t>
      </w:r>
      <w:proofErr w:type="spellStart"/>
      <w:r w:rsidRPr="00ED2D80">
        <w:rPr>
          <w:sz w:val="22"/>
          <w:szCs w:val="22"/>
        </w:rPr>
        <w:t>спеціальності</w:t>
      </w:r>
      <w:proofErr w:type="spellEnd"/>
      <w:r w:rsidRPr="00ED2D80">
        <w:rPr>
          <w:sz w:val="22"/>
          <w:szCs w:val="22"/>
          <w:lang w:val="uk-UA"/>
        </w:rPr>
        <w:t xml:space="preserve"> </w:t>
      </w:r>
      <w:r w:rsidRPr="00ED2D80">
        <w:rPr>
          <w:sz w:val="22"/>
          <w:szCs w:val="22"/>
        </w:rPr>
        <w:t>113 «</w:t>
      </w:r>
      <w:proofErr w:type="spellStart"/>
      <w:r w:rsidRPr="00ED2D80">
        <w:rPr>
          <w:sz w:val="22"/>
          <w:szCs w:val="22"/>
        </w:rPr>
        <w:t>Прикладна</w:t>
      </w:r>
      <w:proofErr w:type="spellEnd"/>
      <w:r w:rsidRPr="00ED2D80">
        <w:rPr>
          <w:sz w:val="22"/>
          <w:szCs w:val="22"/>
        </w:rPr>
        <w:t xml:space="preserve"> математика», </w:t>
      </w:r>
      <w:proofErr w:type="spellStart"/>
      <w:r w:rsidRPr="00ED2D80">
        <w:rPr>
          <w:sz w:val="22"/>
          <w:szCs w:val="22"/>
        </w:rPr>
        <w:t>спеціалізації</w:t>
      </w:r>
      <w:proofErr w:type="spellEnd"/>
      <w:r w:rsidRPr="00ED2D80">
        <w:rPr>
          <w:sz w:val="22"/>
          <w:szCs w:val="22"/>
        </w:rPr>
        <w:t xml:space="preserve"> «Наука про </w:t>
      </w:r>
      <w:proofErr w:type="spellStart"/>
      <w:r w:rsidRPr="00ED2D80">
        <w:rPr>
          <w:sz w:val="22"/>
          <w:szCs w:val="22"/>
        </w:rPr>
        <w:t>дані</w:t>
      </w:r>
      <w:proofErr w:type="spellEnd"/>
      <w:r w:rsidRPr="00ED2D80">
        <w:rPr>
          <w:sz w:val="22"/>
          <w:szCs w:val="22"/>
        </w:rPr>
        <w:t xml:space="preserve"> та </w:t>
      </w:r>
      <w:proofErr w:type="spellStart"/>
      <w:r w:rsidRPr="00ED2D80">
        <w:rPr>
          <w:sz w:val="22"/>
          <w:szCs w:val="22"/>
        </w:rPr>
        <w:t>математичне</w:t>
      </w:r>
      <w:proofErr w:type="spellEnd"/>
      <w:r w:rsidRPr="00ED2D80">
        <w:rPr>
          <w:sz w:val="22"/>
          <w:szCs w:val="22"/>
          <w:lang w:val="uk-UA"/>
        </w:rPr>
        <w:t xml:space="preserve"> </w:t>
      </w:r>
      <w:proofErr w:type="spellStart"/>
      <w:r w:rsidRPr="00ED2D80">
        <w:rPr>
          <w:sz w:val="22"/>
          <w:szCs w:val="22"/>
        </w:rPr>
        <w:t>моделювання</w:t>
      </w:r>
      <w:proofErr w:type="spellEnd"/>
      <w:r w:rsidRPr="00ED2D80">
        <w:rPr>
          <w:sz w:val="22"/>
          <w:szCs w:val="22"/>
        </w:rPr>
        <w:t xml:space="preserve">» / Т. С. </w:t>
      </w:r>
      <w:proofErr w:type="spellStart"/>
      <w:r w:rsidRPr="00ED2D80">
        <w:rPr>
          <w:sz w:val="22"/>
          <w:szCs w:val="22"/>
        </w:rPr>
        <w:t>Ладогубець</w:t>
      </w:r>
      <w:proofErr w:type="spellEnd"/>
      <w:r w:rsidRPr="00ED2D80">
        <w:rPr>
          <w:sz w:val="22"/>
          <w:szCs w:val="22"/>
        </w:rPr>
        <w:t xml:space="preserve">, О. Д. </w:t>
      </w:r>
      <w:proofErr w:type="spellStart"/>
      <w:r w:rsidRPr="00ED2D80">
        <w:rPr>
          <w:sz w:val="22"/>
          <w:szCs w:val="22"/>
        </w:rPr>
        <w:t>Фіногенов</w:t>
      </w:r>
      <w:proofErr w:type="spellEnd"/>
      <w:r w:rsidRPr="00ED2D80">
        <w:rPr>
          <w:sz w:val="22"/>
          <w:szCs w:val="22"/>
        </w:rPr>
        <w:t xml:space="preserve">; КПІ </w:t>
      </w:r>
      <w:proofErr w:type="spellStart"/>
      <w:r w:rsidRPr="00ED2D80">
        <w:rPr>
          <w:sz w:val="22"/>
          <w:szCs w:val="22"/>
        </w:rPr>
        <w:t>ім</w:t>
      </w:r>
      <w:proofErr w:type="spellEnd"/>
      <w:r w:rsidRPr="00ED2D80">
        <w:rPr>
          <w:sz w:val="22"/>
          <w:szCs w:val="22"/>
        </w:rPr>
        <w:t xml:space="preserve">. </w:t>
      </w:r>
      <w:proofErr w:type="spellStart"/>
      <w:r w:rsidRPr="00ED2D80">
        <w:rPr>
          <w:sz w:val="22"/>
          <w:szCs w:val="22"/>
        </w:rPr>
        <w:t>Ігоря</w:t>
      </w:r>
      <w:proofErr w:type="spellEnd"/>
      <w:r w:rsidRPr="00ED2D80">
        <w:rPr>
          <w:sz w:val="22"/>
          <w:szCs w:val="22"/>
        </w:rPr>
        <w:t xml:space="preserve"> </w:t>
      </w:r>
      <w:proofErr w:type="spellStart"/>
      <w:r w:rsidRPr="00ED2D80">
        <w:rPr>
          <w:sz w:val="22"/>
          <w:szCs w:val="22"/>
        </w:rPr>
        <w:t>Сікорського</w:t>
      </w:r>
      <w:proofErr w:type="spellEnd"/>
      <w:r w:rsidRPr="00ED2D80">
        <w:rPr>
          <w:sz w:val="22"/>
          <w:szCs w:val="22"/>
        </w:rPr>
        <w:t>. –</w:t>
      </w:r>
      <w:r w:rsidRPr="00ED2D80">
        <w:rPr>
          <w:sz w:val="22"/>
          <w:szCs w:val="22"/>
          <w:lang w:val="uk-UA"/>
        </w:rPr>
        <w:t xml:space="preserve"> </w:t>
      </w:r>
      <w:proofErr w:type="spellStart"/>
      <w:r w:rsidRPr="00ED2D80">
        <w:rPr>
          <w:sz w:val="22"/>
          <w:szCs w:val="22"/>
        </w:rPr>
        <w:t>Електронні</w:t>
      </w:r>
      <w:proofErr w:type="spellEnd"/>
      <w:r w:rsidRPr="00ED2D80">
        <w:rPr>
          <w:sz w:val="22"/>
          <w:szCs w:val="22"/>
        </w:rPr>
        <w:t xml:space="preserve"> </w:t>
      </w:r>
      <w:proofErr w:type="spellStart"/>
      <w:r w:rsidRPr="00ED2D80">
        <w:rPr>
          <w:sz w:val="22"/>
          <w:szCs w:val="22"/>
        </w:rPr>
        <w:t>текстові</w:t>
      </w:r>
      <w:proofErr w:type="spellEnd"/>
      <w:r w:rsidRPr="00ED2D80">
        <w:rPr>
          <w:sz w:val="22"/>
          <w:szCs w:val="22"/>
        </w:rPr>
        <w:t xml:space="preserve"> </w:t>
      </w:r>
      <w:proofErr w:type="spellStart"/>
      <w:r w:rsidRPr="00ED2D80">
        <w:rPr>
          <w:sz w:val="22"/>
          <w:szCs w:val="22"/>
        </w:rPr>
        <w:t>дані</w:t>
      </w:r>
      <w:proofErr w:type="spellEnd"/>
      <w:r w:rsidRPr="00ED2D80">
        <w:rPr>
          <w:sz w:val="22"/>
          <w:szCs w:val="22"/>
        </w:rPr>
        <w:t xml:space="preserve"> (1 файл: 493 Кбайт). – </w:t>
      </w:r>
      <w:proofErr w:type="spellStart"/>
      <w:r w:rsidRPr="00ED2D80">
        <w:rPr>
          <w:sz w:val="22"/>
          <w:szCs w:val="22"/>
        </w:rPr>
        <w:t>Київ</w:t>
      </w:r>
      <w:proofErr w:type="spellEnd"/>
      <w:r w:rsidRPr="00ED2D80">
        <w:rPr>
          <w:sz w:val="22"/>
          <w:szCs w:val="22"/>
        </w:rPr>
        <w:t xml:space="preserve">: КПІ </w:t>
      </w:r>
      <w:proofErr w:type="spellStart"/>
      <w:r w:rsidRPr="00ED2D80">
        <w:rPr>
          <w:sz w:val="22"/>
          <w:szCs w:val="22"/>
        </w:rPr>
        <w:t>ім</w:t>
      </w:r>
      <w:proofErr w:type="spellEnd"/>
      <w:r w:rsidRPr="00ED2D80">
        <w:rPr>
          <w:sz w:val="22"/>
          <w:szCs w:val="22"/>
        </w:rPr>
        <w:t xml:space="preserve">. </w:t>
      </w:r>
      <w:proofErr w:type="spellStart"/>
      <w:r w:rsidRPr="00ED2D80">
        <w:rPr>
          <w:sz w:val="22"/>
          <w:szCs w:val="22"/>
        </w:rPr>
        <w:t>Ігоря</w:t>
      </w:r>
      <w:proofErr w:type="spellEnd"/>
      <w:r w:rsidRPr="00ED2D80">
        <w:rPr>
          <w:sz w:val="22"/>
          <w:szCs w:val="22"/>
        </w:rPr>
        <w:t xml:space="preserve"> </w:t>
      </w:r>
      <w:proofErr w:type="spellStart"/>
      <w:r w:rsidRPr="00ED2D80">
        <w:rPr>
          <w:sz w:val="22"/>
          <w:szCs w:val="22"/>
        </w:rPr>
        <w:t>Сікорського</w:t>
      </w:r>
      <w:proofErr w:type="spellEnd"/>
      <w:r w:rsidRPr="00ED2D80">
        <w:rPr>
          <w:sz w:val="22"/>
          <w:szCs w:val="22"/>
        </w:rPr>
        <w:t>,</w:t>
      </w:r>
      <w:r w:rsidRPr="00ED2D80">
        <w:rPr>
          <w:sz w:val="22"/>
          <w:szCs w:val="22"/>
          <w:lang w:val="uk-UA"/>
        </w:rPr>
        <w:t xml:space="preserve"> </w:t>
      </w:r>
      <w:r w:rsidRPr="00ED2D80">
        <w:rPr>
          <w:sz w:val="22"/>
          <w:szCs w:val="22"/>
        </w:rPr>
        <w:t>2020. – 45 с.</w:t>
      </w:r>
    </w:p>
    <w:p w:rsidR="00D81D71" w:rsidRDefault="00D81D71" w:rsidP="001E2FDF">
      <w:pPr>
        <w:pStyle w:val="ad"/>
        <w:numPr>
          <w:ilvl w:val="0"/>
          <w:numId w:val="16"/>
        </w:numPr>
        <w:tabs>
          <w:tab w:val="clear" w:pos="720"/>
          <w:tab w:val="num" w:pos="800"/>
        </w:tabs>
        <w:jc w:val="both"/>
        <w:rPr>
          <w:sz w:val="22"/>
          <w:szCs w:val="22"/>
        </w:rPr>
      </w:pPr>
      <w:proofErr w:type="spellStart"/>
      <w:r w:rsidRPr="00D81D71">
        <w:rPr>
          <w:sz w:val="22"/>
          <w:szCs w:val="22"/>
        </w:rPr>
        <w:t>Дубровiн</w:t>
      </w:r>
      <w:proofErr w:type="spellEnd"/>
      <w:r w:rsidRPr="00D81D71">
        <w:rPr>
          <w:sz w:val="22"/>
          <w:szCs w:val="22"/>
        </w:rPr>
        <w:t xml:space="preserve"> В.I., </w:t>
      </w:r>
      <w:proofErr w:type="spellStart"/>
      <w:r w:rsidRPr="00D81D71">
        <w:rPr>
          <w:sz w:val="22"/>
          <w:szCs w:val="22"/>
        </w:rPr>
        <w:t>Субботiн</w:t>
      </w:r>
      <w:proofErr w:type="spellEnd"/>
      <w:r w:rsidRPr="00D81D71">
        <w:rPr>
          <w:sz w:val="22"/>
          <w:szCs w:val="22"/>
        </w:rPr>
        <w:t xml:space="preserve"> С.О. </w:t>
      </w:r>
      <w:proofErr w:type="spellStart"/>
      <w:r w:rsidRPr="00D81D71">
        <w:rPr>
          <w:sz w:val="22"/>
          <w:szCs w:val="22"/>
        </w:rPr>
        <w:t>Методи</w:t>
      </w:r>
      <w:proofErr w:type="spellEnd"/>
      <w:r w:rsidRPr="00D81D71">
        <w:rPr>
          <w:sz w:val="22"/>
          <w:szCs w:val="22"/>
        </w:rPr>
        <w:t xml:space="preserve"> </w:t>
      </w:r>
      <w:proofErr w:type="spellStart"/>
      <w:r w:rsidRPr="00D81D71">
        <w:rPr>
          <w:sz w:val="22"/>
          <w:szCs w:val="22"/>
        </w:rPr>
        <w:t>оптимiзацiї</w:t>
      </w:r>
      <w:proofErr w:type="spellEnd"/>
      <w:r w:rsidRPr="00D81D71">
        <w:rPr>
          <w:sz w:val="22"/>
          <w:szCs w:val="22"/>
        </w:rPr>
        <w:t xml:space="preserve"> та </w:t>
      </w:r>
      <w:proofErr w:type="spellStart"/>
      <w:r w:rsidRPr="00D81D71">
        <w:rPr>
          <w:sz w:val="22"/>
          <w:szCs w:val="22"/>
        </w:rPr>
        <w:t>їх</w:t>
      </w:r>
      <w:proofErr w:type="spellEnd"/>
      <w:r w:rsidRPr="00D81D71">
        <w:rPr>
          <w:sz w:val="22"/>
          <w:szCs w:val="22"/>
        </w:rPr>
        <w:t xml:space="preserve"> </w:t>
      </w:r>
      <w:proofErr w:type="spellStart"/>
      <w:r w:rsidRPr="00D81D71">
        <w:rPr>
          <w:sz w:val="22"/>
          <w:szCs w:val="22"/>
        </w:rPr>
        <w:t>застосування</w:t>
      </w:r>
      <w:proofErr w:type="spellEnd"/>
      <w:r w:rsidRPr="00D81D71">
        <w:rPr>
          <w:sz w:val="22"/>
          <w:szCs w:val="22"/>
        </w:rPr>
        <w:t xml:space="preserve"> в задачах </w:t>
      </w:r>
      <w:proofErr w:type="spellStart"/>
      <w:r w:rsidRPr="00D81D71">
        <w:rPr>
          <w:sz w:val="22"/>
          <w:szCs w:val="22"/>
        </w:rPr>
        <w:t>навчання</w:t>
      </w:r>
      <w:proofErr w:type="spellEnd"/>
      <w:r w:rsidRPr="00D81D71">
        <w:rPr>
          <w:sz w:val="22"/>
          <w:szCs w:val="22"/>
        </w:rPr>
        <w:t xml:space="preserve"> </w:t>
      </w:r>
      <w:proofErr w:type="spellStart"/>
      <w:r w:rsidRPr="00D81D71">
        <w:rPr>
          <w:sz w:val="22"/>
          <w:szCs w:val="22"/>
        </w:rPr>
        <w:t>нейронних</w:t>
      </w:r>
      <w:proofErr w:type="spellEnd"/>
      <w:r w:rsidRPr="00D81D71">
        <w:rPr>
          <w:sz w:val="22"/>
          <w:szCs w:val="22"/>
        </w:rPr>
        <w:t xml:space="preserve"> мереж: </w:t>
      </w:r>
      <w:proofErr w:type="spellStart"/>
      <w:r w:rsidRPr="00D81D71">
        <w:rPr>
          <w:sz w:val="22"/>
          <w:szCs w:val="22"/>
        </w:rPr>
        <w:t>Навчальний</w:t>
      </w:r>
      <w:proofErr w:type="spellEnd"/>
      <w:r w:rsidRPr="00D81D71">
        <w:rPr>
          <w:sz w:val="22"/>
          <w:szCs w:val="22"/>
        </w:rPr>
        <w:t xml:space="preserve"> </w:t>
      </w:r>
      <w:proofErr w:type="spellStart"/>
      <w:r w:rsidRPr="00D81D71">
        <w:rPr>
          <w:sz w:val="22"/>
          <w:szCs w:val="22"/>
        </w:rPr>
        <w:t>посi</w:t>
      </w:r>
      <w:proofErr w:type="gramStart"/>
      <w:r w:rsidRPr="00D81D71">
        <w:rPr>
          <w:sz w:val="22"/>
          <w:szCs w:val="22"/>
        </w:rPr>
        <w:t>бник</w:t>
      </w:r>
      <w:proofErr w:type="spellEnd"/>
      <w:r w:rsidRPr="00D81D71">
        <w:rPr>
          <w:sz w:val="22"/>
          <w:szCs w:val="22"/>
        </w:rPr>
        <w:t>.-</w:t>
      </w:r>
      <w:proofErr w:type="gramEnd"/>
      <w:r w:rsidR="00EB73FE">
        <w:rPr>
          <w:sz w:val="22"/>
          <w:szCs w:val="22"/>
          <w:lang w:val="uk-UA"/>
        </w:rPr>
        <w:t xml:space="preserve"> </w:t>
      </w:r>
      <w:proofErr w:type="spellStart"/>
      <w:r w:rsidRPr="00D81D71">
        <w:rPr>
          <w:sz w:val="22"/>
          <w:szCs w:val="22"/>
        </w:rPr>
        <w:t>Запорiжжя</w:t>
      </w:r>
      <w:proofErr w:type="spellEnd"/>
      <w:r w:rsidRPr="00D81D71">
        <w:rPr>
          <w:sz w:val="22"/>
          <w:szCs w:val="22"/>
        </w:rPr>
        <w:t>: ЗНТУ, 2003.-136 с.</w:t>
      </w:r>
    </w:p>
    <w:p w:rsidR="00917D31" w:rsidRDefault="00917D31" w:rsidP="001E2FDF">
      <w:pPr>
        <w:pStyle w:val="ad"/>
        <w:numPr>
          <w:ilvl w:val="0"/>
          <w:numId w:val="16"/>
        </w:numPr>
        <w:tabs>
          <w:tab w:val="clear" w:pos="720"/>
          <w:tab w:val="num" w:pos="800"/>
        </w:tabs>
        <w:jc w:val="both"/>
        <w:rPr>
          <w:sz w:val="22"/>
          <w:szCs w:val="22"/>
        </w:rPr>
      </w:pPr>
      <w:proofErr w:type="spellStart"/>
      <w:r>
        <w:rPr>
          <w:sz w:val="22"/>
          <w:szCs w:val="22"/>
          <w:lang w:val="uk-UA"/>
        </w:rPr>
        <w:t>Жалдак</w:t>
      </w:r>
      <w:proofErr w:type="spellEnd"/>
      <w:r>
        <w:rPr>
          <w:sz w:val="22"/>
          <w:szCs w:val="22"/>
          <w:lang w:val="uk-UA"/>
        </w:rPr>
        <w:t xml:space="preserve"> М.І. Основи теорії і методів оптимізації: навчальний посібник / М.І. </w:t>
      </w:r>
      <w:proofErr w:type="spellStart"/>
      <w:r>
        <w:rPr>
          <w:sz w:val="22"/>
          <w:szCs w:val="22"/>
          <w:lang w:val="uk-UA"/>
        </w:rPr>
        <w:t>Жалдак</w:t>
      </w:r>
      <w:proofErr w:type="spellEnd"/>
      <w:r>
        <w:rPr>
          <w:sz w:val="22"/>
          <w:szCs w:val="22"/>
          <w:lang w:val="uk-UA"/>
        </w:rPr>
        <w:t xml:space="preserve">, Ю.В. </w:t>
      </w:r>
      <w:proofErr w:type="spellStart"/>
      <w:r>
        <w:rPr>
          <w:sz w:val="22"/>
          <w:szCs w:val="22"/>
          <w:lang w:val="uk-UA"/>
        </w:rPr>
        <w:t>Триус</w:t>
      </w:r>
      <w:proofErr w:type="spellEnd"/>
      <w:r>
        <w:rPr>
          <w:sz w:val="22"/>
          <w:szCs w:val="22"/>
          <w:lang w:val="uk-UA"/>
        </w:rPr>
        <w:t>. – Черкаси: Брама-Україна, 2005. – 608 с.</w:t>
      </w:r>
    </w:p>
    <w:p w:rsidR="00ED2D80" w:rsidRPr="00ED2D80" w:rsidRDefault="00ED2D80" w:rsidP="00047899">
      <w:pPr>
        <w:pStyle w:val="ad"/>
        <w:numPr>
          <w:ilvl w:val="0"/>
          <w:numId w:val="16"/>
        </w:numPr>
        <w:jc w:val="both"/>
        <w:rPr>
          <w:sz w:val="22"/>
          <w:szCs w:val="22"/>
        </w:rPr>
      </w:pPr>
      <w:proofErr w:type="spellStart"/>
      <w:r w:rsidRPr="00ED2D80">
        <w:rPr>
          <w:sz w:val="22"/>
          <w:szCs w:val="22"/>
        </w:rPr>
        <w:t>Програмування</w:t>
      </w:r>
      <w:proofErr w:type="spellEnd"/>
      <w:r w:rsidRPr="00ED2D80">
        <w:rPr>
          <w:sz w:val="22"/>
          <w:szCs w:val="22"/>
        </w:rPr>
        <w:t xml:space="preserve"> </w:t>
      </w:r>
      <w:proofErr w:type="spellStart"/>
      <w:r w:rsidRPr="00ED2D80">
        <w:rPr>
          <w:sz w:val="22"/>
          <w:szCs w:val="22"/>
        </w:rPr>
        <w:t>числових</w:t>
      </w:r>
      <w:proofErr w:type="spellEnd"/>
      <w:r w:rsidRPr="00ED2D80">
        <w:rPr>
          <w:sz w:val="22"/>
          <w:szCs w:val="22"/>
        </w:rPr>
        <w:t xml:space="preserve"> </w:t>
      </w:r>
      <w:proofErr w:type="spellStart"/>
      <w:r w:rsidRPr="00ED2D80">
        <w:rPr>
          <w:sz w:val="22"/>
          <w:szCs w:val="22"/>
        </w:rPr>
        <w:t>методів</w:t>
      </w:r>
      <w:proofErr w:type="spellEnd"/>
      <w:r w:rsidRPr="00ED2D80">
        <w:rPr>
          <w:sz w:val="22"/>
          <w:szCs w:val="22"/>
        </w:rPr>
        <w:t xml:space="preserve"> </w:t>
      </w:r>
      <w:proofErr w:type="spellStart"/>
      <w:r w:rsidRPr="00ED2D80">
        <w:rPr>
          <w:sz w:val="22"/>
          <w:szCs w:val="22"/>
        </w:rPr>
        <w:t>мовою</w:t>
      </w:r>
      <w:proofErr w:type="spellEnd"/>
      <w:r w:rsidRPr="00ED2D80">
        <w:rPr>
          <w:sz w:val="22"/>
          <w:szCs w:val="22"/>
        </w:rPr>
        <w:t xml:space="preserve"> </w:t>
      </w:r>
      <w:proofErr w:type="spellStart"/>
      <w:proofErr w:type="gramStart"/>
      <w:r w:rsidRPr="00ED2D80">
        <w:rPr>
          <w:sz w:val="22"/>
          <w:szCs w:val="22"/>
        </w:rPr>
        <w:t>Python</w:t>
      </w:r>
      <w:proofErr w:type="spellEnd"/>
      <w:r w:rsidRPr="00ED2D80">
        <w:rPr>
          <w:sz w:val="22"/>
          <w:szCs w:val="22"/>
        </w:rPr>
        <w:t xml:space="preserve"> :</w:t>
      </w:r>
      <w:proofErr w:type="gramEnd"/>
      <w:r w:rsidRPr="00ED2D80">
        <w:rPr>
          <w:sz w:val="22"/>
          <w:szCs w:val="22"/>
        </w:rPr>
        <w:t xml:space="preserve"> </w:t>
      </w:r>
      <w:proofErr w:type="spellStart"/>
      <w:r w:rsidRPr="00ED2D80">
        <w:rPr>
          <w:sz w:val="22"/>
          <w:szCs w:val="22"/>
        </w:rPr>
        <w:t>підруч</w:t>
      </w:r>
      <w:proofErr w:type="spellEnd"/>
      <w:r w:rsidRPr="00ED2D80">
        <w:rPr>
          <w:sz w:val="22"/>
          <w:szCs w:val="22"/>
        </w:rPr>
        <w:t>.</w:t>
      </w:r>
      <w:r w:rsidRPr="00ED2D80">
        <w:rPr>
          <w:sz w:val="22"/>
          <w:szCs w:val="22"/>
          <w:lang w:val="uk-UA"/>
        </w:rPr>
        <w:t xml:space="preserve"> </w:t>
      </w:r>
      <w:r w:rsidRPr="00ED2D80">
        <w:rPr>
          <w:sz w:val="22"/>
          <w:szCs w:val="22"/>
        </w:rPr>
        <w:t xml:space="preserve">/ А. В. </w:t>
      </w:r>
      <w:proofErr w:type="spellStart"/>
      <w:r w:rsidRPr="00ED2D80">
        <w:rPr>
          <w:sz w:val="22"/>
          <w:szCs w:val="22"/>
        </w:rPr>
        <w:t>Анісімов</w:t>
      </w:r>
      <w:proofErr w:type="spellEnd"/>
      <w:r w:rsidRPr="00ED2D80">
        <w:rPr>
          <w:sz w:val="22"/>
          <w:szCs w:val="22"/>
        </w:rPr>
        <w:t xml:space="preserve">, А. Ю. Дорошенко, С. Д. </w:t>
      </w:r>
      <w:proofErr w:type="spellStart"/>
      <w:r w:rsidRPr="00ED2D80">
        <w:rPr>
          <w:sz w:val="22"/>
          <w:szCs w:val="22"/>
        </w:rPr>
        <w:t>Погорілий</w:t>
      </w:r>
      <w:proofErr w:type="spellEnd"/>
      <w:r w:rsidRPr="00ED2D80">
        <w:rPr>
          <w:sz w:val="22"/>
          <w:szCs w:val="22"/>
        </w:rPr>
        <w:t xml:space="preserve">, Я. Ю. </w:t>
      </w:r>
      <w:proofErr w:type="spellStart"/>
      <w:proofErr w:type="gramStart"/>
      <w:r w:rsidRPr="00ED2D80">
        <w:rPr>
          <w:sz w:val="22"/>
          <w:szCs w:val="22"/>
        </w:rPr>
        <w:t>Дорогий</w:t>
      </w:r>
      <w:proofErr w:type="spellEnd"/>
      <w:r w:rsidRPr="00ED2D80">
        <w:rPr>
          <w:sz w:val="22"/>
          <w:szCs w:val="22"/>
        </w:rPr>
        <w:t xml:space="preserve"> ;</w:t>
      </w:r>
      <w:proofErr w:type="gramEnd"/>
      <w:r w:rsidRPr="00ED2D80">
        <w:rPr>
          <w:sz w:val="22"/>
          <w:szCs w:val="22"/>
          <w:lang w:val="uk-UA"/>
        </w:rPr>
        <w:t xml:space="preserve"> </w:t>
      </w:r>
      <w:r w:rsidR="00686132">
        <w:rPr>
          <w:sz w:val="22"/>
          <w:szCs w:val="22"/>
        </w:rPr>
        <w:t xml:space="preserve">за ред. А. В. </w:t>
      </w:r>
      <w:proofErr w:type="spellStart"/>
      <w:r w:rsidR="00686132">
        <w:rPr>
          <w:sz w:val="22"/>
          <w:szCs w:val="22"/>
        </w:rPr>
        <w:t>Анісімова</w:t>
      </w:r>
      <w:proofErr w:type="spellEnd"/>
      <w:r w:rsidR="00686132">
        <w:rPr>
          <w:sz w:val="22"/>
          <w:szCs w:val="22"/>
        </w:rPr>
        <w:t>. – К.</w:t>
      </w:r>
      <w:r w:rsidRPr="00ED2D80">
        <w:rPr>
          <w:sz w:val="22"/>
          <w:szCs w:val="22"/>
        </w:rPr>
        <w:t xml:space="preserve">: </w:t>
      </w:r>
      <w:proofErr w:type="spellStart"/>
      <w:r w:rsidRPr="00ED2D80">
        <w:rPr>
          <w:sz w:val="22"/>
          <w:szCs w:val="22"/>
        </w:rPr>
        <w:t>Видавничо-поліграфічний</w:t>
      </w:r>
      <w:proofErr w:type="spellEnd"/>
      <w:r w:rsidRPr="00ED2D80">
        <w:rPr>
          <w:sz w:val="22"/>
          <w:szCs w:val="22"/>
        </w:rPr>
        <w:t xml:space="preserve"> центр "</w:t>
      </w:r>
      <w:proofErr w:type="spellStart"/>
      <w:r w:rsidRPr="00ED2D80">
        <w:rPr>
          <w:sz w:val="22"/>
          <w:szCs w:val="22"/>
        </w:rPr>
        <w:t>Київський</w:t>
      </w:r>
      <w:proofErr w:type="spellEnd"/>
      <w:r w:rsidRPr="00ED2D80">
        <w:rPr>
          <w:sz w:val="22"/>
          <w:szCs w:val="22"/>
        </w:rPr>
        <w:t xml:space="preserve"> </w:t>
      </w:r>
      <w:proofErr w:type="spellStart"/>
      <w:r w:rsidRPr="00ED2D80">
        <w:rPr>
          <w:sz w:val="22"/>
          <w:szCs w:val="22"/>
        </w:rPr>
        <w:t>університет</w:t>
      </w:r>
      <w:proofErr w:type="spellEnd"/>
      <w:r w:rsidRPr="00ED2D80">
        <w:rPr>
          <w:sz w:val="22"/>
          <w:szCs w:val="22"/>
        </w:rPr>
        <w:t>", 2014. – 640 с.</w:t>
      </w:r>
    </w:p>
    <w:sectPr w:rsidR="00ED2D80" w:rsidRPr="00ED2D80">
      <w:headerReference w:type="even" r:id="rId121"/>
      <w:headerReference w:type="default" r:id="rId122"/>
      <w:pgSz w:w="8392" w:h="11907" w:code="11"/>
      <w:pgMar w:top="1134" w:right="851" w:bottom="1134" w:left="851" w:header="567" w:footer="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4BD7" w:rsidRDefault="00894BD7">
      <w:r>
        <w:separator/>
      </w:r>
    </w:p>
  </w:endnote>
  <w:endnote w:type="continuationSeparator" w:id="0">
    <w:p w:rsidR="00894BD7" w:rsidRDefault="00894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4BD7" w:rsidRDefault="00894BD7">
      <w:r>
        <w:separator/>
      </w:r>
    </w:p>
  </w:footnote>
  <w:footnote w:type="continuationSeparator" w:id="0">
    <w:p w:rsidR="00894BD7" w:rsidRDefault="00894B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7899" w:rsidRDefault="00047899">
    <w:pPr>
      <w:pStyle w:val="a4"/>
      <w:framePr w:wrap="around" w:vAnchor="text" w:hAnchor="margin" w:xAlign="center" w:y="1"/>
      <w:rPr>
        <w:rStyle w:val="a3"/>
      </w:rPr>
    </w:pPr>
    <w:r>
      <w:rPr>
        <w:rStyle w:val="a3"/>
      </w:rPr>
      <w:fldChar w:fldCharType="begin"/>
    </w:r>
    <w:r>
      <w:rPr>
        <w:rStyle w:val="a3"/>
      </w:rPr>
      <w:instrText xml:space="preserve">PAGE  </w:instrText>
    </w:r>
    <w:r>
      <w:rPr>
        <w:rStyle w:val="a3"/>
      </w:rPr>
      <w:fldChar w:fldCharType="end"/>
    </w:r>
  </w:p>
  <w:p w:rsidR="00047899" w:rsidRDefault="00047899">
    <w:pPr>
      <w:pStyle w:val="a4"/>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7899" w:rsidRDefault="00047899">
    <w:pPr>
      <w:pStyle w:val="a4"/>
      <w:framePr w:wrap="around" w:vAnchor="text" w:hAnchor="margin" w:xAlign="center" w:y="1"/>
      <w:rPr>
        <w:rStyle w:val="a3"/>
      </w:rPr>
    </w:pPr>
    <w:r>
      <w:rPr>
        <w:rStyle w:val="a3"/>
      </w:rPr>
      <w:fldChar w:fldCharType="begin"/>
    </w:r>
    <w:r>
      <w:rPr>
        <w:rStyle w:val="a3"/>
      </w:rPr>
      <w:instrText xml:space="preserve">PAGE  </w:instrText>
    </w:r>
    <w:r>
      <w:rPr>
        <w:rStyle w:val="a3"/>
      </w:rPr>
      <w:fldChar w:fldCharType="separate"/>
    </w:r>
    <w:r w:rsidR="003D3830">
      <w:rPr>
        <w:rStyle w:val="a3"/>
        <w:noProof/>
      </w:rPr>
      <w:t>26</w:t>
    </w:r>
    <w:r>
      <w:rPr>
        <w:rStyle w:val="a3"/>
      </w:rPr>
      <w:fldChar w:fldCharType="end"/>
    </w:r>
  </w:p>
  <w:p w:rsidR="00047899" w:rsidRDefault="0004789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000BC"/>
    <w:multiLevelType w:val="multilevel"/>
    <w:tmpl w:val="2E4A152E"/>
    <w:lvl w:ilvl="0">
      <w:start w:val="1"/>
      <w:numFmt w:val="decimal"/>
      <w:lvlText w:val="5.3.%1"/>
      <w:lvlJc w:val="left"/>
      <w:pPr>
        <w:tabs>
          <w:tab w:val="num" w:pos="680"/>
        </w:tabs>
        <w:ind w:left="0" w:firstLine="567"/>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3.3.%3."/>
      <w:lvlJc w:val="left"/>
      <w:pPr>
        <w:tabs>
          <w:tab w:val="num" w:pos="680"/>
        </w:tabs>
        <w:ind w:left="0" w:firstLine="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4E614E6"/>
    <w:multiLevelType w:val="multilevel"/>
    <w:tmpl w:val="66D6AA64"/>
    <w:lvl w:ilvl="0">
      <w:start w:val="1"/>
      <w:numFmt w:val="decimal"/>
      <w:lvlText w:val="2.4.%1"/>
      <w:lvlJc w:val="left"/>
      <w:pPr>
        <w:tabs>
          <w:tab w:val="num" w:pos="360"/>
        </w:tabs>
        <w:ind w:left="0" w:firstLine="567"/>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2.5.%2"/>
      <w:lvlJc w:val="left"/>
      <w:pPr>
        <w:tabs>
          <w:tab w:val="num" w:pos="0"/>
        </w:tabs>
        <w:ind w:left="0" w:firstLine="56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15:restartNumberingAfterBreak="0">
    <w:nsid w:val="05077C0E"/>
    <w:multiLevelType w:val="multilevel"/>
    <w:tmpl w:val="C2BE9F90"/>
    <w:lvl w:ilvl="0">
      <w:start w:val="1"/>
      <w:numFmt w:val="decimal"/>
      <w:lvlText w:val="6.4.%1"/>
      <w:lvlJc w:val="left"/>
      <w:pPr>
        <w:tabs>
          <w:tab w:val="num" w:pos="680"/>
        </w:tabs>
        <w:ind w:left="0" w:firstLine="567"/>
      </w:pPr>
      <w:rPr>
        <w:rFonts w:hint="default"/>
      </w:rPr>
    </w:lvl>
    <w:lvl w:ilvl="1">
      <w:start w:val="1"/>
      <w:numFmt w:val="decimal"/>
      <w:lvlText w:val="%1.%2."/>
      <w:lvlJc w:val="left"/>
      <w:pPr>
        <w:tabs>
          <w:tab w:val="num" w:pos="792"/>
        </w:tabs>
        <w:ind w:left="792" w:hanging="432"/>
      </w:pPr>
      <w:rPr>
        <w:rFonts w:hint="default"/>
      </w:rPr>
    </w:lvl>
    <w:lvl w:ilvl="2">
      <w:start w:val="1"/>
      <w:numFmt w:val="decimal"/>
      <w:lvlRestart w:val="0"/>
      <w:lvlText w:val="3.4.%3."/>
      <w:lvlJc w:val="left"/>
      <w:pPr>
        <w:tabs>
          <w:tab w:val="num" w:pos="680"/>
        </w:tabs>
        <w:ind w:left="0" w:firstLine="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9011FC4"/>
    <w:multiLevelType w:val="multilevel"/>
    <w:tmpl w:val="8B0A833C"/>
    <w:lvl w:ilvl="0">
      <w:start w:val="1"/>
      <w:numFmt w:val="decimal"/>
      <w:lvlText w:val="5.4.%1"/>
      <w:lvlJc w:val="left"/>
      <w:pPr>
        <w:tabs>
          <w:tab w:val="num" w:pos="680"/>
        </w:tabs>
        <w:ind w:left="0" w:firstLine="567"/>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3.3.%3."/>
      <w:lvlJc w:val="left"/>
      <w:pPr>
        <w:tabs>
          <w:tab w:val="num" w:pos="680"/>
        </w:tabs>
        <w:ind w:left="0" w:firstLine="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0BE45236"/>
    <w:multiLevelType w:val="multilevel"/>
    <w:tmpl w:val="E1842C4C"/>
    <w:lvl w:ilvl="0">
      <w:start w:val="1"/>
      <w:numFmt w:val="decimal"/>
      <w:lvlText w:val="2.4.%1"/>
      <w:lvlJc w:val="left"/>
      <w:pPr>
        <w:tabs>
          <w:tab w:val="num" w:pos="680"/>
        </w:tabs>
        <w:ind w:left="0" w:firstLine="567"/>
      </w:pPr>
      <w:rPr>
        <w:rFonts w:hint="default"/>
      </w:rPr>
    </w:lvl>
    <w:lvl w:ilvl="1">
      <w:start w:val="1"/>
      <w:numFmt w:val="decimal"/>
      <w:lvlText w:val="%1.%2."/>
      <w:lvlJc w:val="left"/>
      <w:pPr>
        <w:tabs>
          <w:tab w:val="num" w:pos="792"/>
        </w:tabs>
        <w:ind w:left="792" w:hanging="432"/>
      </w:pPr>
      <w:rPr>
        <w:rFonts w:hint="default"/>
      </w:rPr>
    </w:lvl>
    <w:lvl w:ilvl="2">
      <w:start w:val="1"/>
      <w:numFmt w:val="decimal"/>
      <w:lvlRestart w:val="0"/>
      <w:lvlText w:val="3.4.%3."/>
      <w:lvlJc w:val="left"/>
      <w:pPr>
        <w:tabs>
          <w:tab w:val="num" w:pos="680"/>
        </w:tabs>
        <w:ind w:left="0" w:firstLine="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0E4A6BED"/>
    <w:multiLevelType w:val="multilevel"/>
    <w:tmpl w:val="4E86E842"/>
    <w:lvl w:ilvl="0">
      <w:start w:val="1"/>
      <w:numFmt w:val="decimal"/>
      <w:lvlText w:val="4.4.%1"/>
      <w:lvlJc w:val="left"/>
      <w:pPr>
        <w:tabs>
          <w:tab w:val="num" w:pos="680"/>
        </w:tabs>
        <w:ind w:left="0" w:firstLine="567"/>
      </w:pPr>
      <w:rPr>
        <w:rFonts w:hint="default"/>
      </w:rPr>
    </w:lvl>
    <w:lvl w:ilvl="1">
      <w:start w:val="1"/>
      <w:numFmt w:val="decimal"/>
      <w:lvlText w:val="%1.%2."/>
      <w:lvlJc w:val="left"/>
      <w:pPr>
        <w:tabs>
          <w:tab w:val="num" w:pos="792"/>
        </w:tabs>
        <w:ind w:left="792" w:hanging="432"/>
      </w:pPr>
      <w:rPr>
        <w:rFonts w:hint="default"/>
      </w:rPr>
    </w:lvl>
    <w:lvl w:ilvl="2">
      <w:start w:val="1"/>
      <w:numFmt w:val="decimal"/>
      <w:lvlRestart w:val="0"/>
      <w:lvlText w:val="3.4.%3."/>
      <w:lvlJc w:val="left"/>
      <w:pPr>
        <w:tabs>
          <w:tab w:val="num" w:pos="680"/>
        </w:tabs>
        <w:ind w:left="0" w:firstLine="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78F6DCD"/>
    <w:multiLevelType w:val="multilevel"/>
    <w:tmpl w:val="2C808B46"/>
    <w:lvl w:ilvl="0">
      <w:start w:val="1"/>
      <w:numFmt w:val="decimal"/>
      <w:lvlText w:val="3.5.%1"/>
      <w:lvlJc w:val="left"/>
      <w:pPr>
        <w:tabs>
          <w:tab w:val="num" w:pos="680"/>
        </w:tabs>
        <w:ind w:left="0" w:firstLine="567"/>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3.3.%3."/>
      <w:lvlJc w:val="left"/>
      <w:pPr>
        <w:tabs>
          <w:tab w:val="num" w:pos="680"/>
        </w:tabs>
        <w:ind w:left="0" w:firstLine="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B3C0FE2"/>
    <w:multiLevelType w:val="multilevel"/>
    <w:tmpl w:val="24B8E928"/>
    <w:lvl w:ilvl="0">
      <w:start w:val="1"/>
      <w:numFmt w:val="decimal"/>
      <w:lvlText w:val="6.3.%1"/>
      <w:lvlJc w:val="left"/>
      <w:pPr>
        <w:tabs>
          <w:tab w:val="num" w:pos="680"/>
        </w:tabs>
        <w:ind w:left="0" w:firstLine="567"/>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3.3.%3."/>
      <w:lvlJc w:val="left"/>
      <w:pPr>
        <w:tabs>
          <w:tab w:val="num" w:pos="680"/>
        </w:tabs>
        <w:ind w:left="0" w:firstLine="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EE86A5E"/>
    <w:multiLevelType w:val="multilevel"/>
    <w:tmpl w:val="33466632"/>
    <w:lvl w:ilvl="0">
      <w:start w:val="1"/>
      <w:numFmt w:val="decimal"/>
      <w:lvlText w:val="1.4.%1"/>
      <w:lvlJc w:val="left"/>
      <w:pPr>
        <w:tabs>
          <w:tab w:val="num" w:pos="680"/>
        </w:tabs>
        <w:ind w:left="0" w:firstLine="567"/>
      </w:pPr>
      <w:rPr>
        <w:rFonts w:hint="default"/>
      </w:rPr>
    </w:lvl>
    <w:lvl w:ilvl="1">
      <w:start w:val="1"/>
      <w:numFmt w:val="decimal"/>
      <w:lvlText w:val="%1.%2."/>
      <w:lvlJc w:val="left"/>
      <w:pPr>
        <w:tabs>
          <w:tab w:val="num" w:pos="792"/>
        </w:tabs>
        <w:ind w:left="792" w:hanging="432"/>
      </w:pPr>
      <w:rPr>
        <w:rFonts w:hint="default"/>
      </w:rPr>
    </w:lvl>
    <w:lvl w:ilvl="2">
      <w:start w:val="1"/>
      <w:numFmt w:val="decimal"/>
      <w:lvlRestart w:val="0"/>
      <w:lvlText w:val="1.4.%3."/>
      <w:lvlJc w:val="left"/>
      <w:pPr>
        <w:tabs>
          <w:tab w:val="num" w:pos="680"/>
        </w:tabs>
        <w:ind w:left="0" w:firstLine="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1F012322"/>
    <w:multiLevelType w:val="multilevel"/>
    <w:tmpl w:val="0F28AD0C"/>
    <w:lvl w:ilvl="0">
      <w:start w:val="1"/>
      <w:numFmt w:val="decimal"/>
      <w:pStyle w:val="mainn"/>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1FFD634C"/>
    <w:multiLevelType w:val="multilevel"/>
    <w:tmpl w:val="25C07AF4"/>
    <w:lvl w:ilvl="0">
      <w:start w:val="1"/>
      <w:numFmt w:val="decimal"/>
      <w:lvlText w:val="6.2.%1"/>
      <w:lvlJc w:val="left"/>
      <w:pPr>
        <w:tabs>
          <w:tab w:val="num" w:pos="680"/>
        </w:tabs>
        <w:ind w:left="0" w:firstLine="567"/>
      </w:pPr>
      <w:rPr>
        <w:rFonts w:hint="default"/>
        <w:lang w:val="uk-UA"/>
      </w:rPr>
    </w:lvl>
    <w:lvl w:ilvl="1">
      <w:start w:val="1"/>
      <w:numFmt w:val="decimal"/>
      <w:lvlText w:val="%1.%2."/>
      <w:lvlJc w:val="left"/>
      <w:pPr>
        <w:tabs>
          <w:tab w:val="num" w:pos="792"/>
        </w:tabs>
        <w:ind w:left="792" w:hanging="432"/>
      </w:pPr>
      <w:rPr>
        <w:rFonts w:hint="default"/>
      </w:rPr>
    </w:lvl>
    <w:lvl w:ilvl="2">
      <w:start w:val="1"/>
      <w:numFmt w:val="decimal"/>
      <w:lvlRestart w:val="0"/>
      <w:lvlText w:val="3.4.%3."/>
      <w:lvlJc w:val="left"/>
      <w:pPr>
        <w:tabs>
          <w:tab w:val="num" w:pos="680"/>
        </w:tabs>
        <w:ind w:left="0" w:firstLine="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22D911A3"/>
    <w:multiLevelType w:val="multilevel"/>
    <w:tmpl w:val="AA3E9B58"/>
    <w:lvl w:ilvl="0">
      <w:start w:val="1"/>
      <w:numFmt w:val="decimal"/>
      <w:lvlText w:val="2.5.%1"/>
      <w:lvlJc w:val="left"/>
      <w:pPr>
        <w:tabs>
          <w:tab w:val="num" w:pos="360"/>
        </w:tabs>
        <w:ind w:left="0" w:firstLine="567"/>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2.5.%2"/>
      <w:lvlJc w:val="left"/>
      <w:pPr>
        <w:tabs>
          <w:tab w:val="num" w:pos="0"/>
        </w:tabs>
        <w:ind w:left="0" w:firstLine="56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15:restartNumberingAfterBreak="0">
    <w:nsid w:val="28980354"/>
    <w:multiLevelType w:val="singleLevel"/>
    <w:tmpl w:val="4908173A"/>
    <w:lvl w:ilvl="0">
      <w:start w:val="1"/>
      <w:numFmt w:val="decimal"/>
      <w:lvlText w:val="%1."/>
      <w:lvlJc w:val="left"/>
      <w:pPr>
        <w:tabs>
          <w:tab w:val="num" w:pos="720"/>
        </w:tabs>
        <w:ind w:left="0" w:firstLine="567"/>
      </w:pPr>
      <w:rPr>
        <w:rFonts w:hint="default"/>
      </w:rPr>
    </w:lvl>
  </w:abstractNum>
  <w:abstractNum w:abstractNumId="13" w15:restartNumberingAfterBreak="0">
    <w:nsid w:val="2E011797"/>
    <w:multiLevelType w:val="multilevel"/>
    <w:tmpl w:val="42B0EFAC"/>
    <w:lvl w:ilvl="0">
      <w:start w:val="1"/>
      <w:numFmt w:val="decimal"/>
      <w:lvlText w:val="5.5.%1"/>
      <w:lvlJc w:val="left"/>
      <w:pPr>
        <w:tabs>
          <w:tab w:val="num" w:pos="680"/>
        </w:tabs>
        <w:ind w:left="0" w:firstLine="567"/>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3.3.%3."/>
      <w:lvlJc w:val="left"/>
      <w:pPr>
        <w:tabs>
          <w:tab w:val="num" w:pos="680"/>
        </w:tabs>
        <w:ind w:left="0" w:firstLine="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32A47872"/>
    <w:multiLevelType w:val="multilevel"/>
    <w:tmpl w:val="B20C0EEA"/>
    <w:lvl w:ilvl="0">
      <w:start w:val="1"/>
      <w:numFmt w:val="decimal"/>
      <w:lvlText w:val="1.4.%1"/>
      <w:lvlJc w:val="left"/>
      <w:pPr>
        <w:tabs>
          <w:tab w:val="num" w:pos="680"/>
        </w:tabs>
        <w:ind w:left="0" w:firstLine="567"/>
      </w:pPr>
      <w:rPr>
        <w:rFonts w:hint="default"/>
      </w:rPr>
    </w:lvl>
    <w:lvl w:ilvl="1">
      <w:start w:val="1"/>
      <w:numFmt w:val="decimal"/>
      <w:lvlText w:val="%1.%2."/>
      <w:lvlJc w:val="left"/>
      <w:pPr>
        <w:tabs>
          <w:tab w:val="num" w:pos="792"/>
        </w:tabs>
        <w:ind w:left="792" w:hanging="432"/>
      </w:pPr>
      <w:rPr>
        <w:rFonts w:hint="default"/>
      </w:rPr>
    </w:lvl>
    <w:lvl w:ilvl="2">
      <w:start w:val="1"/>
      <w:numFmt w:val="decimal"/>
      <w:lvlRestart w:val="0"/>
      <w:lvlText w:val="1.4.%3."/>
      <w:lvlJc w:val="left"/>
      <w:pPr>
        <w:tabs>
          <w:tab w:val="num" w:pos="680"/>
        </w:tabs>
        <w:ind w:left="0" w:firstLine="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344A4094"/>
    <w:multiLevelType w:val="multilevel"/>
    <w:tmpl w:val="C71E7FAC"/>
    <w:lvl w:ilvl="0">
      <w:start w:val="1"/>
      <w:numFmt w:val="decimal"/>
      <w:lvlText w:val="1.5.%1"/>
      <w:lvlJc w:val="left"/>
      <w:pPr>
        <w:tabs>
          <w:tab w:val="num" w:pos="680"/>
        </w:tabs>
        <w:ind w:left="0" w:firstLine="567"/>
      </w:pPr>
      <w:rPr>
        <w:rFonts w:hint="default"/>
      </w:rPr>
    </w:lvl>
    <w:lvl w:ilvl="1">
      <w:start w:val="1"/>
      <w:numFmt w:val="decimal"/>
      <w:lvlText w:val="%1.%2."/>
      <w:lvlJc w:val="left"/>
      <w:pPr>
        <w:tabs>
          <w:tab w:val="num" w:pos="792"/>
        </w:tabs>
        <w:ind w:left="792" w:hanging="432"/>
      </w:pPr>
      <w:rPr>
        <w:rFonts w:hint="default"/>
      </w:rPr>
    </w:lvl>
    <w:lvl w:ilvl="2">
      <w:start w:val="1"/>
      <w:numFmt w:val="decimal"/>
      <w:lvlRestart w:val="0"/>
      <w:lvlText w:val="1.4.%3."/>
      <w:lvlJc w:val="left"/>
      <w:pPr>
        <w:tabs>
          <w:tab w:val="num" w:pos="680"/>
        </w:tabs>
        <w:ind w:left="0" w:firstLine="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7B01743"/>
    <w:multiLevelType w:val="multilevel"/>
    <w:tmpl w:val="4006BADC"/>
    <w:lvl w:ilvl="0">
      <w:start w:val="1"/>
      <w:numFmt w:val="decimal"/>
      <w:lvlText w:val="1.2.%1"/>
      <w:lvlJc w:val="left"/>
      <w:pPr>
        <w:tabs>
          <w:tab w:val="num" w:pos="680"/>
        </w:tabs>
        <w:ind w:left="0" w:firstLine="567"/>
      </w:pPr>
      <w:rPr>
        <w:rFonts w:hint="default"/>
        <w:lang w:val="uk-UA"/>
      </w:rPr>
    </w:lvl>
    <w:lvl w:ilvl="1">
      <w:start w:val="1"/>
      <w:numFmt w:val="decimal"/>
      <w:lvlText w:val="%1.%2."/>
      <w:lvlJc w:val="left"/>
      <w:pPr>
        <w:tabs>
          <w:tab w:val="num" w:pos="792"/>
        </w:tabs>
        <w:ind w:left="792" w:hanging="432"/>
      </w:pPr>
      <w:rPr>
        <w:rFonts w:hint="default"/>
      </w:rPr>
    </w:lvl>
    <w:lvl w:ilvl="2">
      <w:start w:val="1"/>
      <w:numFmt w:val="decimal"/>
      <w:lvlRestart w:val="0"/>
      <w:lvlText w:val="3.4.%3."/>
      <w:lvlJc w:val="left"/>
      <w:pPr>
        <w:tabs>
          <w:tab w:val="num" w:pos="680"/>
        </w:tabs>
        <w:ind w:left="0" w:firstLine="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3CC91E2C"/>
    <w:multiLevelType w:val="multilevel"/>
    <w:tmpl w:val="3DF65F26"/>
    <w:lvl w:ilvl="0">
      <w:start w:val="1"/>
      <w:numFmt w:val="decimal"/>
      <w:lvlText w:val="4.5.%1"/>
      <w:lvlJc w:val="left"/>
      <w:pPr>
        <w:tabs>
          <w:tab w:val="num" w:pos="680"/>
        </w:tabs>
        <w:ind w:left="0" w:firstLine="567"/>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3.3.%3."/>
      <w:lvlJc w:val="left"/>
      <w:pPr>
        <w:tabs>
          <w:tab w:val="num" w:pos="680"/>
        </w:tabs>
        <w:ind w:left="0" w:firstLine="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41940D5F"/>
    <w:multiLevelType w:val="multilevel"/>
    <w:tmpl w:val="D486D5C0"/>
    <w:lvl w:ilvl="0">
      <w:start w:val="1"/>
      <w:numFmt w:val="decimal"/>
      <w:lvlText w:val="2.5.%1"/>
      <w:lvlJc w:val="left"/>
      <w:pPr>
        <w:tabs>
          <w:tab w:val="num" w:pos="680"/>
        </w:tabs>
        <w:ind w:left="0" w:firstLine="567"/>
      </w:pPr>
      <w:rPr>
        <w:rFonts w:hint="default"/>
      </w:rPr>
    </w:lvl>
    <w:lvl w:ilvl="1">
      <w:start w:val="1"/>
      <w:numFmt w:val="decimal"/>
      <w:lvlText w:val="%1.%2."/>
      <w:lvlJc w:val="left"/>
      <w:pPr>
        <w:tabs>
          <w:tab w:val="num" w:pos="792"/>
        </w:tabs>
        <w:ind w:left="792" w:hanging="432"/>
      </w:pPr>
      <w:rPr>
        <w:rFonts w:hint="default"/>
      </w:rPr>
    </w:lvl>
    <w:lvl w:ilvl="2">
      <w:start w:val="1"/>
      <w:numFmt w:val="decimal"/>
      <w:lvlRestart w:val="0"/>
      <w:lvlText w:val="3.4.%3."/>
      <w:lvlJc w:val="left"/>
      <w:pPr>
        <w:tabs>
          <w:tab w:val="num" w:pos="680"/>
        </w:tabs>
        <w:ind w:left="0" w:firstLine="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43F551FC"/>
    <w:multiLevelType w:val="multilevel"/>
    <w:tmpl w:val="225A5AC2"/>
    <w:lvl w:ilvl="0">
      <w:start w:val="1"/>
      <w:numFmt w:val="decimal"/>
      <w:lvlText w:val="4.5.%1"/>
      <w:lvlJc w:val="left"/>
      <w:pPr>
        <w:tabs>
          <w:tab w:val="num" w:pos="680"/>
        </w:tabs>
        <w:ind w:left="0" w:firstLine="567"/>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3.3.%3."/>
      <w:lvlJc w:val="left"/>
      <w:pPr>
        <w:tabs>
          <w:tab w:val="num" w:pos="680"/>
        </w:tabs>
        <w:ind w:left="0" w:firstLine="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48650884"/>
    <w:multiLevelType w:val="multilevel"/>
    <w:tmpl w:val="F99C8738"/>
    <w:lvl w:ilvl="0">
      <w:start w:val="1"/>
      <w:numFmt w:val="decimal"/>
      <w:lvlText w:val="6.5.%1"/>
      <w:lvlJc w:val="left"/>
      <w:pPr>
        <w:tabs>
          <w:tab w:val="num" w:pos="680"/>
        </w:tabs>
        <w:ind w:left="0" w:firstLine="567"/>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6.5.%3."/>
      <w:lvlJc w:val="left"/>
      <w:pPr>
        <w:tabs>
          <w:tab w:val="num" w:pos="680"/>
        </w:tabs>
        <w:ind w:left="0" w:firstLine="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4BFC52CA"/>
    <w:multiLevelType w:val="multilevel"/>
    <w:tmpl w:val="94D4F80E"/>
    <w:lvl w:ilvl="0">
      <w:start w:val="1"/>
      <w:numFmt w:val="decimal"/>
      <w:lvlText w:val="3.3.%1"/>
      <w:lvlJc w:val="left"/>
      <w:pPr>
        <w:tabs>
          <w:tab w:val="num" w:pos="680"/>
        </w:tabs>
        <w:ind w:left="0" w:firstLine="567"/>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3.3.%3."/>
      <w:lvlJc w:val="left"/>
      <w:pPr>
        <w:tabs>
          <w:tab w:val="num" w:pos="680"/>
        </w:tabs>
        <w:ind w:left="0" w:firstLine="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524B5561"/>
    <w:multiLevelType w:val="multilevel"/>
    <w:tmpl w:val="3B405A76"/>
    <w:lvl w:ilvl="0">
      <w:start w:val="1"/>
      <w:numFmt w:val="decimal"/>
      <w:lvlText w:val="6.4.%1"/>
      <w:lvlJc w:val="left"/>
      <w:pPr>
        <w:tabs>
          <w:tab w:val="num" w:pos="680"/>
        </w:tabs>
        <w:ind w:left="0" w:firstLine="567"/>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3.3.%3."/>
      <w:lvlJc w:val="left"/>
      <w:pPr>
        <w:tabs>
          <w:tab w:val="num" w:pos="680"/>
        </w:tabs>
        <w:ind w:left="0" w:firstLine="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54812F65"/>
    <w:multiLevelType w:val="multilevel"/>
    <w:tmpl w:val="F7FC085A"/>
    <w:lvl w:ilvl="0">
      <w:start w:val="1"/>
      <w:numFmt w:val="decimal"/>
      <w:lvlText w:val="6.3.%1"/>
      <w:lvlJc w:val="left"/>
      <w:pPr>
        <w:tabs>
          <w:tab w:val="num" w:pos="680"/>
        </w:tabs>
        <w:ind w:left="0" w:firstLine="567"/>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3.3.%3."/>
      <w:lvlJc w:val="left"/>
      <w:pPr>
        <w:tabs>
          <w:tab w:val="num" w:pos="680"/>
        </w:tabs>
        <w:ind w:left="0" w:firstLine="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55F90860"/>
    <w:multiLevelType w:val="multilevel"/>
    <w:tmpl w:val="453C6E04"/>
    <w:lvl w:ilvl="0">
      <w:start w:val="1"/>
      <w:numFmt w:val="decimal"/>
      <w:lvlText w:val="3.4.%1"/>
      <w:lvlJc w:val="left"/>
      <w:pPr>
        <w:tabs>
          <w:tab w:val="num" w:pos="680"/>
        </w:tabs>
        <w:ind w:left="0" w:firstLine="567"/>
      </w:pPr>
      <w:rPr>
        <w:rFonts w:hint="default"/>
      </w:rPr>
    </w:lvl>
    <w:lvl w:ilvl="1">
      <w:start w:val="1"/>
      <w:numFmt w:val="decimal"/>
      <w:lvlText w:val="%1.%2."/>
      <w:lvlJc w:val="left"/>
      <w:pPr>
        <w:tabs>
          <w:tab w:val="num" w:pos="792"/>
        </w:tabs>
        <w:ind w:left="792" w:hanging="432"/>
      </w:pPr>
      <w:rPr>
        <w:rFonts w:hint="default"/>
      </w:rPr>
    </w:lvl>
    <w:lvl w:ilvl="2">
      <w:start w:val="1"/>
      <w:numFmt w:val="decimal"/>
      <w:lvlRestart w:val="0"/>
      <w:lvlText w:val="3.4.%3."/>
      <w:lvlJc w:val="left"/>
      <w:pPr>
        <w:tabs>
          <w:tab w:val="num" w:pos="680"/>
        </w:tabs>
        <w:ind w:left="0" w:firstLine="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58144E7D"/>
    <w:multiLevelType w:val="multilevel"/>
    <w:tmpl w:val="4E8E31D8"/>
    <w:lvl w:ilvl="0">
      <w:start w:val="1"/>
      <w:numFmt w:val="decimal"/>
      <w:lvlText w:val="3.5.%1"/>
      <w:lvlJc w:val="left"/>
      <w:pPr>
        <w:tabs>
          <w:tab w:val="num" w:pos="680"/>
        </w:tabs>
        <w:ind w:left="0" w:firstLine="567"/>
      </w:pPr>
      <w:rPr>
        <w:rFonts w:hint="default"/>
      </w:rPr>
    </w:lvl>
    <w:lvl w:ilvl="1">
      <w:start w:val="1"/>
      <w:numFmt w:val="decimal"/>
      <w:lvlText w:val="%1.%2."/>
      <w:lvlJc w:val="left"/>
      <w:pPr>
        <w:tabs>
          <w:tab w:val="num" w:pos="792"/>
        </w:tabs>
        <w:ind w:left="792" w:hanging="432"/>
      </w:pPr>
      <w:rPr>
        <w:rFonts w:hint="default"/>
      </w:rPr>
    </w:lvl>
    <w:lvl w:ilvl="2">
      <w:start w:val="1"/>
      <w:numFmt w:val="decimal"/>
      <w:lvlRestart w:val="0"/>
      <w:lvlText w:val="3.4.%3."/>
      <w:lvlJc w:val="left"/>
      <w:pPr>
        <w:tabs>
          <w:tab w:val="num" w:pos="680"/>
        </w:tabs>
        <w:ind w:left="0" w:firstLine="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58BA1F53"/>
    <w:multiLevelType w:val="multilevel"/>
    <w:tmpl w:val="A5761F92"/>
    <w:lvl w:ilvl="0">
      <w:start w:val="1"/>
      <w:numFmt w:val="decimal"/>
      <w:lvlText w:val="5.5.%1"/>
      <w:lvlJc w:val="left"/>
      <w:pPr>
        <w:tabs>
          <w:tab w:val="num" w:pos="680"/>
        </w:tabs>
        <w:ind w:left="0" w:firstLine="567"/>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6.5.%3."/>
      <w:lvlJc w:val="left"/>
      <w:pPr>
        <w:tabs>
          <w:tab w:val="num" w:pos="680"/>
        </w:tabs>
        <w:ind w:left="0" w:firstLine="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60B4261F"/>
    <w:multiLevelType w:val="multilevel"/>
    <w:tmpl w:val="8BDE6FE2"/>
    <w:lvl w:ilvl="0">
      <w:start w:val="1"/>
      <w:numFmt w:val="decimal"/>
      <w:lvlText w:val="5.4.%1"/>
      <w:lvlJc w:val="left"/>
      <w:pPr>
        <w:tabs>
          <w:tab w:val="num" w:pos="680"/>
        </w:tabs>
        <w:ind w:left="0" w:firstLine="567"/>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3.3.%3."/>
      <w:lvlJc w:val="left"/>
      <w:pPr>
        <w:tabs>
          <w:tab w:val="num" w:pos="680"/>
        </w:tabs>
        <w:ind w:left="0" w:firstLine="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15:restartNumberingAfterBreak="0">
    <w:nsid w:val="61EF4E3C"/>
    <w:multiLevelType w:val="multilevel"/>
    <w:tmpl w:val="D1AEBD7A"/>
    <w:lvl w:ilvl="0">
      <w:start w:val="1"/>
      <w:numFmt w:val="decimal"/>
      <w:lvlText w:val="4.3.%1"/>
      <w:lvlJc w:val="left"/>
      <w:pPr>
        <w:tabs>
          <w:tab w:val="num" w:pos="680"/>
        </w:tabs>
        <w:ind w:left="0" w:firstLine="567"/>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3.3.%3."/>
      <w:lvlJc w:val="left"/>
      <w:pPr>
        <w:tabs>
          <w:tab w:val="num" w:pos="680"/>
        </w:tabs>
        <w:ind w:left="0" w:firstLine="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635B756E"/>
    <w:multiLevelType w:val="multilevel"/>
    <w:tmpl w:val="CBA2B85C"/>
    <w:lvl w:ilvl="0">
      <w:start w:val="1"/>
      <w:numFmt w:val="upperRoman"/>
      <w:pStyle w:val="1"/>
      <w:lvlText w:val="Статья %1."/>
      <w:lvlJc w:val="left"/>
      <w:pPr>
        <w:tabs>
          <w:tab w:val="num" w:pos="3240"/>
        </w:tabs>
        <w:ind w:left="1800" w:firstLine="0"/>
      </w:pPr>
    </w:lvl>
    <w:lvl w:ilvl="1">
      <w:start w:val="1"/>
      <w:numFmt w:val="decimalZero"/>
      <w:pStyle w:val="2"/>
      <w:isLgl/>
      <w:lvlText w:val="Раздел %1.%2"/>
      <w:lvlJc w:val="left"/>
      <w:pPr>
        <w:tabs>
          <w:tab w:val="num" w:pos="4280"/>
        </w:tabs>
        <w:ind w:left="3200" w:firstLine="0"/>
      </w:pPr>
    </w:lvl>
    <w:lvl w:ilvl="2">
      <w:start w:val="1"/>
      <w:numFmt w:val="lowerLetter"/>
      <w:lvlText w:val="(%3)"/>
      <w:lvlJc w:val="left"/>
      <w:pPr>
        <w:tabs>
          <w:tab w:val="num" w:pos="2520"/>
        </w:tabs>
        <w:ind w:left="2520" w:hanging="432"/>
      </w:pPr>
    </w:lvl>
    <w:lvl w:ilvl="3">
      <w:start w:val="1"/>
      <w:numFmt w:val="lowerRoman"/>
      <w:lvlText w:val="(%4)"/>
      <w:lvlJc w:val="right"/>
      <w:pPr>
        <w:tabs>
          <w:tab w:val="num" w:pos="2664"/>
        </w:tabs>
        <w:ind w:left="2664" w:hanging="144"/>
      </w:pPr>
    </w:lvl>
    <w:lvl w:ilvl="4">
      <w:start w:val="1"/>
      <w:numFmt w:val="decimal"/>
      <w:lvlText w:val="%5)"/>
      <w:lvlJc w:val="left"/>
      <w:pPr>
        <w:tabs>
          <w:tab w:val="num" w:pos="2808"/>
        </w:tabs>
        <w:ind w:left="2808" w:hanging="432"/>
      </w:pPr>
    </w:lvl>
    <w:lvl w:ilvl="5">
      <w:start w:val="1"/>
      <w:numFmt w:val="lowerLetter"/>
      <w:lvlText w:val="%6)"/>
      <w:lvlJc w:val="left"/>
      <w:pPr>
        <w:tabs>
          <w:tab w:val="num" w:pos="2952"/>
        </w:tabs>
        <w:ind w:left="2952" w:hanging="432"/>
      </w:pPr>
    </w:lvl>
    <w:lvl w:ilvl="6">
      <w:start w:val="1"/>
      <w:numFmt w:val="lowerRoman"/>
      <w:lvlText w:val="%7)"/>
      <w:lvlJc w:val="right"/>
      <w:pPr>
        <w:tabs>
          <w:tab w:val="num" w:pos="3096"/>
        </w:tabs>
        <w:ind w:left="3096" w:hanging="288"/>
      </w:pPr>
    </w:lvl>
    <w:lvl w:ilvl="7">
      <w:start w:val="1"/>
      <w:numFmt w:val="lowerLetter"/>
      <w:lvlText w:val="%8."/>
      <w:lvlJc w:val="left"/>
      <w:pPr>
        <w:tabs>
          <w:tab w:val="num" w:pos="3240"/>
        </w:tabs>
        <w:ind w:left="3240" w:hanging="432"/>
      </w:pPr>
    </w:lvl>
    <w:lvl w:ilvl="8">
      <w:start w:val="1"/>
      <w:numFmt w:val="lowerRoman"/>
      <w:lvlText w:val="%9."/>
      <w:lvlJc w:val="right"/>
      <w:pPr>
        <w:tabs>
          <w:tab w:val="num" w:pos="3384"/>
        </w:tabs>
        <w:ind w:left="3384" w:hanging="144"/>
      </w:pPr>
    </w:lvl>
  </w:abstractNum>
  <w:abstractNum w:abstractNumId="30" w15:restartNumberingAfterBreak="0">
    <w:nsid w:val="6400261F"/>
    <w:multiLevelType w:val="multilevel"/>
    <w:tmpl w:val="BC407840"/>
    <w:lvl w:ilvl="0">
      <w:start w:val="1"/>
      <w:numFmt w:val="decimal"/>
      <w:lvlText w:val="5.3.%1"/>
      <w:lvlJc w:val="left"/>
      <w:pPr>
        <w:tabs>
          <w:tab w:val="num" w:pos="680"/>
        </w:tabs>
        <w:ind w:left="0" w:firstLine="567"/>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3.3.%3."/>
      <w:lvlJc w:val="left"/>
      <w:pPr>
        <w:tabs>
          <w:tab w:val="num" w:pos="680"/>
        </w:tabs>
        <w:ind w:left="0" w:firstLine="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68097289"/>
    <w:multiLevelType w:val="multilevel"/>
    <w:tmpl w:val="5CA0EDA4"/>
    <w:lvl w:ilvl="0">
      <w:start w:val="1"/>
      <w:numFmt w:val="decimal"/>
      <w:lvlText w:val="1.3.%1"/>
      <w:lvlJc w:val="left"/>
      <w:pPr>
        <w:tabs>
          <w:tab w:val="num" w:pos="680"/>
        </w:tabs>
        <w:ind w:left="0" w:firstLine="567"/>
      </w:pPr>
      <w:rPr>
        <w:rFonts w:hint="default"/>
      </w:rPr>
    </w:lvl>
    <w:lvl w:ilvl="1">
      <w:start w:val="1"/>
      <w:numFmt w:val="decimal"/>
      <w:lvlText w:val="%1.%2."/>
      <w:lvlJc w:val="left"/>
      <w:pPr>
        <w:tabs>
          <w:tab w:val="num" w:pos="792"/>
        </w:tabs>
        <w:ind w:left="792" w:hanging="432"/>
      </w:pPr>
      <w:rPr>
        <w:rFonts w:hint="default"/>
      </w:rPr>
    </w:lvl>
    <w:lvl w:ilvl="2">
      <w:start w:val="1"/>
      <w:numFmt w:val="decimal"/>
      <w:lvlRestart w:val="0"/>
      <w:lvlText w:val="1.4.%3."/>
      <w:lvlJc w:val="left"/>
      <w:pPr>
        <w:tabs>
          <w:tab w:val="num" w:pos="680"/>
        </w:tabs>
        <w:ind w:left="0" w:firstLine="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6D227920"/>
    <w:multiLevelType w:val="hybridMultilevel"/>
    <w:tmpl w:val="CA00EC90"/>
    <w:lvl w:ilvl="0" w:tplc="1A442CAA">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33" w15:restartNumberingAfterBreak="0">
    <w:nsid w:val="71203A93"/>
    <w:multiLevelType w:val="multilevel"/>
    <w:tmpl w:val="4386C4E4"/>
    <w:lvl w:ilvl="0">
      <w:start w:val="1"/>
      <w:numFmt w:val="decimal"/>
      <w:lvlText w:val="3.4.%1"/>
      <w:lvlJc w:val="left"/>
      <w:pPr>
        <w:tabs>
          <w:tab w:val="num" w:pos="680"/>
        </w:tabs>
        <w:ind w:left="0" w:firstLine="567"/>
      </w:pPr>
      <w:rPr>
        <w:rFonts w:hint="default"/>
      </w:rPr>
    </w:lvl>
    <w:lvl w:ilvl="1">
      <w:start w:val="1"/>
      <w:numFmt w:val="decimal"/>
      <w:lvlText w:val="%1.%2."/>
      <w:lvlJc w:val="left"/>
      <w:pPr>
        <w:tabs>
          <w:tab w:val="num" w:pos="792"/>
        </w:tabs>
        <w:ind w:left="792" w:hanging="432"/>
      </w:pPr>
      <w:rPr>
        <w:rFonts w:hint="default"/>
      </w:rPr>
    </w:lvl>
    <w:lvl w:ilvl="2">
      <w:start w:val="1"/>
      <w:numFmt w:val="decimal"/>
      <w:lvlRestart w:val="0"/>
      <w:lvlText w:val="3.4.%3."/>
      <w:lvlJc w:val="left"/>
      <w:pPr>
        <w:tabs>
          <w:tab w:val="num" w:pos="680"/>
        </w:tabs>
        <w:ind w:left="0" w:firstLine="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15:restartNumberingAfterBreak="0">
    <w:nsid w:val="747904AD"/>
    <w:multiLevelType w:val="multilevel"/>
    <w:tmpl w:val="24B8E928"/>
    <w:lvl w:ilvl="0">
      <w:start w:val="1"/>
      <w:numFmt w:val="decimal"/>
      <w:lvlText w:val="6.3.%1"/>
      <w:lvlJc w:val="left"/>
      <w:pPr>
        <w:tabs>
          <w:tab w:val="num" w:pos="680"/>
        </w:tabs>
        <w:ind w:left="0" w:firstLine="567"/>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3.3.%3."/>
      <w:lvlJc w:val="left"/>
      <w:pPr>
        <w:tabs>
          <w:tab w:val="num" w:pos="680"/>
        </w:tabs>
        <w:ind w:left="0" w:firstLine="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15:restartNumberingAfterBreak="0">
    <w:nsid w:val="763C3939"/>
    <w:multiLevelType w:val="multilevel"/>
    <w:tmpl w:val="85D6FDA4"/>
    <w:lvl w:ilvl="0">
      <w:start w:val="1"/>
      <w:numFmt w:val="decimal"/>
      <w:lvlText w:val="4.3.%1"/>
      <w:lvlJc w:val="left"/>
      <w:pPr>
        <w:tabs>
          <w:tab w:val="num" w:pos="680"/>
        </w:tabs>
        <w:ind w:left="0" w:firstLine="567"/>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3.3.%3."/>
      <w:lvlJc w:val="left"/>
      <w:pPr>
        <w:tabs>
          <w:tab w:val="num" w:pos="680"/>
        </w:tabs>
        <w:ind w:left="0" w:firstLine="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6" w15:restartNumberingAfterBreak="0">
    <w:nsid w:val="7A475230"/>
    <w:multiLevelType w:val="multilevel"/>
    <w:tmpl w:val="5E488C24"/>
    <w:lvl w:ilvl="0">
      <w:start w:val="1"/>
      <w:numFmt w:val="decimal"/>
      <w:lvlText w:val="1.4.%1"/>
      <w:lvlJc w:val="left"/>
      <w:pPr>
        <w:tabs>
          <w:tab w:val="num" w:pos="680"/>
        </w:tabs>
        <w:ind w:left="0" w:firstLine="567"/>
      </w:pPr>
      <w:rPr>
        <w:rFonts w:hint="default"/>
      </w:rPr>
    </w:lvl>
    <w:lvl w:ilvl="1">
      <w:start w:val="1"/>
      <w:numFmt w:val="decimal"/>
      <w:lvlText w:val="%1.%2."/>
      <w:lvlJc w:val="left"/>
      <w:pPr>
        <w:tabs>
          <w:tab w:val="num" w:pos="792"/>
        </w:tabs>
        <w:ind w:left="792" w:hanging="432"/>
      </w:pPr>
      <w:rPr>
        <w:rFonts w:hint="default"/>
      </w:rPr>
    </w:lvl>
    <w:lvl w:ilvl="2">
      <w:start w:val="1"/>
      <w:numFmt w:val="decimal"/>
      <w:lvlRestart w:val="0"/>
      <w:lvlText w:val="3.4.%3."/>
      <w:lvlJc w:val="left"/>
      <w:pPr>
        <w:tabs>
          <w:tab w:val="num" w:pos="680"/>
        </w:tabs>
        <w:ind w:left="0" w:firstLine="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7" w15:restartNumberingAfterBreak="0">
    <w:nsid w:val="7F360C2B"/>
    <w:multiLevelType w:val="multilevel"/>
    <w:tmpl w:val="1AD6C28C"/>
    <w:lvl w:ilvl="0">
      <w:start w:val="1"/>
      <w:numFmt w:val="decimal"/>
      <w:lvlText w:val="4.4.%1"/>
      <w:lvlJc w:val="left"/>
      <w:pPr>
        <w:tabs>
          <w:tab w:val="num" w:pos="680"/>
        </w:tabs>
        <w:ind w:left="0" w:firstLine="567"/>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3.3.%3."/>
      <w:lvlJc w:val="left"/>
      <w:pPr>
        <w:tabs>
          <w:tab w:val="num" w:pos="680"/>
        </w:tabs>
        <w:ind w:left="0" w:firstLine="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29"/>
  </w:num>
  <w:num w:numId="2">
    <w:abstractNumId w:val="9"/>
  </w:num>
  <w:num w:numId="3">
    <w:abstractNumId w:val="1"/>
  </w:num>
  <w:num w:numId="4">
    <w:abstractNumId w:val="11"/>
  </w:num>
  <w:num w:numId="5">
    <w:abstractNumId w:val="4"/>
  </w:num>
  <w:num w:numId="6">
    <w:abstractNumId w:val="18"/>
  </w:num>
  <w:num w:numId="7">
    <w:abstractNumId w:val="33"/>
  </w:num>
  <w:num w:numId="8">
    <w:abstractNumId w:val="21"/>
  </w:num>
  <w:num w:numId="9">
    <w:abstractNumId w:val="6"/>
  </w:num>
  <w:num w:numId="10">
    <w:abstractNumId w:val="35"/>
  </w:num>
  <w:num w:numId="11">
    <w:abstractNumId w:val="34"/>
  </w:num>
  <w:num w:numId="12">
    <w:abstractNumId w:val="19"/>
  </w:num>
  <w:num w:numId="13">
    <w:abstractNumId w:val="30"/>
  </w:num>
  <w:num w:numId="14">
    <w:abstractNumId w:val="27"/>
  </w:num>
  <w:num w:numId="15">
    <w:abstractNumId w:val="26"/>
  </w:num>
  <w:num w:numId="16">
    <w:abstractNumId w:val="12"/>
  </w:num>
  <w:num w:numId="17">
    <w:abstractNumId w:val="31"/>
  </w:num>
  <w:num w:numId="18">
    <w:abstractNumId w:val="14"/>
  </w:num>
  <w:num w:numId="19">
    <w:abstractNumId w:val="8"/>
  </w:num>
  <w:num w:numId="20">
    <w:abstractNumId w:val="15"/>
  </w:num>
  <w:num w:numId="21">
    <w:abstractNumId w:val="24"/>
  </w:num>
  <w:num w:numId="22">
    <w:abstractNumId w:val="25"/>
  </w:num>
  <w:num w:numId="23">
    <w:abstractNumId w:val="28"/>
  </w:num>
  <w:num w:numId="24">
    <w:abstractNumId w:val="5"/>
  </w:num>
  <w:num w:numId="25">
    <w:abstractNumId w:val="17"/>
  </w:num>
  <w:num w:numId="26">
    <w:abstractNumId w:val="0"/>
  </w:num>
  <w:num w:numId="27">
    <w:abstractNumId w:val="3"/>
  </w:num>
  <w:num w:numId="28">
    <w:abstractNumId w:val="13"/>
  </w:num>
  <w:num w:numId="29">
    <w:abstractNumId w:val="23"/>
  </w:num>
  <w:num w:numId="30">
    <w:abstractNumId w:val="22"/>
  </w:num>
  <w:num w:numId="31">
    <w:abstractNumId w:val="20"/>
  </w:num>
  <w:num w:numId="32">
    <w:abstractNumId w:val="10"/>
  </w:num>
  <w:num w:numId="33">
    <w:abstractNumId w:val="2"/>
  </w:num>
  <w:num w:numId="34">
    <w:abstractNumId w:val="16"/>
  </w:num>
  <w:num w:numId="35">
    <w:abstractNumId w:val="37"/>
  </w:num>
  <w:num w:numId="36">
    <w:abstractNumId w:val="36"/>
  </w:num>
  <w:num w:numId="37">
    <w:abstractNumId w:val="32"/>
  </w:num>
  <w:num w:numId="38">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567"/>
  <w:hyphenationZone w:val="425"/>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D0B"/>
    <w:rsid w:val="00002A12"/>
    <w:rsid w:val="000165F0"/>
    <w:rsid w:val="0003236C"/>
    <w:rsid w:val="00047899"/>
    <w:rsid w:val="00072DAD"/>
    <w:rsid w:val="000B19FE"/>
    <w:rsid w:val="000E0344"/>
    <w:rsid w:val="000E0E6A"/>
    <w:rsid w:val="00135287"/>
    <w:rsid w:val="0016545D"/>
    <w:rsid w:val="00194CF2"/>
    <w:rsid w:val="00195E2D"/>
    <w:rsid w:val="001A5C9E"/>
    <w:rsid w:val="001D1AEB"/>
    <w:rsid w:val="001E2FDF"/>
    <w:rsid w:val="001F6FC9"/>
    <w:rsid w:val="00221DAD"/>
    <w:rsid w:val="00230ABC"/>
    <w:rsid w:val="002421C1"/>
    <w:rsid w:val="00257A0F"/>
    <w:rsid w:val="002600F7"/>
    <w:rsid w:val="00284ACB"/>
    <w:rsid w:val="0029325D"/>
    <w:rsid w:val="002B7008"/>
    <w:rsid w:val="002C6447"/>
    <w:rsid w:val="002F3666"/>
    <w:rsid w:val="0031115F"/>
    <w:rsid w:val="00332740"/>
    <w:rsid w:val="00392F65"/>
    <w:rsid w:val="003D3830"/>
    <w:rsid w:val="003D3AF7"/>
    <w:rsid w:val="003E12D4"/>
    <w:rsid w:val="003E6542"/>
    <w:rsid w:val="003F1093"/>
    <w:rsid w:val="00457C99"/>
    <w:rsid w:val="0047337D"/>
    <w:rsid w:val="004C2020"/>
    <w:rsid w:val="004D1C6D"/>
    <w:rsid w:val="004D54A7"/>
    <w:rsid w:val="00505030"/>
    <w:rsid w:val="00513C12"/>
    <w:rsid w:val="00531935"/>
    <w:rsid w:val="005657F1"/>
    <w:rsid w:val="00582458"/>
    <w:rsid w:val="0058541F"/>
    <w:rsid w:val="005A40B8"/>
    <w:rsid w:val="005F40A0"/>
    <w:rsid w:val="00612A6D"/>
    <w:rsid w:val="006179AE"/>
    <w:rsid w:val="00650BCE"/>
    <w:rsid w:val="00662BAF"/>
    <w:rsid w:val="00663D06"/>
    <w:rsid w:val="00686132"/>
    <w:rsid w:val="006B39EA"/>
    <w:rsid w:val="006C2D4B"/>
    <w:rsid w:val="00784438"/>
    <w:rsid w:val="00784678"/>
    <w:rsid w:val="00791CDD"/>
    <w:rsid w:val="007E1E44"/>
    <w:rsid w:val="00815D8B"/>
    <w:rsid w:val="00834904"/>
    <w:rsid w:val="00844EA2"/>
    <w:rsid w:val="008710DD"/>
    <w:rsid w:val="00877E44"/>
    <w:rsid w:val="00894BD7"/>
    <w:rsid w:val="008C284E"/>
    <w:rsid w:val="00900B48"/>
    <w:rsid w:val="00905B26"/>
    <w:rsid w:val="00912D0B"/>
    <w:rsid w:val="00917D31"/>
    <w:rsid w:val="009506A8"/>
    <w:rsid w:val="00966167"/>
    <w:rsid w:val="009810B8"/>
    <w:rsid w:val="00986507"/>
    <w:rsid w:val="009A6EF8"/>
    <w:rsid w:val="009B3A4F"/>
    <w:rsid w:val="009C159A"/>
    <w:rsid w:val="009E08D8"/>
    <w:rsid w:val="009F07B3"/>
    <w:rsid w:val="00AA6A80"/>
    <w:rsid w:val="00AB01CE"/>
    <w:rsid w:val="00AB0A33"/>
    <w:rsid w:val="00AC071F"/>
    <w:rsid w:val="00AC3F96"/>
    <w:rsid w:val="00AF65F9"/>
    <w:rsid w:val="00B665DB"/>
    <w:rsid w:val="00B85C05"/>
    <w:rsid w:val="00B85E9C"/>
    <w:rsid w:val="00B913C7"/>
    <w:rsid w:val="00BB3E80"/>
    <w:rsid w:val="00BC25F0"/>
    <w:rsid w:val="00BC7159"/>
    <w:rsid w:val="00BF6254"/>
    <w:rsid w:val="00C429DC"/>
    <w:rsid w:val="00C474D3"/>
    <w:rsid w:val="00D02D9A"/>
    <w:rsid w:val="00D06315"/>
    <w:rsid w:val="00D81D71"/>
    <w:rsid w:val="00DC6587"/>
    <w:rsid w:val="00DE3023"/>
    <w:rsid w:val="00E06CE9"/>
    <w:rsid w:val="00E65E1C"/>
    <w:rsid w:val="00E9709C"/>
    <w:rsid w:val="00EB0A8E"/>
    <w:rsid w:val="00EB73FE"/>
    <w:rsid w:val="00EC7A4B"/>
    <w:rsid w:val="00ED2D80"/>
    <w:rsid w:val="00F11FD5"/>
    <w:rsid w:val="00F972DB"/>
    <w:rsid w:val="00FE2A95"/>
    <w:rsid w:val="00FE3EF3"/>
    <w:rsid w:val="00FF26C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B424CC"/>
  <w15:chartTrackingRefBased/>
  <w15:docId w15:val="{577A269D-E2B9-41DE-86EA-10855C056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ru-RU" w:eastAsia="ru-RU"/>
    </w:rPr>
  </w:style>
  <w:style w:type="paragraph" w:styleId="1">
    <w:name w:val="heading 1"/>
    <w:basedOn w:val="a"/>
    <w:next w:val="a"/>
    <w:link w:val="10"/>
    <w:qFormat/>
    <w:pPr>
      <w:keepNext/>
      <w:numPr>
        <w:numId w:val="1"/>
      </w:numPr>
      <w:spacing w:before="240" w:after="60"/>
      <w:jc w:val="center"/>
      <w:outlineLvl w:val="0"/>
    </w:pPr>
    <w:rPr>
      <w:rFonts w:ascii="Arial" w:hAnsi="Arial"/>
      <w:b/>
      <w:kern w:val="28"/>
      <w:sz w:val="24"/>
    </w:rPr>
  </w:style>
  <w:style w:type="paragraph" w:styleId="2">
    <w:name w:val="heading 2"/>
    <w:basedOn w:val="a"/>
    <w:next w:val="a"/>
    <w:qFormat/>
    <w:pPr>
      <w:keepNext/>
      <w:numPr>
        <w:ilvl w:val="1"/>
        <w:numId w:val="1"/>
      </w:numPr>
      <w:jc w:val="both"/>
      <w:outlineLvl w:val="1"/>
    </w:pPr>
    <w:rPr>
      <w:sz w:val="28"/>
    </w:rPr>
  </w:style>
  <w:style w:type="paragraph" w:styleId="3">
    <w:name w:val="heading 3"/>
    <w:basedOn w:val="a"/>
    <w:next w:val="a"/>
    <w:qFormat/>
    <w:pPr>
      <w:keepNext/>
      <w:spacing w:before="120"/>
      <w:jc w:val="center"/>
      <w:outlineLvl w:val="2"/>
    </w:pPr>
    <w:rPr>
      <w:b/>
      <w:spacing w:val="20"/>
      <w:sz w:val="24"/>
      <w:lang w:val="uk-UA"/>
    </w:rPr>
  </w:style>
  <w:style w:type="paragraph" w:styleId="4">
    <w:name w:val="heading 4"/>
    <w:basedOn w:val="a"/>
    <w:next w:val="a"/>
    <w:link w:val="40"/>
    <w:qFormat/>
    <w:pPr>
      <w:keepNext/>
      <w:spacing w:before="240" w:after="60"/>
      <w:outlineLvl w:val="3"/>
    </w:pPr>
    <w:rPr>
      <w:b/>
      <w:bCs/>
      <w:sz w:val="28"/>
      <w:szCs w:val="28"/>
    </w:rPr>
  </w:style>
  <w:style w:type="paragraph" w:styleId="5">
    <w:name w:val="heading 5"/>
    <w:basedOn w:val="a"/>
    <w:next w:val="a"/>
    <w:qFormat/>
    <w:pPr>
      <w:spacing w:before="240" w:after="60"/>
      <w:outlineLvl w:val="4"/>
    </w:pPr>
    <w:rPr>
      <w:b/>
      <w:bCs/>
      <w:i/>
      <w:iCs/>
      <w:sz w:val="26"/>
      <w:szCs w:val="26"/>
    </w:rPr>
  </w:style>
  <w:style w:type="paragraph" w:styleId="6">
    <w:name w:val="heading 6"/>
    <w:basedOn w:val="a"/>
    <w:next w:val="a"/>
    <w:qFormat/>
    <w:pPr>
      <w:spacing w:before="240" w:after="60"/>
      <w:outlineLvl w:val="5"/>
    </w:pPr>
    <w:rPr>
      <w:b/>
      <w:bCs/>
      <w:sz w:val="22"/>
      <w:szCs w:val="22"/>
    </w:rPr>
  </w:style>
  <w:style w:type="paragraph" w:styleId="7">
    <w:name w:val="heading 7"/>
    <w:basedOn w:val="a"/>
    <w:next w:val="a"/>
    <w:qFormat/>
    <w:pPr>
      <w:spacing w:before="240" w:after="60"/>
      <w:outlineLvl w:val="6"/>
    </w:pPr>
    <w:rPr>
      <w:sz w:val="24"/>
      <w:szCs w:val="24"/>
    </w:rPr>
  </w:style>
  <w:style w:type="paragraph" w:styleId="8">
    <w:name w:val="heading 8"/>
    <w:basedOn w:val="a"/>
    <w:next w:val="a"/>
    <w:qFormat/>
    <w:pPr>
      <w:spacing w:before="240" w:after="60"/>
      <w:outlineLvl w:val="7"/>
    </w:pPr>
    <w:rPr>
      <w:i/>
      <w:iCs/>
      <w:sz w:val="24"/>
      <w:szCs w:val="24"/>
    </w:rPr>
  </w:style>
  <w:style w:type="paragraph" w:styleId="9">
    <w:name w:val="heading 9"/>
    <w:basedOn w:val="a"/>
    <w:next w:val="a"/>
    <w:qFormat/>
    <w:p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tabs>
        <w:tab w:val="center" w:pos="4153"/>
        <w:tab w:val="right" w:pos="8306"/>
      </w:tabs>
    </w:pPr>
  </w:style>
  <w:style w:type="paragraph" w:styleId="20">
    <w:name w:val="Body Text 2"/>
    <w:basedOn w:val="a"/>
    <w:rsid w:val="00FE3EF3"/>
    <w:pPr>
      <w:ind w:left="567"/>
      <w:jc w:val="both"/>
    </w:pPr>
    <w:rPr>
      <w:sz w:val="22"/>
      <w:szCs w:val="22"/>
      <w:lang w:val="uk-UA" w:eastAsia="uk-UA"/>
    </w:rPr>
  </w:style>
  <w:style w:type="paragraph" w:styleId="a5">
    <w:name w:val="Normal Indent"/>
    <w:basedOn w:val="a"/>
    <w:pPr>
      <w:ind w:left="720"/>
      <w:jc w:val="both"/>
    </w:pPr>
  </w:style>
  <w:style w:type="paragraph" w:styleId="a6">
    <w:name w:val="Body Text"/>
    <w:basedOn w:val="a"/>
    <w:pPr>
      <w:spacing w:after="120"/>
      <w:ind w:firstLine="340"/>
      <w:jc w:val="both"/>
    </w:pPr>
  </w:style>
  <w:style w:type="character" w:customStyle="1" w:styleId="a7">
    <w:name w:val="Знак"/>
    <w:rPr>
      <w:lang w:val="ru-RU" w:eastAsia="ru-RU" w:bidi="ar-SA"/>
    </w:rPr>
  </w:style>
  <w:style w:type="paragraph" w:styleId="a8">
    <w:name w:val="footer"/>
    <w:basedOn w:val="a"/>
    <w:pPr>
      <w:tabs>
        <w:tab w:val="center" w:pos="4677"/>
        <w:tab w:val="right" w:pos="9355"/>
      </w:tabs>
    </w:pPr>
  </w:style>
  <w:style w:type="paragraph" w:customStyle="1" w:styleId="11">
    <w:name w:val="Стиль1"/>
    <w:basedOn w:val="a"/>
    <w:pPr>
      <w:jc w:val="center"/>
    </w:pPr>
    <w:rPr>
      <w:b/>
      <w:spacing w:val="20"/>
      <w:sz w:val="24"/>
      <w:szCs w:val="24"/>
      <w:lang w:val="uk-UA" w:eastAsia="uk-UA"/>
    </w:rPr>
  </w:style>
  <w:style w:type="paragraph" w:customStyle="1" w:styleId="21">
    <w:name w:val="Стиль2"/>
    <w:basedOn w:val="a"/>
    <w:pPr>
      <w:jc w:val="center"/>
    </w:pPr>
    <w:rPr>
      <w:b/>
      <w:lang w:val="uk-UA" w:eastAsia="uk-UA"/>
    </w:rPr>
  </w:style>
  <w:style w:type="paragraph" w:customStyle="1" w:styleId="30">
    <w:name w:val="Стиль3"/>
    <w:basedOn w:val="a"/>
    <w:pPr>
      <w:ind w:firstLine="567"/>
      <w:jc w:val="both"/>
    </w:pPr>
    <w:rPr>
      <w:sz w:val="22"/>
      <w:szCs w:val="22"/>
      <w:lang w:val="uk-UA" w:eastAsia="uk-UA"/>
    </w:rPr>
  </w:style>
  <w:style w:type="paragraph" w:styleId="a9">
    <w:name w:val="Balloon Text"/>
    <w:basedOn w:val="a"/>
    <w:semiHidden/>
    <w:rPr>
      <w:rFonts w:ascii="Tahoma" w:hAnsi="Tahoma" w:cs="Tahoma"/>
      <w:sz w:val="16"/>
      <w:szCs w:val="16"/>
    </w:rPr>
  </w:style>
  <w:style w:type="character" w:customStyle="1" w:styleId="22">
    <w:name w:val="Стиль2 Знак"/>
    <w:rPr>
      <w:b/>
      <w:lang w:val="uk-UA" w:eastAsia="uk-UA" w:bidi="ar-SA"/>
    </w:rPr>
  </w:style>
  <w:style w:type="paragraph" w:customStyle="1" w:styleId="11pt">
    <w:name w:val="Обычный + 11 pt"/>
    <w:basedOn w:val="a"/>
    <w:rPr>
      <w:color w:val="FF6600"/>
      <w:sz w:val="22"/>
      <w:szCs w:val="22"/>
      <w:lang w:val="uk-UA" w:eastAsia="uk-UA"/>
    </w:rPr>
  </w:style>
  <w:style w:type="character" w:customStyle="1" w:styleId="11pt0">
    <w:name w:val="Обычный + 11 pt Знак"/>
    <w:rPr>
      <w:color w:val="FF6600"/>
      <w:sz w:val="22"/>
      <w:szCs w:val="22"/>
      <w:lang w:val="uk-UA" w:eastAsia="uk-UA" w:bidi="ar-SA"/>
    </w:rPr>
  </w:style>
  <w:style w:type="paragraph" w:styleId="12">
    <w:name w:val="toc 1"/>
    <w:basedOn w:val="a"/>
    <w:next w:val="a"/>
    <w:autoRedefine/>
    <w:uiPriority w:val="39"/>
    <w:rsid w:val="00986507"/>
    <w:pPr>
      <w:spacing w:before="120" w:after="120"/>
    </w:pPr>
    <w:rPr>
      <w:b/>
      <w:bCs/>
      <w:caps/>
      <w:sz w:val="22"/>
    </w:rPr>
  </w:style>
  <w:style w:type="character" w:customStyle="1" w:styleId="23">
    <w:name w:val="Знак2"/>
    <w:rPr>
      <w:spacing w:val="23"/>
      <w:sz w:val="22"/>
      <w:szCs w:val="22"/>
      <w:lang w:val="uk-UA" w:eastAsia="uk-UA" w:bidi="ar-SA"/>
    </w:rPr>
  </w:style>
  <w:style w:type="character" w:customStyle="1" w:styleId="13">
    <w:name w:val="Стиль1 Знак"/>
    <w:rPr>
      <w:b/>
      <w:spacing w:val="20"/>
      <w:sz w:val="24"/>
      <w:szCs w:val="24"/>
      <w:lang w:val="uk-UA" w:eastAsia="uk-UA" w:bidi="ar-SA"/>
    </w:rPr>
  </w:style>
  <w:style w:type="character" w:customStyle="1" w:styleId="14">
    <w:name w:val="Стиль разреженный на  1 пт"/>
    <w:rPr>
      <w:spacing w:val="7"/>
    </w:rPr>
  </w:style>
  <w:style w:type="paragraph" w:styleId="aa">
    <w:name w:val="Plain Text"/>
    <w:basedOn w:val="a"/>
    <w:rPr>
      <w:rFonts w:ascii="Courier New" w:hAnsi="Courier New" w:cs="Courier New"/>
    </w:rPr>
  </w:style>
  <w:style w:type="character" w:customStyle="1" w:styleId="main">
    <w:name w:val="main"/>
    <w:rPr>
      <w:b/>
      <w:bCs/>
      <w:caps/>
      <w:spacing w:val="20"/>
      <w:sz w:val="24"/>
      <w:szCs w:val="24"/>
    </w:rPr>
  </w:style>
  <w:style w:type="paragraph" w:customStyle="1" w:styleId="main1">
    <w:name w:val="main1"/>
    <w:basedOn w:val="1"/>
    <w:rPr>
      <w:rFonts w:ascii="Times New Roman" w:hAnsi="Times New Roman"/>
      <w:caps/>
      <w:spacing w:val="20"/>
      <w:szCs w:val="24"/>
    </w:rPr>
  </w:style>
  <w:style w:type="paragraph" w:customStyle="1" w:styleId="mainn">
    <w:name w:val="mainn"/>
    <w:basedOn w:val="12"/>
    <w:pPr>
      <w:numPr>
        <w:numId w:val="2"/>
      </w:numPr>
      <w:jc w:val="center"/>
    </w:pPr>
    <w:rPr>
      <w:b w:val="0"/>
      <w:caps w:val="0"/>
      <w:spacing w:val="20"/>
      <w:sz w:val="24"/>
      <w:szCs w:val="24"/>
    </w:rPr>
  </w:style>
  <w:style w:type="paragraph" w:customStyle="1" w:styleId="mainn1">
    <w:name w:val="mainn1"/>
    <w:basedOn w:val="12"/>
    <w:next w:val="mainn"/>
    <w:pPr>
      <w:jc w:val="center"/>
    </w:pPr>
    <w:rPr>
      <w:b w:val="0"/>
      <w:caps w:val="0"/>
      <w:spacing w:val="20"/>
      <w:sz w:val="24"/>
      <w:szCs w:val="24"/>
    </w:rPr>
  </w:style>
  <w:style w:type="character" w:styleId="ab">
    <w:name w:val="Hyperlink"/>
    <w:uiPriority w:val="99"/>
    <w:rPr>
      <w:color w:val="0000FF"/>
      <w:u w:val="single"/>
    </w:rPr>
  </w:style>
  <w:style w:type="paragraph" w:customStyle="1" w:styleId="main2">
    <w:name w:val="main2"/>
    <w:basedOn w:val="24"/>
    <w:pPr>
      <w:ind w:left="0"/>
      <w:jc w:val="center"/>
    </w:pPr>
    <w:rPr>
      <w:b/>
      <w:bCs/>
    </w:rPr>
  </w:style>
  <w:style w:type="paragraph" w:customStyle="1" w:styleId="main3">
    <w:name w:val="main3"/>
    <w:basedOn w:val="main2"/>
  </w:style>
  <w:style w:type="paragraph" w:styleId="24">
    <w:name w:val="toc 2"/>
    <w:basedOn w:val="a"/>
    <w:next w:val="a"/>
    <w:autoRedefine/>
    <w:uiPriority w:val="39"/>
    <w:pPr>
      <w:ind w:left="200"/>
    </w:pPr>
    <w:rPr>
      <w:smallCaps/>
    </w:rPr>
  </w:style>
  <w:style w:type="character" w:customStyle="1" w:styleId="15">
    <w:name w:val="Знак1"/>
    <w:rPr>
      <w:lang w:val="ru-RU" w:eastAsia="ru-RU" w:bidi="ar-SA"/>
    </w:rPr>
  </w:style>
  <w:style w:type="character" w:customStyle="1" w:styleId="main20">
    <w:name w:val="main2 Знак"/>
    <w:rsid w:val="00986507"/>
    <w:rPr>
      <w:rFonts w:ascii="Times New Roman" w:hAnsi="Times New Roman"/>
      <w:b/>
      <w:bCs/>
      <w:kern w:val="28"/>
      <w:sz w:val="20"/>
      <w:lang w:val="ru-RU" w:eastAsia="ru-RU" w:bidi="ar-SA"/>
    </w:rPr>
  </w:style>
  <w:style w:type="character" w:customStyle="1" w:styleId="main30">
    <w:name w:val="main3 Знак"/>
    <w:basedOn w:val="main20"/>
    <w:rPr>
      <w:rFonts w:ascii="Times New Roman" w:hAnsi="Times New Roman"/>
      <w:b/>
      <w:bCs/>
      <w:kern w:val="28"/>
      <w:sz w:val="20"/>
      <w:lang w:val="ru-RU" w:eastAsia="ru-RU" w:bidi="ar-SA"/>
    </w:rPr>
  </w:style>
  <w:style w:type="paragraph" w:styleId="31">
    <w:name w:val="toc 3"/>
    <w:basedOn w:val="a"/>
    <w:next w:val="a"/>
    <w:autoRedefine/>
    <w:semiHidden/>
    <w:pPr>
      <w:ind w:left="400"/>
    </w:pPr>
    <w:rPr>
      <w:i/>
      <w:iCs/>
    </w:rPr>
  </w:style>
  <w:style w:type="table" w:styleId="ac">
    <w:name w:val="Table Grid"/>
    <w:basedOn w:val="a1"/>
    <w:rsid w:val="00B66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Îáû÷íûé"/>
    <w:rsid w:val="00D81D71"/>
    <w:rPr>
      <w:lang w:val="ru-RU" w:eastAsia="ru-RU"/>
    </w:rPr>
  </w:style>
  <w:style w:type="character" w:customStyle="1" w:styleId="10">
    <w:name w:val="Заголовок 1 Знак"/>
    <w:link w:val="1"/>
    <w:rsid w:val="001D1AEB"/>
    <w:rPr>
      <w:rFonts w:ascii="Arial" w:hAnsi="Arial"/>
      <w:b/>
      <w:kern w:val="28"/>
      <w:sz w:val="24"/>
      <w:lang w:val="ru-RU" w:eastAsia="ru-RU" w:bidi="ar-SA"/>
    </w:rPr>
  </w:style>
  <w:style w:type="paragraph" w:styleId="41">
    <w:name w:val="toc 4"/>
    <w:basedOn w:val="a"/>
    <w:next w:val="a"/>
    <w:autoRedefine/>
    <w:semiHidden/>
    <w:rsid w:val="00332740"/>
    <w:pPr>
      <w:ind w:left="600"/>
    </w:pPr>
    <w:rPr>
      <w:sz w:val="18"/>
      <w:szCs w:val="18"/>
    </w:rPr>
  </w:style>
  <w:style w:type="paragraph" w:styleId="50">
    <w:name w:val="toc 5"/>
    <w:basedOn w:val="a"/>
    <w:next w:val="a"/>
    <w:autoRedefine/>
    <w:semiHidden/>
    <w:rsid w:val="00332740"/>
    <w:pPr>
      <w:ind w:left="800"/>
    </w:pPr>
    <w:rPr>
      <w:sz w:val="18"/>
      <w:szCs w:val="18"/>
    </w:rPr>
  </w:style>
  <w:style w:type="paragraph" w:styleId="60">
    <w:name w:val="toc 6"/>
    <w:basedOn w:val="a"/>
    <w:next w:val="a"/>
    <w:autoRedefine/>
    <w:semiHidden/>
    <w:rsid w:val="00332740"/>
    <w:pPr>
      <w:ind w:left="1000"/>
    </w:pPr>
    <w:rPr>
      <w:sz w:val="18"/>
      <w:szCs w:val="18"/>
    </w:rPr>
  </w:style>
  <w:style w:type="paragraph" w:styleId="70">
    <w:name w:val="toc 7"/>
    <w:basedOn w:val="a"/>
    <w:next w:val="a"/>
    <w:autoRedefine/>
    <w:semiHidden/>
    <w:rsid w:val="00332740"/>
    <w:pPr>
      <w:ind w:left="1200"/>
    </w:pPr>
    <w:rPr>
      <w:sz w:val="18"/>
      <w:szCs w:val="18"/>
    </w:rPr>
  </w:style>
  <w:style w:type="paragraph" w:styleId="80">
    <w:name w:val="toc 8"/>
    <w:basedOn w:val="a"/>
    <w:next w:val="a"/>
    <w:autoRedefine/>
    <w:semiHidden/>
    <w:rsid w:val="00332740"/>
    <w:pPr>
      <w:ind w:left="1400"/>
    </w:pPr>
    <w:rPr>
      <w:sz w:val="18"/>
      <w:szCs w:val="18"/>
    </w:rPr>
  </w:style>
  <w:style w:type="paragraph" w:styleId="90">
    <w:name w:val="toc 9"/>
    <w:basedOn w:val="a"/>
    <w:next w:val="a"/>
    <w:autoRedefine/>
    <w:semiHidden/>
    <w:rsid w:val="00332740"/>
    <w:pPr>
      <w:ind w:left="1600"/>
    </w:pPr>
    <w:rPr>
      <w:sz w:val="18"/>
      <w:szCs w:val="18"/>
    </w:rPr>
  </w:style>
  <w:style w:type="paragraph" w:customStyle="1" w:styleId="25">
    <w:name w:val="заголовок2"/>
    <w:basedOn w:val="4"/>
    <w:link w:val="26"/>
    <w:rsid w:val="00FE3EF3"/>
    <w:pPr>
      <w:jc w:val="center"/>
    </w:pPr>
    <w:rPr>
      <w:sz w:val="20"/>
    </w:rPr>
  </w:style>
  <w:style w:type="character" w:customStyle="1" w:styleId="main31">
    <w:name w:val="Стиль main3 Знак"/>
    <w:rsid w:val="00FE3EF3"/>
    <w:rPr>
      <w:rFonts w:ascii="Times New Roman" w:hAnsi="Times New Roman"/>
      <w:b/>
      <w:bCs/>
      <w:spacing w:val="20"/>
      <w:kern w:val="0"/>
      <w:sz w:val="20"/>
      <w:lang w:val="ru-RU" w:eastAsia="ru-RU" w:bidi="ar-SA"/>
    </w:rPr>
  </w:style>
  <w:style w:type="paragraph" w:customStyle="1" w:styleId="120">
    <w:name w:val="Стиль 12 пт полужирный все прописные По центру"/>
    <w:basedOn w:val="a"/>
    <w:rsid w:val="00966167"/>
    <w:pPr>
      <w:jc w:val="center"/>
    </w:pPr>
    <w:rPr>
      <w:b/>
      <w:bCs/>
      <w:caps/>
      <w:spacing w:val="20"/>
      <w:sz w:val="24"/>
    </w:rPr>
  </w:style>
  <w:style w:type="paragraph" w:customStyle="1" w:styleId="16">
    <w:name w:val="Заголовок1"/>
    <w:basedOn w:val="a"/>
    <w:link w:val="17"/>
    <w:autoRedefine/>
    <w:qFormat/>
    <w:rsid w:val="00047899"/>
    <w:pPr>
      <w:jc w:val="center"/>
      <w:outlineLvl w:val="0"/>
    </w:pPr>
    <w:rPr>
      <w:b/>
      <w:sz w:val="24"/>
    </w:rPr>
  </w:style>
  <w:style w:type="paragraph" w:customStyle="1" w:styleId="27">
    <w:name w:val="Заголовок2"/>
    <w:basedOn w:val="25"/>
    <w:link w:val="28"/>
    <w:autoRedefine/>
    <w:qFormat/>
    <w:rsid w:val="00582458"/>
    <w:pPr>
      <w:outlineLvl w:val="1"/>
    </w:pPr>
    <w:rPr>
      <w:lang w:val="uk-UA"/>
    </w:rPr>
  </w:style>
  <w:style w:type="character" w:customStyle="1" w:styleId="17">
    <w:name w:val="Заголовок1 Знак"/>
    <w:basedOn w:val="a0"/>
    <w:link w:val="16"/>
    <w:rsid w:val="00047899"/>
    <w:rPr>
      <w:b/>
      <w:sz w:val="24"/>
      <w:lang w:val="ru-RU" w:eastAsia="ru-RU"/>
    </w:rPr>
  </w:style>
  <w:style w:type="paragraph" w:styleId="ae">
    <w:name w:val="List Paragraph"/>
    <w:basedOn w:val="a"/>
    <w:uiPriority w:val="34"/>
    <w:qFormat/>
    <w:rsid w:val="00582458"/>
    <w:pPr>
      <w:ind w:left="720"/>
      <w:contextualSpacing/>
    </w:pPr>
  </w:style>
  <w:style w:type="character" w:customStyle="1" w:styleId="40">
    <w:name w:val="Заголовок 4 Знак"/>
    <w:basedOn w:val="a0"/>
    <w:link w:val="4"/>
    <w:rsid w:val="00047899"/>
    <w:rPr>
      <w:b/>
      <w:bCs/>
      <w:sz w:val="28"/>
      <w:szCs w:val="28"/>
      <w:lang w:val="ru-RU" w:eastAsia="ru-RU"/>
    </w:rPr>
  </w:style>
  <w:style w:type="character" w:customStyle="1" w:styleId="26">
    <w:name w:val="заголовок2 Знак"/>
    <w:basedOn w:val="40"/>
    <w:link w:val="25"/>
    <w:rsid w:val="00047899"/>
    <w:rPr>
      <w:b/>
      <w:bCs/>
      <w:sz w:val="28"/>
      <w:szCs w:val="28"/>
      <w:lang w:val="ru-RU" w:eastAsia="ru-RU"/>
    </w:rPr>
  </w:style>
  <w:style w:type="character" w:customStyle="1" w:styleId="28">
    <w:name w:val="Заголовок2 Знак"/>
    <w:basedOn w:val="26"/>
    <w:link w:val="27"/>
    <w:rsid w:val="00582458"/>
    <w:rPr>
      <w:b/>
      <w:bCs/>
      <w:sz w:val="28"/>
      <w:szCs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4217801">
      <w:bodyDiv w:val="1"/>
      <w:marLeft w:val="0"/>
      <w:marRight w:val="0"/>
      <w:marTop w:val="0"/>
      <w:marBottom w:val="0"/>
      <w:divBdr>
        <w:top w:val="none" w:sz="0" w:space="0" w:color="auto"/>
        <w:left w:val="none" w:sz="0" w:space="0" w:color="auto"/>
        <w:bottom w:val="none" w:sz="0" w:space="0" w:color="auto"/>
        <w:right w:val="none" w:sz="0" w:space="0" w:color="auto"/>
      </w:divBdr>
      <w:divsChild>
        <w:div w:id="783619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117" Type="http://schemas.openxmlformats.org/officeDocument/2006/relationships/image" Target="media/image58.jpeg"/><Relationship Id="rId21" Type="http://schemas.openxmlformats.org/officeDocument/2006/relationships/oleObject" Target="embeddings/oleObject8.bin"/><Relationship Id="rId42" Type="http://schemas.openxmlformats.org/officeDocument/2006/relationships/oleObject" Target="embeddings/oleObject16.bin"/><Relationship Id="rId47" Type="http://schemas.openxmlformats.org/officeDocument/2006/relationships/image" Target="media/image23.wmf"/><Relationship Id="rId63" Type="http://schemas.openxmlformats.org/officeDocument/2006/relationships/image" Target="media/image31.wmf"/><Relationship Id="rId68" Type="http://schemas.openxmlformats.org/officeDocument/2006/relationships/oleObject" Target="embeddings/oleObject29.bin"/><Relationship Id="rId84" Type="http://schemas.openxmlformats.org/officeDocument/2006/relationships/oleObject" Target="embeddings/oleObject37.bin"/><Relationship Id="rId89" Type="http://schemas.openxmlformats.org/officeDocument/2006/relationships/image" Target="media/image44.wmf"/><Relationship Id="rId112" Type="http://schemas.openxmlformats.org/officeDocument/2006/relationships/oleObject" Target="embeddings/oleObject51.bin"/><Relationship Id="rId16" Type="http://schemas.openxmlformats.org/officeDocument/2006/relationships/image" Target="media/image5.wmf"/><Relationship Id="rId107" Type="http://schemas.openxmlformats.org/officeDocument/2006/relationships/image" Target="media/image53.wmf"/><Relationship Id="rId11" Type="http://schemas.openxmlformats.org/officeDocument/2006/relationships/oleObject" Target="embeddings/oleObject3.bin"/><Relationship Id="rId32" Type="http://schemas.openxmlformats.org/officeDocument/2006/relationships/oleObject" Target="embeddings/oleObject11.bin"/><Relationship Id="rId37" Type="http://schemas.openxmlformats.org/officeDocument/2006/relationships/image" Target="media/image18.wmf"/><Relationship Id="rId53" Type="http://schemas.openxmlformats.org/officeDocument/2006/relationships/image" Target="media/image26.wmf"/><Relationship Id="rId58" Type="http://schemas.openxmlformats.org/officeDocument/2006/relationships/oleObject" Target="embeddings/oleObject24.bin"/><Relationship Id="rId74" Type="http://schemas.openxmlformats.org/officeDocument/2006/relationships/oleObject" Target="embeddings/oleObject32.bin"/><Relationship Id="rId79" Type="http://schemas.openxmlformats.org/officeDocument/2006/relationships/image" Target="media/image39.wmf"/><Relationship Id="rId102" Type="http://schemas.openxmlformats.org/officeDocument/2006/relationships/oleObject" Target="embeddings/oleObject46.bin"/><Relationship Id="rId123"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oleObject" Target="embeddings/oleObject40.bin"/><Relationship Id="rId95" Type="http://schemas.openxmlformats.org/officeDocument/2006/relationships/image" Target="media/image47.wmf"/><Relationship Id="rId22" Type="http://schemas.openxmlformats.org/officeDocument/2006/relationships/image" Target="media/image8.wmf"/><Relationship Id="rId27" Type="http://schemas.openxmlformats.org/officeDocument/2006/relationships/image" Target="media/image12.png"/><Relationship Id="rId43" Type="http://schemas.openxmlformats.org/officeDocument/2006/relationships/image" Target="media/image21.wmf"/><Relationship Id="rId48" Type="http://schemas.openxmlformats.org/officeDocument/2006/relationships/oleObject" Target="embeddings/oleObject19.bin"/><Relationship Id="rId64" Type="http://schemas.openxmlformats.org/officeDocument/2006/relationships/oleObject" Target="embeddings/oleObject27.bin"/><Relationship Id="rId69" Type="http://schemas.openxmlformats.org/officeDocument/2006/relationships/image" Target="media/image34.wmf"/><Relationship Id="rId113" Type="http://schemas.openxmlformats.org/officeDocument/2006/relationships/image" Target="media/image56.wmf"/><Relationship Id="rId118" Type="http://schemas.openxmlformats.org/officeDocument/2006/relationships/image" Target="media/image59.jpeg"/><Relationship Id="rId80" Type="http://schemas.openxmlformats.org/officeDocument/2006/relationships/oleObject" Target="embeddings/oleObject35.bin"/><Relationship Id="rId85" Type="http://schemas.openxmlformats.org/officeDocument/2006/relationships/image" Target="media/image42.wmf"/><Relationship Id="rId12" Type="http://schemas.openxmlformats.org/officeDocument/2006/relationships/image" Target="media/image3.wmf"/><Relationship Id="rId17" Type="http://schemas.openxmlformats.org/officeDocument/2006/relationships/oleObject" Target="embeddings/oleObject6.bin"/><Relationship Id="rId33" Type="http://schemas.openxmlformats.org/officeDocument/2006/relationships/image" Target="media/image16.wmf"/><Relationship Id="rId38" Type="http://schemas.openxmlformats.org/officeDocument/2006/relationships/oleObject" Target="embeddings/oleObject14.bin"/><Relationship Id="rId59" Type="http://schemas.openxmlformats.org/officeDocument/2006/relationships/image" Target="media/image29.wmf"/><Relationship Id="rId103" Type="http://schemas.openxmlformats.org/officeDocument/2006/relationships/image" Target="media/image51.wmf"/><Relationship Id="rId108" Type="http://schemas.openxmlformats.org/officeDocument/2006/relationships/oleObject" Target="embeddings/oleObject49.bin"/><Relationship Id="rId124" Type="http://schemas.openxmlformats.org/officeDocument/2006/relationships/theme" Target="theme/theme1.xml"/><Relationship Id="rId54" Type="http://schemas.openxmlformats.org/officeDocument/2006/relationships/oleObject" Target="embeddings/oleObject22.bin"/><Relationship Id="rId70" Type="http://schemas.openxmlformats.org/officeDocument/2006/relationships/oleObject" Target="embeddings/oleObject30.bin"/><Relationship Id="rId75" Type="http://schemas.openxmlformats.org/officeDocument/2006/relationships/image" Target="media/image37.wmf"/><Relationship Id="rId91" Type="http://schemas.openxmlformats.org/officeDocument/2006/relationships/image" Target="media/image45.wmf"/><Relationship Id="rId96" Type="http://schemas.openxmlformats.org/officeDocument/2006/relationships/oleObject" Target="embeddings/oleObject43.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9.bin"/><Relationship Id="rId28" Type="http://schemas.openxmlformats.org/officeDocument/2006/relationships/image" Target="media/image13.png"/><Relationship Id="rId49" Type="http://schemas.openxmlformats.org/officeDocument/2006/relationships/image" Target="media/image24.wmf"/><Relationship Id="rId114" Type="http://schemas.openxmlformats.org/officeDocument/2006/relationships/oleObject" Target="embeddings/oleObject52.bin"/><Relationship Id="rId119" Type="http://schemas.openxmlformats.org/officeDocument/2006/relationships/image" Target="media/image60.jpeg"/><Relationship Id="rId44" Type="http://schemas.openxmlformats.org/officeDocument/2006/relationships/oleObject" Target="embeddings/oleObject17.bin"/><Relationship Id="rId60" Type="http://schemas.openxmlformats.org/officeDocument/2006/relationships/oleObject" Target="embeddings/oleObject25.bin"/><Relationship Id="rId65" Type="http://schemas.openxmlformats.org/officeDocument/2006/relationships/image" Target="media/image32.wmf"/><Relationship Id="rId81" Type="http://schemas.openxmlformats.org/officeDocument/2006/relationships/image" Target="media/image40.wmf"/><Relationship Id="rId86" Type="http://schemas.openxmlformats.org/officeDocument/2006/relationships/oleObject" Target="embeddings/oleObject38.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6.wmf"/><Relationship Id="rId39" Type="http://schemas.openxmlformats.org/officeDocument/2006/relationships/image" Target="media/image19.wmf"/><Relationship Id="rId109" Type="http://schemas.openxmlformats.org/officeDocument/2006/relationships/image" Target="media/image54.wmf"/><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7.wmf"/><Relationship Id="rId76" Type="http://schemas.openxmlformats.org/officeDocument/2006/relationships/oleObject" Target="embeddings/oleObject33.bin"/><Relationship Id="rId97" Type="http://schemas.openxmlformats.org/officeDocument/2006/relationships/image" Target="media/image48.wmf"/><Relationship Id="rId104" Type="http://schemas.openxmlformats.org/officeDocument/2006/relationships/oleObject" Target="embeddings/oleObject47.bin"/><Relationship Id="rId120" Type="http://schemas.openxmlformats.org/officeDocument/2006/relationships/image" Target="media/image61.jpeg"/><Relationship Id="rId7" Type="http://schemas.openxmlformats.org/officeDocument/2006/relationships/image" Target="media/image1.wmf"/><Relationship Id="rId71" Type="http://schemas.openxmlformats.org/officeDocument/2006/relationships/image" Target="media/image35.wmf"/><Relationship Id="rId92" Type="http://schemas.openxmlformats.org/officeDocument/2006/relationships/oleObject" Target="embeddings/oleObject41.bin"/><Relationship Id="rId2" Type="http://schemas.openxmlformats.org/officeDocument/2006/relationships/styles" Target="styles.xml"/><Relationship Id="rId29" Type="http://schemas.openxmlformats.org/officeDocument/2006/relationships/image" Target="media/image14.wmf"/><Relationship Id="rId24" Type="http://schemas.openxmlformats.org/officeDocument/2006/relationships/image" Target="media/image9.png"/><Relationship Id="rId40" Type="http://schemas.openxmlformats.org/officeDocument/2006/relationships/oleObject" Target="embeddings/oleObject15.bin"/><Relationship Id="rId45" Type="http://schemas.openxmlformats.org/officeDocument/2006/relationships/image" Target="media/image22.wmf"/><Relationship Id="rId66" Type="http://schemas.openxmlformats.org/officeDocument/2006/relationships/oleObject" Target="embeddings/oleObject28.bin"/><Relationship Id="rId87" Type="http://schemas.openxmlformats.org/officeDocument/2006/relationships/image" Target="media/image43.wmf"/><Relationship Id="rId110" Type="http://schemas.openxmlformats.org/officeDocument/2006/relationships/oleObject" Target="embeddings/oleObject50.bin"/><Relationship Id="rId115" Type="http://schemas.openxmlformats.org/officeDocument/2006/relationships/image" Target="media/image57.wmf"/><Relationship Id="rId61" Type="http://schemas.openxmlformats.org/officeDocument/2006/relationships/image" Target="media/image30.wmf"/><Relationship Id="rId82" Type="http://schemas.openxmlformats.org/officeDocument/2006/relationships/oleObject" Target="embeddings/oleObject36.bin"/><Relationship Id="rId19" Type="http://schemas.openxmlformats.org/officeDocument/2006/relationships/oleObject" Target="embeddings/oleObject7.bin"/><Relationship Id="rId14" Type="http://schemas.openxmlformats.org/officeDocument/2006/relationships/image" Target="media/image4.wmf"/><Relationship Id="rId30" Type="http://schemas.openxmlformats.org/officeDocument/2006/relationships/oleObject" Target="embeddings/oleObject10.bin"/><Relationship Id="rId35" Type="http://schemas.openxmlformats.org/officeDocument/2006/relationships/image" Target="media/image17.wmf"/><Relationship Id="rId56" Type="http://schemas.openxmlformats.org/officeDocument/2006/relationships/oleObject" Target="embeddings/oleObject23.bin"/><Relationship Id="rId77" Type="http://schemas.openxmlformats.org/officeDocument/2006/relationships/image" Target="media/image38.wmf"/><Relationship Id="rId100" Type="http://schemas.openxmlformats.org/officeDocument/2006/relationships/oleObject" Target="embeddings/oleObject45.bin"/><Relationship Id="rId105" Type="http://schemas.openxmlformats.org/officeDocument/2006/relationships/image" Target="media/image52.wmf"/><Relationship Id="rId8" Type="http://schemas.openxmlformats.org/officeDocument/2006/relationships/oleObject" Target="embeddings/oleObject1.bin"/><Relationship Id="rId51" Type="http://schemas.openxmlformats.org/officeDocument/2006/relationships/image" Target="media/image25.wmf"/><Relationship Id="rId72" Type="http://schemas.openxmlformats.org/officeDocument/2006/relationships/oleObject" Target="embeddings/oleObject31.bin"/><Relationship Id="rId93" Type="http://schemas.openxmlformats.org/officeDocument/2006/relationships/image" Target="media/image46.wmf"/><Relationship Id="rId98" Type="http://schemas.openxmlformats.org/officeDocument/2006/relationships/oleObject" Target="embeddings/oleObject44.bin"/><Relationship Id="rId121" Type="http://schemas.openxmlformats.org/officeDocument/2006/relationships/header" Target="header1.xml"/><Relationship Id="rId3" Type="http://schemas.openxmlformats.org/officeDocument/2006/relationships/settings" Target="settings.xml"/><Relationship Id="rId25" Type="http://schemas.openxmlformats.org/officeDocument/2006/relationships/image" Target="media/image10.png"/><Relationship Id="rId46" Type="http://schemas.openxmlformats.org/officeDocument/2006/relationships/oleObject" Target="embeddings/oleObject18.bin"/><Relationship Id="rId67" Type="http://schemas.openxmlformats.org/officeDocument/2006/relationships/image" Target="media/image33.wmf"/><Relationship Id="rId116" Type="http://schemas.openxmlformats.org/officeDocument/2006/relationships/oleObject" Target="embeddings/oleObject53.bin"/><Relationship Id="rId20" Type="http://schemas.openxmlformats.org/officeDocument/2006/relationships/image" Target="media/image7.wmf"/><Relationship Id="rId41" Type="http://schemas.openxmlformats.org/officeDocument/2006/relationships/image" Target="media/image20.wmf"/><Relationship Id="rId62" Type="http://schemas.openxmlformats.org/officeDocument/2006/relationships/oleObject" Target="embeddings/oleObject26.bin"/><Relationship Id="rId83" Type="http://schemas.openxmlformats.org/officeDocument/2006/relationships/image" Target="media/image41.wmf"/><Relationship Id="rId88" Type="http://schemas.openxmlformats.org/officeDocument/2006/relationships/oleObject" Target="embeddings/oleObject39.bin"/><Relationship Id="rId111" Type="http://schemas.openxmlformats.org/officeDocument/2006/relationships/image" Target="media/image55.wmf"/><Relationship Id="rId15" Type="http://schemas.openxmlformats.org/officeDocument/2006/relationships/oleObject" Target="embeddings/oleObject5.bin"/><Relationship Id="rId36" Type="http://schemas.openxmlformats.org/officeDocument/2006/relationships/oleObject" Target="embeddings/oleObject13.bin"/><Relationship Id="rId57" Type="http://schemas.openxmlformats.org/officeDocument/2006/relationships/image" Target="media/image28.wmf"/><Relationship Id="rId106" Type="http://schemas.openxmlformats.org/officeDocument/2006/relationships/oleObject" Target="embeddings/oleObject48.bin"/><Relationship Id="rId10" Type="http://schemas.openxmlformats.org/officeDocument/2006/relationships/oleObject" Target="embeddings/oleObject2.bin"/><Relationship Id="rId31" Type="http://schemas.openxmlformats.org/officeDocument/2006/relationships/image" Target="media/image15.wmf"/><Relationship Id="rId52" Type="http://schemas.openxmlformats.org/officeDocument/2006/relationships/oleObject" Target="embeddings/oleObject21.bin"/><Relationship Id="rId73" Type="http://schemas.openxmlformats.org/officeDocument/2006/relationships/image" Target="media/image36.wmf"/><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image" Target="media/image49.wmf"/><Relationship Id="rId101" Type="http://schemas.openxmlformats.org/officeDocument/2006/relationships/image" Target="media/image50.wmf"/><Relationship Id="rId122" Type="http://schemas.openxmlformats.org/officeDocument/2006/relationships/header" Target="header2.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54</Pages>
  <Words>43309</Words>
  <Characters>24687</Characters>
  <Application>Microsoft Office Word</Application>
  <DocSecurity>0</DocSecurity>
  <Lines>205</Lines>
  <Paragraphs>135</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lpstr> </vt:lpstr>
    </vt:vector>
  </TitlesOfParts>
  <Company/>
  <LinksUpToDate>false</LinksUpToDate>
  <CharactersWithSpaces>67861</CharactersWithSpaces>
  <SharedDoc>false</SharedDoc>
  <HLinks>
    <vt:vector size="216" baseType="variant">
      <vt:variant>
        <vt:i4>1114164</vt:i4>
      </vt:variant>
      <vt:variant>
        <vt:i4>212</vt:i4>
      </vt:variant>
      <vt:variant>
        <vt:i4>0</vt:i4>
      </vt:variant>
      <vt:variant>
        <vt:i4>5</vt:i4>
      </vt:variant>
      <vt:variant>
        <vt:lpwstr/>
      </vt:variant>
      <vt:variant>
        <vt:lpwstr>_Toc536704764</vt:lpwstr>
      </vt:variant>
      <vt:variant>
        <vt:i4>1114164</vt:i4>
      </vt:variant>
      <vt:variant>
        <vt:i4>206</vt:i4>
      </vt:variant>
      <vt:variant>
        <vt:i4>0</vt:i4>
      </vt:variant>
      <vt:variant>
        <vt:i4>5</vt:i4>
      </vt:variant>
      <vt:variant>
        <vt:lpwstr/>
      </vt:variant>
      <vt:variant>
        <vt:lpwstr>_Toc536704763</vt:lpwstr>
      </vt:variant>
      <vt:variant>
        <vt:i4>1114164</vt:i4>
      </vt:variant>
      <vt:variant>
        <vt:i4>200</vt:i4>
      </vt:variant>
      <vt:variant>
        <vt:i4>0</vt:i4>
      </vt:variant>
      <vt:variant>
        <vt:i4>5</vt:i4>
      </vt:variant>
      <vt:variant>
        <vt:lpwstr/>
      </vt:variant>
      <vt:variant>
        <vt:lpwstr>_Toc536704762</vt:lpwstr>
      </vt:variant>
      <vt:variant>
        <vt:i4>1114164</vt:i4>
      </vt:variant>
      <vt:variant>
        <vt:i4>194</vt:i4>
      </vt:variant>
      <vt:variant>
        <vt:i4>0</vt:i4>
      </vt:variant>
      <vt:variant>
        <vt:i4>5</vt:i4>
      </vt:variant>
      <vt:variant>
        <vt:lpwstr/>
      </vt:variant>
      <vt:variant>
        <vt:lpwstr>_Toc536704761</vt:lpwstr>
      </vt:variant>
      <vt:variant>
        <vt:i4>1114164</vt:i4>
      </vt:variant>
      <vt:variant>
        <vt:i4>188</vt:i4>
      </vt:variant>
      <vt:variant>
        <vt:i4>0</vt:i4>
      </vt:variant>
      <vt:variant>
        <vt:i4>5</vt:i4>
      </vt:variant>
      <vt:variant>
        <vt:lpwstr/>
      </vt:variant>
      <vt:variant>
        <vt:lpwstr>_Toc536704760</vt:lpwstr>
      </vt:variant>
      <vt:variant>
        <vt:i4>1179700</vt:i4>
      </vt:variant>
      <vt:variant>
        <vt:i4>182</vt:i4>
      </vt:variant>
      <vt:variant>
        <vt:i4>0</vt:i4>
      </vt:variant>
      <vt:variant>
        <vt:i4>5</vt:i4>
      </vt:variant>
      <vt:variant>
        <vt:lpwstr/>
      </vt:variant>
      <vt:variant>
        <vt:lpwstr>_Toc536704759</vt:lpwstr>
      </vt:variant>
      <vt:variant>
        <vt:i4>1179700</vt:i4>
      </vt:variant>
      <vt:variant>
        <vt:i4>176</vt:i4>
      </vt:variant>
      <vt:variant>
        <vt:i4>0</vt:i4>
      </vt:variant>
      <vt:variant>
        <vt:i4>5</vt:i4>
      </vt:variant>
      <vt:variant>
        <vt:lpwstr/>
      </vt:variant>
      <vt:variant>
        <vt:lpwstr>_Toc536704758</vt:lpwstr>
      </vt:variant>
      <vt:variant>
        <vt:i4>1179700</vt:i4>
      </vt:variant>
      <vt:variant>
        <vt:i4>170</vt:i4>
      </vt:variant>
      <vt:variant>
        <vt:i4>0</vt:i4>
      </vt:variant>
      <vt:variant>
        <vt:i4>5</vt:i4>
      </vt:variant>
      <vt:variant>
        <vt:lpwstr/>
      </vt:variant>
      <vt:variant>
        <vt:lpwstr>_Toc536704757</vt:lpwstr>
      </vt:variant>
      <vt:variant>
        <vt:i4>1179700</vt:i4>
      </vt:variant>
      <vt:variant>
        <vt:i4>164</vt:i4>
      </vt:variant>
      <vt:variant>
        <vt:i4>0</vt:i4>
      </vt:variant>
      <vt:variant>
        <vt:i4>5</vt:i4>
      </vt:variant>
      <vt:variant>
        <vt:lpwstr/>
      </vt:variant>
      <vt:variant>
        <vt:lpwstr>_Toc536704756</vt:lpwstr>
      </vt:variant>
      <vt:variant>
        <vt:i4>1179700</vt:i4>
      </vt:variant>
      <vt:variant>
        <vt:i4>158</vt:i4>
      </vt:variant>
      <vt:variant>
        <vt:i4>0</vt:i4>
      </vt:variant>
      <vt:variant>
        <vt:i4>5</vt:i4>
      </vt:variant>
      <vt:variant>
        <vt:lpwstr/>
      </vt:variant>
      <vt:variant>
        <vt:lpwstr>_Toc536704755</vt:lpwstr>
      </vt:variant>
      <vt:variant>
        <vt:i4>1179700</vt:i4>
      </vt:variant>
      <vt:variant>
        <vt:i4>152</vt:i4>
      </vt:variant>
      <vt:variant>
        <vt:i4>0</vt:i4>
      </vt:variant>
      <vt:variant>
        <vt:i4>5</vt:i4>
      </vt:variant>
      <vt:variant>
        <vt:lpwstr/>
      </vt:variant>
      <vt:variant>
        <vt:lpwstr>_Toc536704754</vt:lpwstr>
      </vt:variant>
      <vt:variant>
        <vt:i4>1179700</vt:i4>
      </vt:variant>
      <vt:variant>
        <vt:i4>146</vt:i4>
      </vt:variant>
      <vt:variant>
        <vt:i4>0</vt:i4>
      </vt:variant>
      <vt:variant>
        <vt:i4>5</vt:i4>
      </vt:variant>
      <vt:variant>
        <vt:lpwstr/>
      </vt:variant>
      <vt:variant>
        <vt:lpwstr>_Toc536704753</vt:lpwstr>
      </vt:variant>
      <vt:variant>
        <vt:i4>1179700</vt:i4>
      </vt:variant>
      <vt:variant>
        <vt:i4>140</vt:i4>
      </vt:variant>
      <vt:variant>
        <vt:i4>0</vt:i4>
      </vt:variant>
      <vt:variant>
        <vt:i4>5</vt:i4>
      </vt:variant>
      <vt:variant>
        <vt:lpwstr/>
      </vt:variant>
      <vt:variant>
        <vt:lpwstr>_Toc536704752</vt:lpwstr>
      </vt:variant>
      <vt:variant>
        <vt:i4>1179700</vt:i4>
      </vt:variant>
      <vt:variant>
        <vt:i4>134</vt:i4>
      </vt:variant>
      <vt:variant>
        <vt:i4>0</vt:i4>
      </vt:variant>
      <vt:variant>
        <vt:i4>5</vt:i4>
      </vt:variant>
      <vt:variant>
        <vt:lpwstr/>
      </vt:variant>
      <vt:variant>
        <vt:lpwstr>_Toc536704751</vt:lpwstr>
      </vt:variant>
      <vt:variant>
        <vt:i4>1179700</vt:i4>
      </vt:variant>
      <vt:variant>
        <vt:i4>128</vt:i4>
      </vt:variant>
      <vt:variant>
        <vt:i4>0</vt:i4>
      </vt:variant>
      <vt:variant>
        <vt:i4>5</vt:i4>
      </vt:variant>
      <vt:variant>
        <vt:lpwstr/>
      </vt:variant>
      <vt:variant>
        <vt:lpwstr>_Toc536704750</vt:lpwstr>
      </vt:variant>
      <vt:variant>
        <vt:i4>1245236</vt:i4>
      </vt:variant>
      <vt:variant>
        <vt:i4>122</vt:i4>
      </vt:variant>
      <vt:variant>
        <vt:i4>0</vt:i4>
      </vt:variant>
      <vt:variant>
        <vt:i4>5</vt:i4>
      </vt:variant>
      <vt:variant>
        <vt:lpwstr/>
      </vt:variant>
      <vt:variant>
        <vt:lpwstr>_Toc536704749</vt:lpwstr>
      </vt:variant>
      <vt:variant>
        <vt:i4>1245236</vt:i4>
      </vt:variant>
      <vt:variant>
        <vt:i4>116</vt:i4>
      </vt:variant>
      <vt:variant>
        <vt:i4>0</vt:i4>
      </vt:variant>
      <vt:variant>
        <vt:i4>5</vt:i4>
      </vt:variant>
      <vt:variant>
        <vt:lpwstr/>
      </vt:variant>
      <vt:variant>
        <vt:lpwstr>_Toc536704748</vt:lpwstr>
      </vt:variant>
      <vt:variant>
        <vt:i4>1245236</vt:i4>
      </vt:variant>
      <vt:variant>
        <vt:i4>110</vt:i4>
      </vt:variant>
      <vt:variant>
        <vt:i4>0</vt:i4>
      </vt:variant>
      <vt:variant>
        <vt:i4>5</vt:i4>
      </vt:variant>
      <vt:variant>
        <vt:lpwstr/>
      </vt:variant>
      <vt:variant>
        <vt:lpwstr>_Toc536704747</vt:lpwstr>
      </vt:variant>
      <vt:variant>
        <vt:i4>1245236</vt:i4>
      </vt:variant>
      <vt:variant>
        <vt:i4>104</vt:i4>
      </vt:variant>
      <vt:variant>
        <vt:i4>0</vt:i4>
      </vt:variant>
      <vt:variant>
        <vt:i4>5</vt:i4>
      </vt:variant>
      <vt:variant>
        <vt:lpwstr/>
      </vt:variant>
      <vt:variant>
        <vt:lpwstr>_Toc536704746</vt:lpwstr>
      </vt:variant>
      <vt:variant>
        <vt:i4>1245236</vt:i4>
      </vt:variant>
      <vt:variant>
        <vt:i4>98</vt:i4>
      </vt:variant>
      <vt:variant>
        <vt:i4>0</vt:i4>
      </vt:variant>
      <vt:variant>
        <vt:i4>5</vt:i4>
      </vt:variant>
      <vt:variant>
        <vt:lpwstr/>
      </vt:variant>
      <vt:variant>
        <vt:lpwstr>_Toc536704745</vt:lpwstr>
      </vt:variant>
      <vt:variant>
        <vt:i4>1245236</vt:i4>
      </vt:variant>
      <vt:variant>
        <vt:i4>92</vt:i4>
      </vt:variant>
      <vt:variant>
        <vt:i4>0</vt:i4>
      </vt:variant>
      <vt:variant>
        <vt:i4>5</vt:i4>
      </vt:variant>
      <vt:variant>
        <vt:lpwstr/>
      </vt:variant>
      <vt:variant>
        <vt:lpwstr>_Toc536704744</vt:lpwstr>
      </vt:variant>
      <vt:variant>
        <vt:i4>1245236</vt:i4>
      </vt:variant>
      <vt:variant>
        <vt:i4>86</vt:i4>
      </vt:variant>
      <vt:variant>
        <vt:i4>0</vt:i4>
      </vt:variant>
      <vt:variant>
        <vt:i4>5</vt:i4>
      </vt:variant>
      <vt:variant>
        <vt:lpwstr/>
      </vt:variant>
      <vt:variant>
        <vt:lpwstr>_Toc536704743</vt:lpwstr>
      </vt:variant>
      <vt:variant>
        <vt:i4>1245236</vt:i4>
      </vt:variant>
      <vt:variant>
        <vt:i4>80</vt:i4>
      </vt:variant>
      <vt:variant>
        <vt:i4>0</vt:i4>
      </vt:variant>
      <vt:variant>
        <vt:i4>5</vt:i4>
      </vt:variant>
      <vt:variant>
        <vt:lpwstr/>
      </vt:variant>
      <vt:variant>
        <vt:lpwstr>_Toc536704742</vt:lpwstr>
      </vt:variant>
      <vt:variant>
        <vt:i4>1245236</vt:i4>
      </vt:variant>
      <vt:variant>
        <vt:i4>74</vt:i4>
      </vt:variant>
      <vt:variant>
        <vt:i4>0</vt:i4>
      </vt:variant>
      <vt:variant>
        <vt:i4>5</vt:i4>
      </vt:variant>
      <vt:variant>
        <vt:lpwstr/>
      </vt:variant>
      <vt:variant>
        <vt:lpwstr>_Toc536704741</vt:lpwstr>
      </vt:variant>
      <vt:variant>
        <vt:i4>1245236</vt:i4>
      </vt:variant>
      <vt:variant>
        <vt:i4>68</vt:i4>
      </vt:variant>
      <vt:variant>
        <vt:i4>0</vt:i4>
      </vt:variant>
      <vt:variant>
        <vt:i4>5</vt:i4>
      </vt:variant>
      <vt:variant>
        <vt:lpwstr/>
      </vt:variant>
      <vt:variant>
        <vt:lpwstr>_Toc536704740</vt:lpwstr>
      </vt:variant>
      <vt:variant>
        <vt:i4>1310772</vt:i4>
      </vt:variant>
      <vt:variant>
        <vt:i4>62</vt:i4>
      </vt:variant>
      <vt:variant>
        <vt:i4>0</vt:i4>
      </vt:variant>
      <vt:variant>
        <vt:i4>5</vt:i4>
      </vt:variant>
      <vt:variant>
        <vt:lpwstr/>
      </vt:variant>
      <vt:variant>
        <vt:lpwstr>_Toc536704739</vt:lpwstr>
      </vt:variant>
      <vt:variant>
        <vt:i4>1310772</vt:i4>
      </vt:variant>
      <vt:variant>
        <vt:i4>56</vt:i4>
      </vt:variant>
      <vt:variant>
        <vt:i4>0</vt:i4>
      </vt:variant>
      <vt:variant>
        <vt:i4>5</vt:i4>
      </vt:variant>
      <vt:variant>
        <vt:lpwstr/>
      </vt:variant>
      <vt:variant>
        <vt:lpwstr>_Toc536704738</vt:lpwstr>
      </vt:variant>
      <vt:variant>
        <vt:i4>1310772</vt:i4>
      </vt:variant>
      <vt:variant>
        <vt:i4>50</vt:i4>
      </vt:variant>
      <vt:variant>
        <vt:i4>0</vt:i4>
      </vt:variant>
      <vt:variant>
        <vt:i4>5</vt:i4>
      </vt:variant>
      <vt:variant>
        <vt:lpwstr/>
      </vt:variant>
      <vt:variant>
        <vt:lpwstr>_Toc536704737</vt:lpwstr>
      </vt:variant>
      <vt:variant>
        <vt:i4>1310772</vt:i4>
      </vt:variant>
      <vt:variant>
        <vt:i4>44</vt:i4>
      </vt:variant>
      <vt:variant>
        <vt:i4>0</vt:i4>
      </vt:variant>
      <vt:variant>
        <vt:i4>5</vt:i4>
      </vt:variant>
      <vt:variant>
        <vt:lpwstr/>
      </vt:variant>
      <vt:variant>
        <vt:lpwstr>_Toc536704736</vt:lpwstr>
      </vt:variant>
      <vt:variant>
        <vt:i4>1310772</vt:i4>
      </vt:variant>
      <vt:variant>
        <vt:i4>38</vt:i4>
      </vt:variant>
      <vt:variant>
        <vt:i4>0</vt:i4>
      </vt:variant>
      <vt:variant>
        <vt:i4>5</vt:i4>
      </vt:variant>
      <vt:variant>
        <vt:lpwstr/>
      </vt:variant>
      <vt:variant>
        <vt:lpwstr>_Toc536704735</vt:lpwstr>
      </vt:variant>
      <vt:variant>
        <vt:i4>1310772</vt:i4>
      </vt:variant>
      <vt:variant>
        <vt:i4>32</vt:i4>
      </vt:variant>
      <vt:variant>
        <vt:i4>0</vt:i4>
      </vt:variant>
      <vt:variant>
        <vt:i4>5</vt:i4>
      </vt:variant>
      <vt:variant>
        <vt:lpwstr/>
      </vt:variant>
      <vt:variant>
        <vt:lpwstr>_Toc536704734</vt:lpwstr>
      </vt:variant>
      <vt:variant>
        <vt:i4>1310772</vt:i4>
      </vt:variant>
      <vt:variant>
        <vt:i4>26</vt:i4>
      </vt:variant>
      <vt:variant>
        <vt:i4>0</vt:i4>
      </vt:variant>
      <vt:variant>
        <vt:i4>5</vt:i4>
      </vt:variant>
      <vt:variant>
        <vt:lpwstr/>
      </vt:variant>
      <vt:variant>
        <vt:lpwstr>_Toc536704733</vt:lpwstr>
      </vt:variant>
      <vt:variant>
        <vt:i4>1310772</vt:i4>
      </vt:variant>
      <vt:variant>
        <vt:i4>20</vt:i4>
      </vt:variant>
      <vt:variant>
        <vt:i4>0</vt:i4>
      </vt:variant>
      <vt:variant>
        <vt:i4>5</vt:i4>
      </vt:variant>
      <vt:variant>
        <vt:lpwstr/>
      </vt:variant>
      <vt:variant>
        <vt:lpwstr>_Toc536704732</vt:lpwstr>
      </vt:variant>
      <vt:variant>
        <vt:i4>1310772</vt:i4>
      </vt:variant>
      <vt:variant>
        <vt:i4>14</vt:i4>
      </vt:variant>
      <vt:variant>
        <vt:i4>0</vt:i4>
      </vt:variant>
      <vt:variant>
        <vt:i4>5</vt:i4>
      </vt:variant>
      <vt:variant>
        <vt:lpwstr/>
      </vt:variant>
      <vt:variant>
        <vt:lpwstr>_Toc536704731</vt:lpwstr>
      </vt:variant>
      <vt:variant>
        <vt:i4>1310772</vt:i4>
      </vt:variant>
      <vt:variant>
        <vt:i4>8</vt:i4>
      </vt:variant>
      <vt:variant>
        <vt:i4>0</vt:i4>
      </vt:variant>
      <vt:variant>
        <vt:i4>5</vt:i4>
      </vt:variant>
      <vt:variant>
        <vt:lpwstr/>
      </vt:variant>
      <vt:variant>
        <vt:lpwstr>_Toc536704730</vt:lpwstr>
      </vt:variant>
      <vt:variant>
        <vt:i4>1376308</vt:i4>
      </vt:variant>
      <vt:variant>
        <vt:i4>2</vt:i4>
      </vt:variant>
      <vt:variant>
        <vt:i4>0</vt:i4>
      </vt:variant>
      <vt:variant>
        <vt:i4>5</vt:i4>
      </vt:variant>
      <vt:variant>
        <vt:lpwstr/>
      </vt:variant>
      <vt:variant>
        <vt:lpwstr>_Toc536704729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Fess</dc:creator>
  <cp:keywords/>
  <dc:description/>
  <cp:lastModifiedBy>Лорочка</cp:lastModifiedBy>
  <cp:revision>9</cp:revision>
  <cp:lastPrinted>2007-02-04T20:17:00Z</cp:lastPrinted>
  <dcterms:created xsi:type="dcterms:W3CDTF">2023-02-01T13:55:00Z</dcterms:created>
  <dcterms:modified xsi:type="dcterms:W3CDTF">2024-01-30T18:24:00Z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anslated">
    <vt:bool>true</vt:bool>
  </property>
  <property fmtid="{D5CDD505-2E9C-101B-9397-08002B2CF9AE}" pid="3" name="Direction">
    <vt:lpwstr>RU*</vt:lpwstr>
  </property>
</Properties>
</file>